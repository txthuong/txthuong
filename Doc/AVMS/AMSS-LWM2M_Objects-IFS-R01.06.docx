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A76" w:rsidRDefault="002735C6" w:rsidP="00AB5A76">
      <w:pPr>
        <w:jc w:val="center"/>
        <w:rPr>
          <w:rFonts w:eastAsia="LiSu"/>
          <w:b/>
          <w:sz w:val="44"/>
          <w:lang w:eastAsia="zh-CN"/>
        </w:rPr>
      </w:pPr>
      <w:bookmarkStart w:id="0" w:name="_GoBack"/>
      <w:bookmarkEnd w:id="0"/>
      <w:r>
        <w:rPr>
          <w:noProof/>
          <w:lang w:val="fr-FR" w:eastAsia="fr-FR"/>
        </w:rPr>
        <w:drawing>
          <wp:inline distT="0" distB="0" distL="0" distR="0" wp14:anchorId="542935BF" wp14:editId="4BFFBE6C">
            <wp:extent cx="3600450" cy="733425"/>
            <wp:effectExtent l="19050" t="0" r="0" b="0"/>
            <wp:docPr id="4" name="Picture 7" descr="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w logo"/>
                    <pic:cNvPicPr>
                      <a:picLocks noChangeAspect="1" noChangeArrowheads="1"/>
                    </pic:cNvPicPr>
                  </pic:nvPicPr>
                  <pic:blipFill>
                    <a:blip r:embed="rId9" cstate="print"/>
                    <a:srcRect/>
                    <a:stretch>
                      <a:fillRect/>
                    </a:stretch>
                  </pic:blipFill>
                  <pic:spPr bwMode="auto">
                    <a:xfrm>
                      <a:off x="0" y="0"/>
                      <a:ext cx="3600450" cy="733425"/>
                    </a:xfrm>
                    <a:prstGeom prst="rect">
                      <a:avLst/>
                    </a:prstGeom>
                    <a:noFill/>
                    <a:ln w="9525">
                      <a:noFill/>
                      <a:miter lim="800000"/>
                      <a:headEnd/>
                      <a:tailEnd/>
                    </a:ln>
                  </pic:spPr>
                </pic:pic>
              </a:graphicData>
            </a:graphic>
          </wp:inline>
        </w:drawing>
      </w:r>
    </w:p>
    <w:p w:rsidR="002735C6" w:rsidRPr="00FA232A" w:rsidRDefault="002735C6" w:rsidP="00AB5A76">
      <w:pPr>
        <w:jc w:val="center"/>
        <w:rPr>
          <w:rFonts w:eastAsia="LiSu"/>
          <w:b/>
          <w:szCs w:val="20"/>
          <w:lang w:eastAsia="zh-CN"/>
        </w:rPr>
      </w:pPr>
    </w:p>
    <w:p w:rsidR="00B42088" w:rsidRDefault="00B42088" w:rsidP="00B42088">
      <w:r>
        <w:rPr>
          <w:b/>
          <w:noProof/>
          <w:sz w:val="48"/>
          <w:lang w:val="fr-FR" w:eastAsia="fr-FR"/>
        </w:rPr>
        <mc:AlternateContent>
          <mc:Choice Requires="wps">
            <w:drawing>
              <wp:anchor distT="0" distB="0" distL="114300" distR="114300" simplePos="0" relativeHeight="251662336" behindDoc="0" locked="0" layoutInCell="1" allowOverlap="1" wp14:anchorId="2D390D80" wp14:editId="00C7C04B">
                <wp:simplePos x="0" y="0"/>
                <wp:positionH relativeFrom="column">
                  <wp:posOffset>9525</wp:posOffset>
                </wp:positionH>
                <wp:positionV relativeFrom="paragraph">
                  <wp:posOffset>31115</wp:posOffset>
                </wp:positionV>
                <wp:extent cx="5629275" cy="2038350"/>
                <wp:effectExtent l="0" t="0" r="28575" b="1905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2038350"/>
                        </a:xfrm>
                        <a:prstGeom prst="rect">
                          <a:avLst/>
                        </a:prstGeom>
                        <a:solidFill>
                          <a:srgbClr val="FFFFFF"/>
                        </a:solidFill>
                        <a:ln w="9525">
                          <a:solidFill>
                            <a:srgbClr val="000000"/>
                          </a:solidFill>
                          <a:miter lim="800000"/>
                          <a:headEnd/>
                          <a:tailEnd/>
                        </a:ln>
                      </wps:spPr>
                      <wps:txbx>
                        <w:txbxContent>
                          <w:p w:rsidR="00741D73" w:rsidRDefault="00741D73" w:rsidP="00B42088">
                            <w:pPr>
                              <w:jc w:val="center"/>
                              <w:rPr>
                                <w:b/>
                                <w:sz w:val="44"/>
                                <w:szCs w:val="44"/>
                              </w:rPr>
                            </w:pPr>
                            <w:r>
                              <w:rPr>
                                <w:b/>
                                <w:sz w:val="44"/>
                                <w:szCs w:val="44"/>
                              </w:rPr>
                              <w:t>Interface specification</w:t>
                            </w:r>
                          </w:p>
                          <w:p w:rsidR="00741D73" w:rsidRDefault="00741D73" w:rsidP="00B42088">
                            <w:pPr>
                              <w:jc w:val="center"/>
                              <w:rPr>
                                <w:b/>
                                <w:sz w:val="44"/>
                                <w:szCs w:val="44"/>
                              </w:rPr>
                            </w:pPr>
                            <w:proofErr w:type="gramStart"/>
                            <w:r>
                              <w:rPr>
                                <w:b/>
                                <w:sz w:val="44"/>
                                <w:szCs w:val="44"/>
                              </w:rPr>
                              <w:t>for</w:t>
                            </w:r>
                            <w:proofErr w:type="gramEnd"/>
                            <w:r>
                              <w:rPr>
                                <w:b/>
                                <w:sz w:val="44"/>
                                <w:szCs w:val="44"/>
                              </w:rPr>
                              <w:t xml:space="preserve"> </w:t>
                            </w:r>
                          </w:p>
                          <w:p w:rsidR="00741D73" w:rsidRDefault="00741D73" w:rsidP="00A8404D">
                            <w:pPr>
                              <w:jc w:val="center"/>
                              <w:rPr>
                                <w:b/>
                                <w:i/>
                                <w:iCs/>
                                <w:color w:val="000080"/>
                                <w:sz w:val="44"/>
                              </w:rPr>
                            </w:pPr>
                            <w:r>
                              <w:rPr>
                                <w:b/>
                                <w:i/>
                                <w:iCs/>
                                <w:color w:val="000080"/>
                                <w:sz w:val="44"/>
                              </w:rPr>
                              <w:t>LWM2M objects</w:t>
                            </w:r>
                          </w:p>
                          <w:p w:rsidR="00741D73" w:rsidRPr="00A8404D" w:rsidRDefault="00741D73" w:rsidP="00B42088">
                            <w:pPr>
                              <w:jc w:val="center"/>
                              <w:rPr>
                                <w:rFonts w:eastAsiaTheme="minorEastAsia"/>
                                <w:sz w:val="44"/>
                                <w:szCs w:val="44"/>
                                <w:lang w:eastAsia="zh-CN"/>
                              </w:rPr>
                            </w:pPr>
                            <w:proofErr w:type="gramStart"/>
                            <w:r>
                              <w:rPr>
                                <w:b/>
                                <w:sz w:val="44"/>
                              </w:rPr>
                              <w:t>of</w:t>
                            </w:r>
                            <w:proofErr w:type="gramEnd"/>
                            <w:r>
                              <w:rPr>
                                <w:b/>
                                <w:i/>
                                <w:iCs/>
                                <w:color w:val="000080"/>
                                <w:sz w:val="44"/>
                              </w:rPr>
                              <w:t xml:space="preserve"> </w:t>
                            </w:r>
                            <w:sdt>
                              <w:sdtPr>
                                <w:rPr>
                                  <w:b/>
                                  <w:i/>
                                  <w:iCs/>
                                  <w:color w:val="000080"/>
                                  <w:sz w:val="44"/>
                                </w:rPr>
                                <w:id w:val="1361167113"/>
                              </w:sdtPr>
                              <w:sdtEndPr/>
                              <w:sdtContent>
                                <w:r>
                                  <w:rPr>
                                    <w:b/>
                                    <w:i/>
                                    <w:iCs/>
                                    <w:color w:val="000080"/>
                                    <w:sz w:val="44"/>
                                  </w:rPr>
                                  <w:t xml:space="preserve">AR8 </w:t>
                                </w:r>
                                <w:proofErr w:type="spellStart"/>
                                <w:r>
                                  <w:rPr>
                                    <w:b/>
                                    <w:i/>
                                    <w:iCs/>
                                    <w:color w:val="000080"/>
                                    <w:sz w:val="44"/>
                                  </w:rPr>
                                  <w:t>Bluemountain</w:t>
                                </w:r>
                                <w:proofErr w:type="spellEnd"/>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75pt;margin-top:2.45pt;width:443.25pt;height:16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">
                <v:textbox>
                  <w:txbxContent>
                    <w:p w:rsidR="00741D73" w:rsidRDefault="00741D73" w:rsidP="00B42088">
                      <w:pPr>
                        <w:jc w:val="center"/>
                        <w:rPr>
                          <w:b/>
                          <w:sz w:val="44"/>
                          <w:szCs w:val="44"/>
                        </w:rPr>
                      </w:pPr>
                      <w:r>
                        <w:rPr>
                          <w:b/>
                          <w:sz w:val="44"/>
                          <w:szCs w:val="44"/>
                        </w:rPr>
                        <w:t>Interface specification</w:t>
                      </w:r>
                    </w:p>
                    <w:p w:rsidR="00741D73" w:rsidRDefault="00741D73" w:rsidP="00B42088">
                      <w:pPr>
                        <w:jc w:val="center"/>
                        <w:rPr>
                          <w:b/>
                          <w:sz w:val="44"/>
                          <w:szCs w:val="44"/>
                        </w:rPr>
                      </w:pPr>
                      <w:proofErr w:type="gramStart"/>
                      <w:r>
                        <w:rPr>
                          <w:b/>
                          <w:sz w:val="44"/>
                          <w:szCs w:val="44"/>
                        </w:rPr>
                        <w:t>for</w:t>
                      </w:r>
                      <w:proofErr w:type="gramEnd"/>
                      <w:r>
                        <w:rPr>
                          <w:b/>
                          <w:sz w:val="44"/>
                          <w:szCs w:val="44"/>
                        </w:rPr>
                        <w:t xml:space="preserve"> </w:t>
                      </w:r>
                    </w:p>
                    <w:p w:rsidR="00741D73" w:rsidRDefault="00741D73" w:rsidP="00A8404D">
                      <w:pPr>
                        <w:jc w:val="center"/>
                        <w:rPr>
                          <w:b/>
                          <w:i/>
                          <w:iCs/>
                          <w:color w:val="000080"/>
                          <w:sz w:val="44"/>
                        </w:rPr>
                      </w:pPr>
                      <w:r>
                        <w:rPr>
                          <w:b/>
                          <w:i/>
                          <w:iCs/>
                          <w:color w:val="000080"/>
                          <w:sz w:val="44"/>
                        </w:rPr>
                        <w:t>LWM2M objects</w:t>
                      </w:r>
                    </w:p>
                    <w:p w:rsidR="00741D73" w:rsidRPr="00A8404D" w:rsidRDefault="00741D73" w:rsidP="00B42088">
                      <w:pPr>
                        <w:jc w:val="center"/>
                        <w:rPr>
                          <w:rFonts w:eastAsiaTheme="minorEastAsia"/>
                          <w:sz w:val="44"/>
                          <w:szCs w:val="44"/>
                          <w:lang w:eastAsia="zh-CN"/>
                        </w:rPr>
                      </w:pPr>
                      <w:proofErr w:type="gramStart"/>
                      <w:r>
                        <w:rPr>
                          <w:b/>
                          <w:sz w:val="44"/>
                        </w:rPr>
                        <w:t>of</w:t>
                      </w:r>
                      <w:proofErr w:type="gramEnd"/>
                      <w:r>
                        <w:rPr>
                          <w:b/>
                          <w:i/>
                          <w:iCs/>
                          <w:color w:val="000080"/>
                          <w:sz w:val="44"/>
                        </w:rPr>
                        <w:t xml:space="preserve"> </w:t>
                      </w:r>
                      <w:sdt>
                        <w:sdtPr>
                          <w:rPr>
                            <w:b/>
                            <w:i/>
                            <w:iCs/>
                            <w:color w:val="000080"/>
                            <w:sz w:val="44"/>
                          </w:rPr>
                          <w:id w:val="1361167113"/>
                        </w:sdtPr>
                        <w:sdtContent>
                          <w:r>
                            <w:rPr>
                              <w:b/>
                              <w:i/>
                              <w:iCs/>
                              <w:color w:val="000080"/>
                              <w:sz w:val="44"/>
                            </w:rPr>
                            <w:t xml:space="preserve">AR8 </w:t>
                          </w:r>
                          <w:proofErr w:type="spellStart"/>
                          <w:r>
                            <w:rPr>
                              <w:b/>
                              <w:i/>
                              <w:iCs/>
                              <w:color w:val="000080"/>
                              <w:sz w:val="44"/>
                            </w:rPr>
                            <w:t>Bluemountain</w:t>
                          </w:r>
                          <w:proofErr w:type="spellEnd"/>
                        </w:sdtContent>
                      </w:sdt>
                    </w:p>
                  </w:txbxContent>
                </v:textbox>
              </v:shape>
            </w:pict>
          </mc:Fallback>
        </mc:AlternateContent>
      </w:r>
    </w:p>
    <w:p w:rsidR="00B42088" w:rsidRDefault="00B42088" w:rsidP="00B42088"/>
    <w:p w:rsidR="00B42088" w:rsidRDefault="00B42088" w:rsidP="00B42088">
      <w:pPr>
        <w:jc w:val="center"/>
        <w:rPr>
          <w:b/>
          <w:sz w:val="48"/>
        </w:rPr>
      </w:pPr>
    </w:p>
    <w:p w:rsidR="00B42088" w:rsidRDefault="00B42088" w:rsidP="00B42088">
      <w:pPr>
        <w:jc w:val="center"/>
        <w:rPr>
          <w:b/>
          <w:sz w:val="48"/>
        </w:rPr>
      </w:pPr>
    </w:p>
    <w:p w:rsidR="00B42088" w:rsidRDefault="00B42088" w:rsidP="00B42088">
      <w:pPr>
        <w:jc w:val="center"/>
        <w:rPr>
          <w:b/>
          <w:sz w:val="48"/>
        </w:rPr>
      </w:pPr>
    </w:p>
    <w:p w:rsidR="00B42088" w:rsidRPr="005C11C3" w:rsidRDefault="005C11C3" w:rsidP="00B42088">
      <w:pPr>
        <w:jc w:val="center"/>
        <w:rPr>
          <w:rFonts w:eastAsiaTheme="minorEastAsia"/>
          <w:b/>
          <w:sz w:val="48"/>
          <w:lang w:eastAsia="zh-CN"/>
        </w:rPr>
      </w:pPr>
      <w:proofErr w:type="gramStart"/>
      <w:r>
        <w:rPr>
          <w:rFonts w:eastAsiaTheme="minorEastAsia" w:hint="eastAsia"/>
          <w:b/>
          <w:sz w:val="48"/>
          <w:lang w:eastAsia="zh-CN"/>
        </w:rPr>
        <w:t>s</w:t>
      </w:r>
      <w:proofErr w:type="gramEnd"/>
    </w:p>
    <w:p w:rsidR="00B42088" w:rsidRDefault="00B42088" w:rsidP="00B42088">
      <w:pPr>
        <w:ind w:left="720"/>
        <w:jc w:val="both"/>
        <w:rPr>
          <w:b/>
          <w:iCs/>
          <w:color w:val="0000FF"/>
        </w:rPr>
      </w:pPr>
    </w:p>
    <w:p w:rsidR="00B42088" w:rsidRPr="003C2BEA" w:rsidRDefault="00B42088" w:rsidP="0021018C">
      <w:pPr>
        <w:jc w:val="center"/>
        <w:rPr>
          <w:i/>
          <w:iCs/>
          <w:color w:val="FF0000"/>
        </w:rPr>
      </w:pPr>
    </w:p>
    <w:tbl>
      <w:tblPr>
        <w:tblW w:w="7671" w:type="dxa"/>
        <w:jc w:val="center"/>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06"/>
        <w:gridCol w:w="5365"/>
      </w:tblGrid>
      <w:tr w:rsidR="0021018C" w:rsidRPr="00B41D2F" w:rsidTr="0021018C">
        <w:trPr>
          <w:trHeight w:val="579"/>
          <w:jc w:val="center"/>
        </w:trPr>
        <w:tc>
          <w:tcPr>
            <w:tcW w:w="2306" w:type="dxa"/>
            <w:vAlign w:val="center"/>
          </w:tcPr>
          <w:p w:rsidR="0021018C" w:rsidRPr="00B13C40" w:rsidRDefault="0021018C" w:rsidP="0021018C">
            <w:pPr>
              <w:jc w:val="center"/>
              <w:rPr>
                <w:b/>
              </w:rPr>
            </w:pPr>
            <w:r w:rsidRPr="00B13C40">
              <w:rPr>
                <w:b/>
              </w:rPr>
              <w:t>Document #:</w:t>
            </w:r>
          </w:p>
        </w:tc>
        <w:tc>
          <w:tcPr>
            <w:tcW w:w="5365" w:type="dxa"/>
            <w:vAlign w:val="center"/>
          </w:tcPr>
          <w:p w:rsidR="0021018C" w:rsidRPr="00AC38B9" w:rsidRDefault="00CD7495" w:rsidP="0021018C">
            <w:pPr>
              <w:rPr>
                <w:b/>
                <w:sz w:val="22"/>
                <w:szCs w:val="22"/>
              </w:rPr>
            </w:pPr>
            <w:r w:rsidRPr="00CD7495">
              <w:rPr>
                <w:b/>
              </w:rPr>
              <w:t>4116781</w:t>
            </w:r>
          </w:p>
        </w:tc>
      </w:tr>
      <w:tr w:rsidR="0021018C" w:rsidRPr="0021018C" w:rsidTr="0021018C">
        <w:trPr>
          <w:trHeight w:val="298"/>
          <w:jc w:val="center"/>
        </w:trPr>
        <w:tc>
          <w:tcPr>
            <w:tcW w:w="2306" w:type="dxa"/>
            <w:vAlign w:val="center"/>
          </w:tcPr>
          <w:p w:rsidR="0021018C" w:rsidRPr="00B13C40" w:rsidRDefault="0021018C" w:rsidP="0021018C">
            <w:pPr>
              <w:jc w:val="center"/>
              <w:rPr>
                <w:b/>
              </w:rPr>
            </w:pPr>
            <w:r w:rsidRPr="00B13C40">
              <w:rPr>
                <w:b/>
              </w:rPr>
              <w:t>Legacy #:</w:t>
            </w:r>
          </w:p>
        </w:tc>
        <w:tc>
          <w:tcPr>
            <w:tcW w:w="5365" w:type="dxa"/>
            <w:vAlign w:val="center"/>
          </w:tcPr>
          <w:p w:rsidR="0021018C" w:rsidRPr="0021018C" w:rsidRDefault="0015014C" w:rsidP="0021018C">
            <w:pPr>
              <w:rPr>
                <w:b/>
              </w:rPr>
            </w:pPr>
            <w:r>
              <w:rPr>
                <w:b/>
              </w:rPr>
              <w:t>N/A</w:t>
            </w:r>
          </w:p>
        </w:tc>
      </w:tr>
      <w:tr w:rsidR="00DA368F" w:rsidRPr="0021018C" w:rsidTr="0021018C">
        <w:trPr>
          <w:trHeight w:val="575"/>
          <w:jc w:val="center"/>
        </w:trPr>
        <w:tc>
          <w:tcPr>
            <w:tcW w:w="2306" w:type="dxa"/>
            <w:vAlign w:val="center"/>
          </w:tcPr>
          <w:p w:rsidR="00DA368F" w:rsidRPr="00B13C40" w:rsidRDefault="00DA368F" w:rsidP="0021018C">
            <w:pPr>
              <w:jc w:val="center"/>
              <w:rPr>
                <w:b/>
              </w:rPr>
            </w:pPr>
            <w:r w:rsidRPr="00B13C40">
              <w:rPr>
                <w:b/>
              </w:rPr>
              <w:t>Revision:</w:t>
            </w:r>
          </w:p>
        </w:tc>
        <w:tc>
          <w:tcPr>
            <w:tcW w:w="5365" w:type="dxa"/>
            <w:vAlign w:val="center"/>
          </w:tcPr>
          <w:p w:rsidR="00DA368F" w:rsidRPr="00CE097D" w:rsidRDefault="00CE097D" w:rsidP="00285FDE">
            <w:pPr>
              <w:rPr>
                <w:rFonts w:eastAsiaTheme="minorEastAsia"/>
                <w:b/>
                <w:lang w:eastAsia="zh-CN"/>
              </w:rPr>
            </w:pPr>
            <w:r>
              <w:rPr>
                <w:rFonts w:eastAsiaTheme="minorEastAsia" w:hint="eastAsia"/>
                <w:b/>
                <w:lang w:eastAsia="zh-CN"/>
              </w:rPr>
              <w:t>R01.</w:t>
            </w:r>
            <w:r w:rsidR="00285FDE">
              <w:rPr>
                <w:rFonts w:eastAsiaTheme="minorEastAsia" w:hint="eastAsia"/>
                <w:b/>
                <w:lang w:eastAsia="zh-CN"/>
              </w:rPr>
              <w:t>0</w:t>
            </w:r>
            <w:r w:rsidR="00B70A71">
              <w:rPr>
                <w:rFonts w:eastAsiaTheme="minorEastAsia"/>
                <w:b/>
                <w:lang w:eastAsia="zh-CN"/>
              </w:rPr>
              <w:t>4</w:t>
            </w:r>
            <w:ins w:id="1" w:author="Frédéric Dur" w:date="2015-08-27T10:51:00Z">
              <w:r w:rsidR="00303D70">
                <w:rPr>
                  <w:rFonts w:eastAsiaTheme="minorEastAsia"/>
                  <w:b/>
                  <w:lang w:eastAsia="zh-CN"/>
                </w:rPr>
                <w:t>6</w:t>
              </w:r>
            </w:ins>
          </w:p>
        </w:tc>
      </w:tr>
      <w:tr w:rsidR="00DA368F" w:rsidRPr="0021018C" w:rsidTr="0021018C">
        <w:trPr>
          <w:trHeight w:val="459"/>
          <w:jc w:val="center"/>
        </w:trPr>
        <w:tc>
          <w:tcPr>
            <w:tcW w:w="2306" w:type="dxa"/>
            <w:vAlign w:val="center"/>
          </w:tcPr>
          <w:p w:rsidR="00DA368F" w:rsidRPr="00B13C40" w:rsidRDefault="00DA368F" w:rsidP="0021018C">
            <w:pPr>
              <w:jc w:val="center"/>
              <w:rPr>
                <w:b/>
              </w:rPr>
            </w:pPr>
            <w:r>
              <w:rPr>
                <w:b/>
              </w:rPr>
              <w:t>Document Type:</w:t>
            </w:r>
          </w:p>
        </w:tc>
        <w:tc>
          <w:tcPr>
            <w:tcW w:w="5365" w:type="dxa"/>
            <w:vAlign w:val="center"/>
          </w:tcPr>
          <w:p w:rsidR="00DA368F" w:rsidRPr="0021018C" w:rsidRDefault="00DA368F" w:rsidP="0021018C">
            <w:pPr>
              <w:rPr>
                <w:b/>
              </w:rPr>
            </w:pPr>
            <w:r w:rsidRPr="00710C09">
              <w:rPr>
                <w:b/>
              </w:rPr>
              <w:t>Design Document</w:t>
            </w:r>
          </w:p>
        </w:tc>
      </w:tr>
      <w:tr w:rsidR="0021018C" w:rsidRPr="0021018C" w:rsidTr="0021018C">
        <w:trPr>
          <w:trHeight w:val="376"/>
          <w:jc w:val="center"/>
        </w:trPr>
        <w:tc>
          <w:tcPr>
            <w:tcW w:w="2306" w:type="dxa"/>
            <w:vAlign w:val="center"/>
          </w:tcPr>
          <w:p w:rsidR="0021018C" w:rsidRPr="00B13C40" w:rsidRDefault="0021018C" w:rsidP="0021018C">
            <w:pPr>
              <w:jc w:val="center"/>
              <w:rPr>
                <w:b/>
              </w:rPr>
            </w:pPr>
            <w:r w:rsidRPr="00B13C40">
              <w:rPr>
                <w:b/>
              </w:rPr>
              <w:t>Customer Name :</w:t>
            </w:r>
          </w:p>
        </w:tc>
        <w:tc>
          <w:tcPr>
            <w:tcW w:w="5365" w:type="dxa"/>
            <w:vAlign w:val="center"/>
          </w:tcPr>
          <w:p w:rsidR="0021018C" w:rsidRPr="0021018C" w:rsidRDefault="00203E7D" w:rsidP="0021018C">
            <w:pPr>
              <w:rPr>
                <w:b/>
              </w:rPr>
            </w:pPr>
            <w:r>
              <w:rPr>
                <w:b/>
              </w:rPr>
              <w:t>N/A</w:t>
            </w:r>
          </w:p>
        </w:tc>
      </w:tr>
      <w:tr w:rsidR="0021018C" w:rsidRPr="0021018C" w:rsidTr="0021018C">
        <w:trPr>
          <w:trHeight w:val="376"/>
          <w:jc w:val="center"/>
        </w:trPr>
        <w:tc>
          <w:tcPr>
            <w:tcW w:w="2306" w:type="dxa"/>
            <w:vAlign w:val="center"/>
          </w:tcPr>
          <w:p w:rsidR="0021018C" w:rsidRPr="00B13C40" w:rsidRDefault="0021018C" w:rsidP="0021018C">
            <w:pPr>
              <w:jc w:val="center"/>
              <w:rPr>
                <w:b/>
              </w:rPr>
            </w:pPr>
            <w:r w:rsidRPr="00B13C40">
              <w:rPr>
                <w:b/>
              </w:rPr>
              <w:t>Author:</w:t>
            </w:r>
          </w:p>
        </w:tc>
        <w:tc>
          <w:tcPr>
            <w:tcW w:w="5365" w:type="dxa"/>
            <w:vAlign w:val="center"/>
          </w:tcPr>
          <w:p w:rsidR="0021018C" w:rsidRPr="0021018C" w:rsidRDefault="0015014C" w:rsidP="0021018C">
            <w:pPr>
              <w:rPr>
                <w:b/>
              </w:rPr>
            </w:pPr>
            <w:r>
              <w:rPr>
                <w:b/>
              </w:rPr>
              <w:t>Frederic DUR</w:t>
            </w:r>
          </w:p>
        </w:tc>
      </w:tr>
      <w:tr w:rsidR="0021018C" w:rsidRPr="0021018C" w:rsidTr="0021018C">
        <w:trPr>
          <w:trHeight w:val="376"/>
          <w:jc w:val="center"/>
        </w:trPr>
        <w:tc>
          <w:tcPr>
            <w:tcW w:w="2306" w:type="dxa"/>
            <w:vAlign w:val="center"/>
          </w:tcPr>
          <w:p w:rsidR="0021018C" w:rsidRPr="0021018C" w:rsidRDefault="0021018C" w:rsidP="0021018C">
            <w:pPr>
              <w:jc w:val="center"/>
              <w:rPr>
                <w:b/>
              </w:rPr>
            </w:pPr>
            <w:r w:rsidRPr="0021018C">
              <w:rPr>
                <w:b/>
              </w:rPr>
              <w:t>Author Document Creation Site:</w:t>
            </w:r>
          </w:p>
        </w:tc>
        <w:tc>
          <w:tcPr>
            <w:tcW w:w="5365" w:type="dxa"/>
            <w:vAlign w:val="center"/>
          </w:tcPr>
          <w:p w:rsidR="0021018C" w:rsidRPr="0021018C" w:rsidRDefault="0015014C" w:rsidP="009A6967">
            <w:pPr>
              <w:rPr>
                <w:b/>
              </w:rPr>
            </w:pPr>
            <w:r>
              <w:rPr>
                <w:b/>
              </w:rPr>
              <w:t>ILM</w:t>
            </w:r>
          </w:p>
        </w:tc>
      </w:tr>
      <w:tr w:rsidR="0021018C" w:rsidRPr="00B41D2F" w:rsidTr="0021018C">
        <w:trPr>
          <w:trHeight w:val="312"/>
          <w:jc w:val="center"/>
        </w:trPr>
        <w:tc>
          <w:tcPr>
            <w:tcW w:w="2306" w:type="dxa"/>
            <w:tcBorders>
              <w:top w:val="single" w:sz="4" w:space="0" w:color="auto"/>
              <w:left w:val="single" w:sz="4" w:space="0" w:color="auto"/>
              <w:bottom w:val="single" w:sz="4" w:space="0" w:color="auto"/>
              <w:right w:val="single" w:sz="4" w:space="0" w:color="auto"/>
            </w:tcBorders>
            <w:vAlign w:val="center"/>
          </w:tcPr>
          <w:p w:rsidR="0021018C" w:rsidRPr="00AC38B9" w:rsidRDefault="0021018C" w:rsidP="0021018C">
            <w:pPr>
              <w:jc w:val="center"/>
              <w:rPr>
                <w:b/>
                <w:sz w:val="22"/>
                <w:szCs w:val="22"/>
              </w:rPr>
            </w:pPr>
            <w:r w:rsidRPr="008C3D39">
              <w:rPr>
                <w:b/>
              </w:rPr>
              <w:t>Document Location:</w:t>
            </w:r>
          </w:p>
        </w:tc>
        <w:tc>
          <w:tcPr>
            <w:tcW w:w="5365" w:type="dxa"/>
            <w:tcBorders>
              <w:top w:val="single" w:sz="4" w:space="0" w:color="auto"/>
              <w:left w:val="single" w:sz="4" w:space="0" w:color="auto"/>
              <w:bottom w:val="single" w:sz="4" w:space="0" w:color="auto"/>
              <w:right w:val="single" w:sz="4" w:space="0" w:color="auto"/>
            </w:tcBorders>
            <w:vAlign w:val="center"/>
          </w:tcPr>
          <w:p w:rsidR="0021018C" w:rsidRPr="0006594A" w:rsidRDefault="0021018C" w:rsidP="0021018C">
            <w:pPr>
              <w:pStyle w:val="xl47"/>
              <w:pBdr>
                <w:left w:val="none" w:sz="0" w:space="0" w:color="auto"/>
                <w:right w:val="none" w:sz="0" w:space="0" w:color="auto"/>
              </w:pBdr>
              <w:spacing w:before="0" w:beforeAutospacing="0" w:after="0" w:afterAutospacing="0"/>
              <w:jc w:val="left"/>
              <w:textAlignment w:val="auto"/>
              <w:rPr>
                <w:rFonts w:ascii="Times New Roman" w:hAnsi="Times New Roman"/>
                <w:b/>
                <w:sz w:val="22"/>
                <w:szCs w:val="22"/>
                <w:lang w:val="en-CA"/>
              </w:rPr>
            </w:pPr>
            <w:r w:rsidRPr="008C3D39">
              <w:rPr>
                <w:rFonts w:ascii="Helvetica" w:hAnsi="Helvetica"/>
                <w:b/>
                <w:color w:val="3D3E40"/>
                <w:sz w:val="20"/>
              </w:rPr>
              <w:t>File</w:t>
            </w:r>
            <w:r w:rsidR="001C236B" w:rsidRPr="008C3D39">
              <w:rPr>
                <w:rFonts w:ascii="Helvetica" w:hAnsi="Helvetica" w:hint="eastAsia"/>
                <w:b/>
                <w:color w:val="3D3E40"/>
                <w:sz w:val="20"/>
              </w:rPr>
              <w:t xml:space="preserve"> </w:t>
            </w:r>
            <w:r w:rsidRPr="008C3D39">
              <w:rPr>
                <w:rFonts w:ascii="Helvetica" w:hAnsi="Helvetica"/>
                <w:b/>
                <w:color w:val="3D3E40"/>
                <w:sz w:val="20"/>
              </w:rPr>
              <w:t>Hold</w:t>
            </w:r>
          </w:p>
        </w:tc>
      </w:tr>
      <w:tr w:rsidR="0021018C" w:rsidRPr="00B41D2F" w:rsidTr="0021018C">
        <w:trPr>
          <w:trHeight w:val="312"/>
          <w:jc w:val="center"/>
        </w:trPr>
        <w:tc>
          <w:tcPr>
            <w:tcW w:w="2306" w:type="dxa"/>
            <w:tcBorders>
              <w:top w:val="single" w:sz="4" w:space="0" w:color="auto"/>
              <w:left w:val="single" w:sz="4" w:space="0" w:color="auto"/>
              <w:bottom w:val="single" w:sz="4" w:space="0" w:color="auto"/>
              <w:right w:val="single" w:sz="4" w:space="0" w:color="auto"/>
            </w:tcBorders>
            <w:vAlign w:val="center"/>
          </w:tcPr>
          <w:p w:rsidR="0021018C" w:rsidRPr="00B13C40" w:rsidRDefault="0021018C" w:rsidP="0021018C">
            <w:pPr>
              <w:jc w:val="center"/>
              <w:rPr>
                <w:b/>
              </w:rPr>
            </w:pPr>
            <w:r w:rsidRPr="00B13C40">
              <w:rPr>
                <w:b/>
              </w:rPr>
              <w:t>Date:</w:t>
            </w:r>
          </w:p>
        </w:tc>
        <w:sdt>
          <w:sdtPr>
            <w:rPr>
              <w:b/>
              <w:szCs w:val="22"/>
            </w:rPr>
            <w:id w:val="1110327225"/>
            <w:placeholder>
              <w:docPart w:val="F46B0C4AE8BA481A89EAE941670892FB"/>
            </w:placeholder>
            <w:date w:fullDate="2015-08-27T00:00:00Z">
              <w:dateFormat w:val="M/d/yyyy"/>
              <w:lid w:val="en-US"/>
              <w:storeMappedDataAs w:val="dateTime"/>
              <w:calendar w:val="gregorian"/>
            </w:date>
          </w:sdtPr>
          <w:sdtEndPr/>
          <w:sdtContent>
            <w:tc>
              <w:tcPr>
                <w:tcW w:w="5365" w:type="dxa"/>
                <w:tcBorders>
                  <w:top w:val="single" w:sz="4" w:space="0" w:color="auto"/>
                  <w:left w:val="single" w:sz="4" w:space="0" w:color="auto"/>
                  <w:bottom w:val="single" w:sz="4" w:space="0" w:color="auto"/>
                  <w:right w:val="single" w:sz="4" w:space="0" w:color="auto"/>
                </w:tcBorders>
                <w:vAlign w:val="center"/>
              </w:tcPr>
              <w:p w:rsidR="0021018C" w:rsidRPr="00710C09" w:rsidRDefault="003D5E4C" w:rsidP="008C3D39">
                <w:pPr>
                  <w:rPr>
                    <w:b/>
                    <w:szCs w:val="22"/>
                  </w:rPr>
                </w:pPr>
                <w:del w:id="2" w:author="Frédéric Dur" w:date="2015-08-27T10:51:00Z">
                  <w:r w:rsidDel="00303D70">
                    <w:rPr>
                      <w:b/>
                      <w:szCs w:val="22"/>
                    </w:rPr>
                    <w:delText>7/2/2015</w:delText>
                  </w:r>
                </w:del>
                <w:ins w:id="3" w:author="Frédéric Dur" w:date="2015-08-27T10:51:00Z">
                  <w:r w:rsidR="00303D70">
                    <w:rPr>
                      <w:b/>
                      <w:szCs w:val="22"/>
                    </w:rPr>
                    <w:t>8/27/2015</w:t>
                  </w:r>
                </w:ins>
              </w:p>
            </w:tc>
          </w:sdtContent>
        </w:sdt>
      </w:tr>
    </w:tbl>
    <w:p w:rsidR="00DF78D8" w:rsidRDefault="00DF78D8" w:rsidP="00DF78D8">
      <w:pPr>
        <w:pStyle w:val="BoilerplateTitles"/>
      </w:pPr>
      <w:r w:rsidRPr="00844859">
        <w:lastRenderedPageBreak/>
        <w:t>Document History</w:t>
      </w:r>
    </w:p>
    <w:p w:rsidR="002735C6" w:rsidRPr="002735C6" w:rsidRDefault="002735C6" w:rsidP="002735C6">
      <w:pPr>
        <w:rPr>
          <w:rFonts w:eastAsiaTheme="minorEastAsia"/>
          <w:lang w:eastAsia="zh-CN"/>
        </w:rPr>
      </w:pPr>
    </w:p>
    <w:tbl>
      <w:tblPr>
        <w:tblStyle w:val="TableSWI"/>
        <w:tblW w:w="4943" w:type="pct"/>
        <w:tblLook w:val="04A0" w:firstRow="1" w:lastRow="0" w:firstColumn="1" w:lastColumn="0" w:noHBand="0" w:noVBand="1"/>
      </w:tblPr>
      <w:tblGrid>
        <w:gridCol w:w="959"/>
        <w:gridCol w:w="1527"/>
        <w:gridCol w:w="4425"/>
        <w:gridCol w:w="1844"/>
        <w:tblGridChange w:id="4">
          <w:tblGrid>
            <w:gridCol w:w="959"/>
            <w:gridCol w:w="1527"/>
            <w:gridCol w:w="4425"/>
            <w:gridCol w:w="1844"/>
          </w:tblGrid>
        </w:tblGridChange>
      </w:tblGrid>
      <w:tr w:rsidR="008A0CD3" w:rsidRPr="00A658CA" w:rsidTr="005A3DB1">
        <w:trPr>
          <w:cnfStyle w:val="100000000000" w:firstRow="1" w:lastRow="0" w:firstColumn="0" w:lastColumn="0" w:oddVBand="0" w:evenVBand="0" w:oddHBand="0" w:evenHBand="0" w:firstRowFirstColumn="0" w:firstRowLastColumn="0" w:lastRowFirstColumn="0" w:lastRowLastColumn="0"/>
          <w:trHeight w:val="42"/>
        </w:trPr>
        <w:tc>
          <w:tcPr>
            <w:tcW w:w="548" w:type="pct"/>
            <w:tcBorders>
              <w:top w:val="single" w:sz="18" w:space="0" w:color="000000" w:themeColor="text1"/>
              <w:left w:val="single" w:sz="2" w:space="0" w:color="000000" w:themeColor="text1"/>
              <w:bottom w:val="single" w:sz="18" w:space="0" w:color="000000" w:themeColor="text1"/>
            </w:tcBorders>
          </w:tcPr>
          <w:p w:rsidR="008A0CD3" w:rsidRPr="00DF78D8" w:rsidRDefault="008A0CD3" w:rsidP="00DF78D8">
            <w:pPr>
              <w:pStyle w:val="TableColumnHead"/>
              <w:spacing w:before="144" w:after="144"/>
            </w:pPr>
            <w:r w:rsidRPr="00DF78D8">
              <w:t>Rev</w:t>
            </w:r>
          </w:p>
          <w:p w:rsidR="008A0CD3" w:rsidRPr="00A658CA" w:rsidRDefault="008A0CD3" w:rsidP="00DF78D8">
            <w:pPr>
              <w:pStyle w:val="TableColumnHead"/>
              <w:spacing w:before="144" w:after="144"/>
            </w:pPr>
            <w:r w:rsidRPr="00DF78D8">
              <w:t>XX.Y</w:t>
            </w:r>
            <w:r>
              <w:t>Y</w:t>
            </w:r>
          </w:p>
        </w:tc>
        <w:tc>
          <w:tcPr>
            <w:tcW w:w="872" w:type="pct"/>
            <w:tcBorders>
              <w:top w:val="single" w:sz="18" w:space="0" w:color="000000" w:themeColor="text1"/>
              <w:bottom w:val="single" w:sz="18" w:space="0" w:color="000000" w:themeColor="text1"/>
            </w:tcBorders>
          </w:tcPr>
          <w:p w:rsidR="008A0CD3" w:rsidRPr="00DF78D8" w:rsidRDefault="008A0CD3" w:rsidP="00DF78D8">
            <w:pPr>
              <w:pStyle w:val="TableColumnHead"/>
              <w:spacing w:before="144" w:after="144"/>
            </w:pPr>
            <w:r w:rsidRPr="00DF78D8">
              <w:t>Date</w:t>
            </w:r>
          </w:p>
          <w:p w:rsidR="008A0CD3" w:rsidRPr="00DF78D8" w:rsidRDefault="008A0CD3" w:rsidP="00DF78D8">
            <w:pPr>
              <w:pStyle w:val="TableColumnHead"/>
              <w:spacing w:before="144" w:after="144"/>
              <w:rPr>
                <w:bCs w:val="0"/>
              </w:rPr>
            </w:pPr>
            <w:r w:rsidRPr="00DF78D8">
              <w:t>YYYY/MM/DD</w:t>
            </w:r>
          </w:p>
        </w:tc>
        <w:tc>
          <w:tcPr>
            <w:tcW w:w="2527" w:type="pct"/>
            <w:tcBorders>
              <w:top w:val="single" w:sz="18" w:space="0" w:color="000000" w:themeColor="text1"/>
              <w:bottom w:val="single" w:sz="18" w:space="0" w:color="000000" w:themeColor="text1"/>
            </w:tcBorders>
          </w:tcPr>
          <w:p w:rsidR="008A0CD3" w:rsidRPr="00DF78D8" w:rsidRDefault="008A0CD3" w:rsidP="00DF78D8">
            <w:pPr>
              <w:pStyle w:val="TableColumnHead"/>
              <w:spacing w:before="144" w:after="144"/>
              <w:rPr>
                <w:bCs w:val="0"/>
              </w:rPr>
            </w:pPr>
            <w:r w:rsidRPr="00DF78D8">
              <w:t>Updates</w:t>
            </w:r>
          </w:p>
        </w:tc>
        <w:tc>
          <w:tcPr>
            <w:tcW w:w="1053" w:type="pct"/>
            <w:tcBorders>
              <w:top w:val="single" w:sz="18" w:space="0" w:color="000000" w:themeColor="text1"/>
              <w:bottom w:val="single" w:sz="18" w:space="0" w:color="000000" w:themeColor="text1"/>
              <w:right w:val="single" w:sz="4" w:space="0" w:color="000000" w:themeColor="text1"/>
            </w:tcBorders>
          </w:tcPr>
          <w:p w:rsidR="008A0CD3" w:rsidRPr="00DF78D8" w:rsidRDefault="008A0CD3" w:rsidP="00DF78D8">
            <w:pPr>
              <w:pStyle w:val="TableColumnHead"/>
              <w:spacing w:before="144" w:after="144"/>
              <w:rPr>
                <w:rFonts w:eastAsiaTheme="minorEastAsia"/>
                <w:lang w:eastAsia="zh-CN"/>
              </w:rPr>
            </w:pPr>
            <w:r>
              <w:rPr>
                <w:rFonts w:eastAsiaTheme="minorEastAsia" w:hint="eastAsia"/>
                <w:lang w:eastAsia="zh-CN"/>
              </w:rPr>
              <w:t>Author</w:t>
            </w:r>
          </w:p>
        </w:tc>
      </w:tr>
      <w:tr w:rsidR="008A0CD3" w:rsidRPr="00097058" w:rsidTr="005A3DB1">
        <w:tc>
          <w:tcPr>
            <w:tcW w:w="548" w:type="pct"/>
            <w:tcBorders>
              <w:top w:val="single" w:sz="18" w:space="0" w:color="000000" w:themeColor="text1"/>
              <w:bottom w:val="single" w:sz="4" w:space="0" w:color="auto"/>
            </w:tcBorders>
            <w:vAlign w:val="top"/>
          </w:tcPr>
          <w:p w:rsidR="008A0CD3" w:rsidRPr="005A3DB1" w:rsidRDefault="008A0CD3" w:rsidP="001C236B">
            <w:pPr>
              <w:pStyle w:val="TableColumnHead"/>
              <w:spacing w:beforeLines="60" w:before="144" w:afterLines="60" w:after="144"/>
              <w:rPr>
                <w:rFonts w:eastAsiaTheme="minorEastAsia"/>
                <w:b w:val="0"/>
                <w:lang w:eastAsia="zh-CN"/>
              </w:rPr>
            </w:pPr>
            <w:r w:rsidRPr="005A3DB1">
              <w:rPr>
                <w:b w:val="0"/>
              </w:rPr>
              <w:t>01.0</w:t>
            </w:r>
            <w:r w:rsidRPr="005A3DB1">
              <w:rPr>
                <w:rFonts w:eastAsiaTheme="minorEastAsia"/>
                <w:b w:val="0"/>
                <w:lang w:eastAsia="zh-CN"/>
              </w:rPr>
              <w:t>0</w:t>
            </w:r>
          </w:p>
        </w:tc>
        <w:tc>
          <w:tcPr>
            <w:tcW w:w="872" w:type="pct"/>
            <w:tcBorders>
              <w:top w:val="single" w:sz="18" w:space="0" w:color="000000" w:themeColor="text1"/>
              <w:bottom w:val="single" w:sz="4" w:space="0" w:color="auto"/>
            </w:tcBorders>
            <w:vAlign w:val="top"/>
          </w:tcPr>
          <w:p w:rsidR="008A0CD3" w:rsidRPr="005A3DB1" w:rsidRDefault="0015014C" w:rsidP="005A3DB1">
            <w:pPr>
              <w:pStyle w:val="TableColumnHead"/>
              <w:spacing w:beforeLines="60" w:before="144" w:afterLines="60" w:after="144"/>
              <w:rPr>
                <w:b w:val="0"/>
              </w:rPr>
            </w:pPr>
            <w:r w:rsidRPr="005A3DB1">
              <w:rPr>
                <w:b w:val="0"/>
              </w:rPr>
              <w:t>20</w:t>
            </w:r>
            <w:r w:rsidR="00203E7D" w:rsidRPr="005A3DB1">
              <w:rPr>
                <w:b w:val="0"/>
              </w:rPr>
              <w:t>14</w:t>
            </w:r>
            <w:r w:rsidRPr="005A3DB1">
              <w:rPr>
                <w:b w:val="0"/>
              </w:rPr>
              <w:t>/</w:t>
            </w:r>
            <w:r w:rsidR="005A3DB1">
              <w:rPr>
                <w:b w:val="0"/>
              </w:rPr>
              <w:t>11</w:t>
            </w:r>
            <w:r w:rsidR="00203E7D" w:rsidRPr="005A3DB1">
              <w:rPr>
                <w:b w:val="0"/>
              </w:rPr>
              <w:t>/</w:t>
            </w:r>
            <w:r w:rsidR="005A3DB1">
              <w:rPr>
                <w:b w:val="0"/>
              </w:rPr>
              <w:t>17</w:t>
            </w:r>
          </w:p>
        </w:tc>
        <w:tc>
          <w:tcPr>
            <w:tcW w:w="2527" w:type="pct"/>
            <w:tcBorders>
              <w:top w:val="single" w:sz="18" w:space="0" w:color="000000" w:themeColor="text1"/>
              <w:bottom w:val="single" w:sz="4" w:space="0" w:color="auto"/>
            </w:tcBorders>
            <w:vAlign w:val="top"/>
          </w:tcPr>
          <w:p w:rsidR="008A0CD3" w:rsidRPr="005A3DB1" w:rsidRDefault="008A0CD3" w:rsidP="001C236B">
            <w:pPr>
              <w:pStyle w:val="TableColumnHead"/>
              <w:spacing w:beforeLines="60" w:before="144" w:afterLines="60" w:after="144"/>
              <w:rPr>
                <w:b w:val="0"/>
              </w:rPr>
            </w:pPr>
            <w:r w:rsidRPr="005A3DB1">
              <w:rPr>
                <w:b w:val="0"/>
              </w:rPr>
              <w:t>Creation</w:t>
            </w:r>
          </w:p>
        </w:tc>
        <w:tc>
          <w:tcPr>
            <w:tcW w:w="1053" w:type="pct"/>
            <w:tcBorders>
              <w:top w:val="single" w:sz="18" w:space="0" w:color="000000" w:themeColor="text1"/>
              <w:bottom w:val="single" w:sz="4" w:space="0" w:color="auto"/>
            </w:tcBorders>
            <w:vAlign w:val="top"/>
          </w:tcPr>
          <w:p w:rsidR="008A0CD3" w:rsidRPr="005A3DB1" w:rsidRDefault="0015014C" w:rsidP="001C236B">
            <w:pPr>
              <w:pStyle w:val="TableColumnHead"/>
              <w:spacing w:beforeLines="60" w:before="144" w:afterLines="60" w:after="144"/>
              <w:rPr>
                <w:b w:val="0"/>
              </w:rPr>
            </w:pPr>
            <w:r w:rsidRPr="005A3DB1">
              <w:rPr>
                <w:b w:val="0"/>
              </w:rPr>
              <w:t>Frederic DUR</w:t>
            </w:r>
          </w:p>
        </w:tc>
      </w:tr>
      <w:tr w:rsidR="00097058" w:rsidRPr="00097058" w:rsidTr="005A3DB1">
        <w:tc>
          <w:tcPr>
            <w:tcW w:w="548" w:type="pct"/>
            <w:tcBorders>
              <w:top w:val="single" w:sz="4" w:space="0" w:color="auto"/>
              <w:bottom w:val="single" w:sz="2" w:space="0" w:color="auto"/>
            </w:tcBorders>
            <w:vAlign w:val="top"/>
          </w:tcPr>
          <w:p w:rsidR="00097058" w:rsidRPr="005A3DB1" w:rsidRDefault="00EF4AFE" w:rsidP="001C236B">
            <w:pPr>
              <w:pStyle w:val="TableColumnHead"/>
              <w:spacing w:beforeLines="60" w:before="144" w:afterLines="60" w:after="144"/>
              <w:rPr>
                <w:b w:val="0"/>
              </w:rPr>
            </w:pPr>
            <w:r>
              <w:rPr>
                <w:b w:val="0"/>
              </w:rPr>
              <w:t>01.01</w:t>
            </w:r>
          </w:p>
        </w:tc>
        <w:tc>
          <w:tcPr>
            <w:tcW w:w="872" w:type="pct"/>
            <w:tcBorders>
              <w:top w:val="single" w:sz="4" w:space="0" w:color="auto"/>
              <w:bottom w:val="single" w:sz="2" w:space="0" w:color="auto"/>
            </w:tcBorders>
            <w:vAlign w:val="top"/>
          </w:tcPr>
          <w:p w:rsidR="00097058" w:rsidRPr="005A3DB1" w:rsidRDefault="00EF4AFE" w:rsidP="00400CE9">
            <w:pPr>
              <w:pStyle w:val="TableColumnHead"/>
              <w:spacing w:beforeLines="60" w:before="144" w:afterLines="60" w:after="144"/>
              <w:rPr>
                <w:b w:val="0"/>
              </w:rPr>
            </w:pPr>
            <w:r>
              <w:rPr>
                <w:b w:val="0"/>
              </w:rPr>
              <w:t>2014/12/05</w:t>
            </w:r>
          </w:p>
        </w:tc>
        <w:tc>
          <w:tcPr>
            <w:tcW w:w="2527" w:type="pct"/>
            <w:tcBorders>
              <w:top w:val="single" w:sz="4" w:space="0" w:color="auto"/>
              <w:bottom w:val="single" w:sz="2" w:space="0" w:color="auto"/>
            </w:tcBorders>
            <w:vAlign w:val="top"/>
          </w:tcPr>
          <w:p w:rsidR="00097058" w:rsidRPr="005A3DB1" w:rsidRDefault="00EF4AFE" w:rsidP="001C236B">
            <w:pPr>
              <w:pStyle w:val="TableColumnHead"/>
              <w:spacing w:beforeLines="60" w:before="144" w:afterLines="60" w:after="144"/>
              <w:rPr>
                <w:b w:val="0"/>
              </w:rPr>
            </w:pPr>
            <w:r>
              <w:rPr>
                <w:b w:val="0"/>
              </w:rPr>
              <w:t>Updates according to MKT review (global updates)</w:t>
            </w:r>
          </w:p>
        </w:tc>
        <w:tc>
          <w:tcPr>
            <w:tcW w:w="1053" w:type="pct"/>
            <w:tcBorders>
              <w:top w:val="single" w:sz="4" w:space="0" w:color="auto"/>
              <w:bottom w:val="single" w:sz="2" w:space="0" w:color="auto"/>
            </w:tcBorders>
            <w:vAlign w:val="top"/>
          </w:tcPr>
          <w:p w:rsidR="00097058" w:rsidRPr="005A3DB1" w:rsidRDefault="00EF4AFE" w:rsidP="001C236B">
            <w:pPr>
              <w:pStyle w:val="TableColumnHead"/>
              <w:spacing w:beforeLines="60" w:before="144" w:afterLines="60" w:after="144"/>
              <w:rPr>
                <w:b w:val="0"/>
              </w:rPr>
            </w:pPr>
            <w:r>
              <w:rPr>
                <w:b w:val="0"/>
              </w:rPr>
              <w:t>Frederic DUR</w:t>
            </w:r>
          </w:p>
        </w:tc>
      </w:tr>
      <w:tr w:rsidR="008A0CD3" w:rsidRPr="00A658CA" w:rsidTr="00D44490">
        <w:tc>
          <w:tcPr>
            <w:tcW w:w="548" w:type="pct"/>
            <w:tcBorders>
              <w:top w:val="single" w:sz="2" w:space="0" w:color="auto"/>
              <w:bottom w:val="single" w:sz="2" w:space="0" w:color="auto"/>
            </w:tcBorders>
          </w:tcPr>
          <w:p w:rsidR="008A0CD3" w:rsidRPr="00176BAF" w:rsidRDefault="005A30C8" w:rsidP="001C236B">
            <w:pPr>
              <w:pStyle w:val="TableBody"/>
            </w:pPr>
            <w:r>
              <w:t>01.02</w:t>
            </w:r>
          </w:p>
        </w:tc>
        <w:tc>
          <w:tcPr>
            <w:tcW w:w="872" w:type="pct"/>
            <w:tcBorders>
              <w:top w:val="single" w:sz="2" w:space="0" w:color="auto"/>
              <w:bottom w:val="single" w:sz="2" w:space="0" w:color="auto"/>
            </w:tcBorders>
          </w:tcPr>
          <w:p w:rsidR="008A0CD3" w:rsidRDefault="005A30C8" w:rsidP="00050E8C">
            <w:pPr>
              <w:pStyle w:val="TableBody"/>
            </w:pPr>
            <w:r>
              <w:t>2014/</w:t>
            </w:r>
            <w:r w:rsidR="00050E8C">
              <w:t>01</w:t>
            </w:r>
            <w:r>
              <w:t>/</w:t>
            </w:r>
            <w:r w:rsidR="00050E8C">
              <w:t>09</w:t>
            </w:r>
          </w:p>
        </w:tc>
        <w:tc>
          <w:tcPr>
            <w:tcW w:w="2527" w:type="pct"/>
            <w:tcBorders>
              <w:top w:val="single" w:sz="2" w:space="0" w:color="auto"/>
              <w:bottom w:val="single" w:sz="2" w:space="0" w:color="auto"/>
            </w:tcBorders>
          </w:tcPr>
          <w:p w:rsidR="00097058" w:rsidRDefault="005A30C8" w:rsidP="00097058">
            <w:pPr>
              <w:pStyle w:val="TableBody"/>
            </w:pPr>
            <w:r>
              <w:t>Updates according to SA team comments</w:t>
            </w:r>
          </w:p>
        </w:tc>
        <w:tc>
          <w:tcPr>
            <w:tcW w:w="1053" w:type="pct"/>
            <w:tcBorders>
              <w:top w:val="single" w:sz="2" w:space="0" w:color="auto"/>
              <w:bottom w:val="single" w:sz="2" w:space="0" w:color="auto"/>
            </w:tcBorders>
          </w:tcPr>
          <w:p w:rsidR="008A0CD3" w:rsidRDefault="005A30C8" w:rsidP="001C236B">
            <w:pPr>
              <w:pStyle w:val="TableBody"/>
            </w:pPr>
            <w:r>
              <w:t>Frederic DUR</w:t>
            </w:r>
          </w:p>
        </w:tc>
      </w:tr>
      <w:tr w:rsidR="00285FDE" w:rsidRPr="00A658CA" w:rsidTr="00704F22">
        <w:tc>
          <w:tcPr>
            <w:tcW w:w="548" w:type="pct"/>
            <w:tcBorders>
              <w:top w:val="single" w:sz="2" w:space="0" w:color="auto"/>
              <w:bottom w:val="single" w:sz="2" w:space="0" w:color="auto"/>
            </w:tcBorders>
          </w:tcPr>
          <w:p w:rsidR="00285FDE" w:rsidRDefault="00285FDE" w:rsidP="001C236B">
            <w:pPr>
              <w:pStyle w:val="TableBody"/>
            </w:pPr>
            <w:r>
              <w:t>01.03</w:t>
            </w:r>
          </w:p>
        </w:tc>
        <w:tc>
          <w:tcPr>
            <w:tcW w:w="872" w:type="pct"/>
            <w:tcBorders>
              <w:top w:val="single" w:sz="2" w:space="0" w:color="auto"/>
              <w:bottom w:val="single" w:sz="2" w:space="0" w:color="auto"/>
            </w:tcBorders>
          </w:tcPr>
          <w:p w:rsidR="00285FDE" w:rsidRDefault="00285FDE" w:rsidP="00050E8C">
            <w:pPr>
              <w:pStyle w:val="TableBody"/>
            </w:pPr>
            <w:r>
              <w:t>2015/01/20</w:t>
            </w:r>
          </w:p>
        </w:tc>
        <w:tc>
          <w:tcPr>
            <w:tcW w:w="2527" w:type="pct"/>
            <w:tcBorders>
              <w:top w:val="single" w:sz="2" w:space="0" w:color="auto"/>
              <w:bottom w:val="single" w:sz="2" w:space="0" w:color="auto"/>
            </w:tcBorders>
          </w:tcPr>
          <w:p w:rsidR="00285FDE" w:rsidRDefault="006C404D" w:rsidP="00097058">
            <w:pPr>
              <w:pStyle w:val="TableBody"/>
            </w:pPr>
            <w:r>
              <w:t>Updates according to SA team comments</w:t>
            </w:r>
            <w:r w:rsidR="00024764">
              <w:t xml:space="preserve"> and </w:t>
            </w:r>
            <w:proofErr w:type="spellStart"/>
            <w:r w:rsidR="00024764">
              <w:t>AvMS</w:t>
            </w:r>
            <w:proofErr w:type="spellEnd"/>
            <w:r w:rsidR="00024764">
              <w:t xml:space="preserve"> server comments</w:t>
            </w:r>
            <w:r w:rsidR="00B40AF7">
              <w:t>:</w:t>
            </w:r>
          </w:p>
          <w:p w:rsidR="006B4517" w:rsidRPr="00E14CFB" w:rsidRDefault="00B40AF7" w:rsidP="006B4517">
            <w:pPr>
              <w:pStyle w:val="TableBody"/>
            </w:pPr>
            <w:r w:rsidRPr="00E14CFB">
              <w:t>§</w:t>
            </w:r>
            <w:r>
              <w:fldChar w:fldCharType="begin"/>
            </w:r>
            <w:r w:rsidRPr="00E14CFB">
              <w:instrText xml:space="preserve"> REF _Ref409496633 \r \h </w:instrText>
            </w:r>
            <w:r>
              <w:fldChar w:fldCharType="separate"/>
            </w:r>
            <w:r w:rsidRPr="00E14CFB">
              <w:t>3.1.3</w:t>
            </w:r>
            <w:r>
              <w:fldChar w:fldCharType="end"/>
            </w:r>
            <w:r w:rsidR="00C24674">
              <w:t>: resource 11</w:t>
            </w:r>
          </w:p>
          <w:p w:rsidR="00B40AF7" w:rsidRPr="00E14CFB" w:rsidRDefault="006B4517" w:rsidP="006B4517">
            <w:pPr>
              <w:pStyle w:val="TableBody"/>
            </w:pPr>
            <w:r w:rsidRPr="00E14CFB">
              <w:t>§</w:t>
            </w:r>
            <w:r>
              <w:fldChar w:fldCharType="begin"/>
            </w:r>
            <w:r w:rsidRPr="00E14CFB">
              <w:instrText xml:space="preserve"> REF _Ref409497525 \r \h </w:instrText>
            </w:r>
            <w:r>
              <w:fldChar w:fldCharType="separate"/>
            </w:r>
            <w:r w:rsidRPr="00E14CFB">
              <w:t>3.2.3</w:t>
            </w:r>
            <w:r>
              <w:fldChar w:fldCharType="end"/>
            </w:r>
            <w:r w:rsidRPr="00E14CFB">
              <w:t xml:space="preserve">: resources </w:t>
            </w:r>
            <w:r w:rsidR="00C24674" w:rsidRPr="00E14CFB">
              <w:t xml:space="preserve">4, 5, </w:t>
            </w:r>
            <w:r w:rsidRPr="00E14CFB">
              <w:t>6, 7, 8</w:t>
            </w:r>
          </w:p>
          <w:p w:rsidR="006B4517" w:rsidRPr="00E14CFB" w:rsidRDefault="006B4517" w:rsidP="006B4517">
            <w:pPr>
              <w:pStyle w:val="TableBody"/>
            </w:pPr>
            <w:r w:rsidRPr="00B70A71">
              <w:t>§</w:t>
            </w:r>
            <w:r>
              <w:fldChar w:fldCharType="begin"/>
            </w:r>
            <w:r w:rsidRPr="00E14CFB">
              <w:instrText xml:space="preserve"> REF _Ref409497577 \r \h </w:instrText>
            </w:r>
            <w:r>
              <w:fldChar w:fldCharType="separate"/>
            </w:r>
            <w:r w:rsidRPr="00B70A71">
              <w:t>3.4.3</w:t>
            </w:r>
            <w:r>
              <w:fldChar w:fldCharType="end"/>
            </w:r>
            <w:r w:rsidRPr="00E14CFB">
              <w:t>: resource</w:t>
            </w:r>
            <w:r w:rsidR="00C24674" w:rsidRPr="00E14CFB">
              <w:t>s</w:t>
            </w:r>
            <w:r w:rsidRPr="00E14CFB">
              <w:t xml:space="preserve"> 3, </w:t>
            </w:r>
            <w:r w:rsidR="00C24674" w:rsidRPr="00E14CFB">
              <w:t xml:space="preserve">5, 8, 10, 11, </w:t>
            </w:r>
            <w:r w:rsidRPr="00E14CFB">
              <w:t>19</w:t>
            </w:r>
            <w:r w:rsidR="00C24674" w:rsidRPr="00E14CFB">
              <w:t>, 21</w:t>
            </w:r>
          </w:p>
          <w:p w:rsidR="00C24674" w:rsidRPr="00B70A71" w:rsidRDefault="00C24674" w:rsidP="006B4517">
            <w:pPr>
              <w:pStyle w:val="TableBody"/>
            </w:pPr>
            <w:r w:rsidRPr="00E14CFB">
              <w:t>§</w:t>
            </w:r>
            <w:r>
              <w:rPr>
                <w:lang w:val="fr-FR"/>
              </w:rPr>
              <w:fldChar w:fldCharType="begin"/>
            </w:r>
            <w:r w:rsidRPr="00B70A71">
              <w:instrText xml:space="preserve"> REF _Ref409624978 \r \h </w:instrText>
            </w:r>
            <w:r>
              <w:rPr>
                <w:lang w:val="fr-FR"/>
              </w:rPr>
            </w:r>
            <w:r>
              <w:rPr>
                <w:lang w:val="fr-FR"/>
              </w:rPr>
              <w:fldChar w:fldCharType="separate"/>
            </w:r>
            <w:r w:rsidRPr="00B70A71">
              <w:t>3.5.3</w:t>
            </w:r>
            <w:r>
              <w:rPr>
                <w:lang w:val="fr-FR"/>
              </w:rPr>
              <w:fldChar w:fldCharType="end"/>
            </w:r>
            <w:r w:rsidRPr="00B70A71">
              <w:t> : resources 5, 6, 7</w:t>
            </w:r>
          </w:p>
          <w:p w:rsidR="006B4517" w:rsidRPr="00B70A71" w:rsidRDefault="006B4517" w:rsidP="006B4517">
            <w:pPr>
              <w:pStyle w:val="TableBody"/>
            </w:pPr>
            <w:r w:rsidRPr="00B70A71">
              <w:t>§</w:t>
            </w:r>
            <w:r>
              <w:fldChar w:fldCharType="begin"/>
            </w:r>
            <w:r w:rsidRPr="00B70A71">
              <w:instrText xml:space="preserve"> REF _Ref409497628 \r \h </w:instrText>
            </w:r>
            <w:r>
              <w:fldChar w:fldCharType="separate"/>
            </w:r>
            <w:r w:rsidRPr="00B70A71">
              <w:t>3.9.3</w:t>
            </w:r>
            <w:r>
              <w:fldChar w:fldCharType="end"/>
            </w:r>
            <w:r w:rsidRPr="00B70A71">
              <w:t>: resource</w:t>
            </w:r>
            <w:r w:rsidR="00C24674" w:rsidRPr="00B70A71">
              <w:t>s</w:t>
            </w:r>
            <w:r w:rsidRPr="00B70A71">
              <w:t xml:space="preserve"> 12, 13</w:t>
            </w:r>
          </w:p>
          <w:p w:rsidR="00FA602A" w:rsidRPr="00B70A71" w:rsidRDefault="00FA602A" w:rsidP="006B4517">
            <w:pPr>
              <w:pStyle w:val="TableBody"/>
            </w:pPr>
            <w:r w:rsidRPr="00B70A71">
              <w:t>§</w:t>
            </w:r>
            <w:r>
              <w:fldChar w:fldCharType="begin"/>
            </w:r>
            <w:r w:rsidRPr="00B70A71">
              <w:instrText xml:space="preserve"> REF _Ref409497826 \r \h </w:instrText>
            </w:r>
            <w:r>
              <w:fldChar w:fldCharType="separate"/>
            </w:r>
            <w:r w:rsidRPr="00B70A71">
              <w:t>3.10.3</w:t>
            </w:r>
            <w:r>
              <w:fldChar w:fldCharType="end"/>
            </w:r>
            <w:r w:rsidRPr="00B70A71">
              <w:t>: resource 4000 (comment)</w:t>
            </w:r>
            <w:r w:rsidR="003D7763" w:rsidRPr="00B70A71">
              <w:t>, 2</w:t>
            </w:r>
          </w:p>
          <w:p w:rsidR="00FA602A" w:rsidRDefault="00FA602A" w:rsidP="006B4517">
            <w:pPr>
              <w:pStyle w:val="TableBody"/>
            </w:pPr>
            <w:r w:rsidRPr="00E14CFB">
              <w:t>§</w:t>
            </w:r>
            <w:r>
              <w:fldChar w:fldCharType="begin"/>
            </w:r>
            <w:r w:rsidRPr="00E14CFB">
              <w:instrText xml:space="preserve"> REF _Ref409497849 \r \h </w:instrText>
            </w:r>
            <w:r>
              <w:fldChar w:fldCharType="separate"/>
            </w:r>
            <w:r w:rsidRPr="00E14CFB">
              <w:t>3.11.2</w:t>
            </w:r>
            <w:r>
              <w:fldChar w:fldCharType="end"/>
            </w:r>
          </w:p>
          <w:p w:rsidR="003D7763" w:rsidRDefault="003D7763" w:rsidP="006B4517">
            <w:pPr>
              <w:pStyle w:val="TableBody"/>
            </w:pPr>
            <w:r>
              <w:t>§3.11.3: resource 8</w:t>
            </w:r>
          </w:p>
          <w:p w:rsidR="003D7763" w:rsidRPr="00E14CFB" w:rsidRDefault="003D7763" w:rsidP="006B4517">
            <w:pPr>
              <w:pStyle w:val="TableBody"/>
            </w:pPr>
            <w:r>
              <w:t>§</w:t>
            </w:r>
            <w:r>
              <w:fldChar w:fldCharType="begin"/>
            </w:r>
            <w:r>
              <w:instrText xml:space="preserve"> REF _Ref409633638 \r \h </w:instrText>
            </w:r>
            <w:r>
              <w:fldChar w:fldCharType="separate"/>
            </w:r>
            <w:r>
              <w:t>3.14.3</w:t>
            </w:r>
            <w:r>
              <w:fldChar w:fldCharType="end"/>
            </w:r>
            <w:r>
              <w:t>: resource 4</w:t>
            </w:r>
          </w:p>
          <w:p w:rsidR="00FA602A" w:rsidRPr="00E14CFB" w:rsidRDefault="00FA602A" w:rsidP="006B4517">
            <w:pPr>
              <w:pStyle w:val="TableBody"/>
            </w:pPr>
            <w:r w:rsidRPr="00E14CFB">
              <w:t>§</w:t>
            </w:r>
            <w:r>
              <w:fldChar w:fldCharType="begin"/>
            </w:r>
            <w:r w:rsidRPr="00E14CFB">
              <w:instrText xml:space="preserve"> REF _Ref409498007 \r \h </w:instrText>
            </w:r>
            <w:r>
              <w:fldChar w:fldCharType="separate"/>
            </w:r>
            <w:r w:rsidRPr="00E14CFB">
              <w:t>3.15.3</w:t>
            </w:r>
            <w:r>
              <w:fldChar w:fldCharType="end"/>
            </w:r>
            <w:r w:rsidRPr="00E14CFB">
              <w:t>: resource 0, 21</w:t>
            </w:r>
          </w:p>
          <w:p w:rsidR="00FA602A" w:rsidRPr="00E14CFB" w:rsidRDefault="00FA602A" w:rsidP="006B4517">
            <w:pPr>
              <w:pStyle w:val="TableBody"/>
            </w:pPr>
            <w:r w:rsidRPr="00E14CFB">
              <w:t>§</w:t>
            </w:r>
            <w:r>
              <w:fldChar w:fldCharType="begin"/>
            </w:r>
            <w:r w:rsidRPr="00E14CFB">
              <w:instrText xml:space="preserve"> REF _Ref409498240 \r \h </w:instrText>
            </w:r>
            <w:r>
              <w:fldChar w:fldCharType="separate"/>
            </w:r>
            <w:r w:rsidRPr="00E14CFB">
              <w:t>3.16</w:t>
            </w:r>
            <w:r>
              <w:fldChar w:fldCharType="end"/>
            </w:r>
            <w:r w:rsidRPr="00E14CFB">
              <w:t xml:space="preserve"> (comment)</w:t>
            </w:r>
          </w:p>
          <w:p w:rsidR="00FA602A" w:rsidRPr="00E14CFB" w:rsidRDefault="00FA602A" w:rsidP="006B4517">
            <w:pPr>
              <w:pStyle w:val="TableBody"/>
            </w:pPr>
            <w:r w:rsidRPr="00E14CFB">
              <w:t>§</w:t>
            </w:r>
            <w:r>
              <w:fldChar w:fldCharType="begin"/>
            </w:r>
            <w:r w:rsidRPr="00E14CFB">
              <w:instrText xml:space="preserve"> REF _Ref409498277 \r \h </w:instrText>
            </w:r>
            <w:r>
              <w:fldChar w:fldCharType="separate"/>
            </w:r>
            <w:r w:rsidRPr="00E14CFB">
              <w:t>3.17</w:t>
            </w:r>
            <w:r>
              <w:fldChar w:fldCharType="end"/>
            </w:r>
            <w:r w:rsidRPr="00E14CFB">
              <w:t xml:space="preserve"> (comment)</w:t>
            </w:r>
          </w:p>
          <w:p w:rsidR="00FA602A" w:rsidRDefault="00FA602A" w:rsidP="006B4517">
            <w:pPr>
              <w:pStyle w:val="TableBody"/>
            </w:pPr>
            <w:r>
              <w:t>Old §3.18 (object Legato application – 12290) was deleted</w:t>
            </w:r>
          </w:p>
          <w:p w:rsidR="00FA602A" w:rsidRDefault="00FA602A" w:rsidP="006B4517">
            <w:pPr>
              <w:pStyle w:val="TableBody"/>
            </w:pPr>
            <w:r>
              <w:t>Old §3.19 (object Legato Process – 12291) was deleted</w:t>
            </w:r>
          </w:p>
        </w:tc>
        <w:tc>
          <w:tcPr>
            <w:tcW w:w="1053" w:type="pct"/>
            <w:tcBorders>
              <w:top w:val="single" w:sz="2" w:space="0" w:color="auto"/>
              <w:bottom w:val="single" w:sz="2" w:space="0" w:color="auto"/>
            </w:tcBorders>
          </w:tcPr>
          <w:p w:rsidR="00285FDE" w:rsidRDefault="006C404D" w:rsidP="001C236B">
            <w:pPr>
              <w:pStyle w:val="TableBody"/>
            </w:pPr>
            <w:r>
              <w:t>Frederic DUR</w:t>
            </w:r>
          </w:p>
        </w:tc>
      </w:tr>
      <w:tr w:rsidR="00B70A71" w:rsidRPr="00A658CA" w:rsidTr="003D5E4C">
        <w:tc>
          <w:tcPr>
            <w:tcW w:w="548" w:type="pct"/>
            <w:tcBorders>
              <w:top w:val="single" w:sz="2" w:space="0" w:color="auto"/>
              <w:bottom w:val="single" w:sz="2" w:space="0" w:color="auto"/>
            </w:tcBorders>
          </w:tcPr>
          <w:p w:rsidR="00B70A71" w:rsidRDefault="00B70A71" w:rsidP="001C236B">
            <w:pPr>
              <w:pStyle w:val="TableBody"/>
            </w:pPr>
            <w:r>
              <w:t>01.04</w:t>
            </w:r>
          </w:p>
        </w:tc>
        <w:tc>
          <w:tcPr>
            <w:tcW w:w="872" w:type="pct"/>
            <w:tcBorders>
              <w:top w:val="single" w:sz="2" w:space="0" w:color="auto"/>
              <w:bottom w:val="single" w:sz="2" w:space="0" w:color="auto"/>
            </w:tcBorders>
          </w:tcPr>
          <w:p w:rsidR="00B70A71" w:rsidRDefault="00B70A71" w:rsidP="00050E8C">
            <w:pPr>
              <w:pStyle w:val="TableBody"/>
            </w:pPr>
            <w:r>
              <w:t>2015/06/12</w:t>
            </w:r>
          </w:p>
        </w:tc>
        <w:tc>
          <w:tcPr>
            <w:tcW w:w="2527" w:type="pct"/>
            <w:tcBorders>
              <w:top w:val="single" w:sz="2" w:space="0" w:color="auto"/>
              <w:bottom w:val="single" w:sz="2" w:space="0" w:color="auto"/>
            </w:tcBorders>
          </w:tcPr>
          <w:p w:rsidR="00B70A71" w:rsidRDefault="00B70A71" w:rsidP="00097058">
            <w:pPr>
              <w:pStyle w:val="TableBody"/>
            </w:pPr>
            <w:r>
              <w:t>Updates in all objects:</w:t>
            </w:r>
          </w:p>
          <w:p w:rsidR="00B70A71" w:rsidRDefault="00B70A71" w:rsidP="00097058">
            <w:pPr>
              <w:pStyle w:val="TableBody"/>
            </w:pPr>
            <w:r>
              <w:t>Indicates data returned by device (except object 0/1)</w:t>
            </w:r>
          </w:p>
          <w:p w:rsidR="00B70A71" w:rsidRDefault="00B70A71" w:rsidP="00097058">
            <w:pPr>
              <w:pStyle w:val="TableBody"/>
            </w:pPr>
            <w:r>
              <w:t>Update resource availability</w:t>
            </w:r>
          </w:p>
          <w:p w:rsidR="007417F3" w:rsidRDefault="007417F3" w:rsidP="00097058">
            <w:pPr>
              <w:pStyle w:val="TableBody"/>
            </w:pPr>
            <w:r>
              <w:t>Remove objects 10, 11, 12, 13, 10243</w:t>
            </w:r>
          </w:p>
          <w:p w:rsidR="00741D73" w:rsidRDefault="00741D73" w:rsidP="00097058">
            <w:pPr>
              <w:pStyle w:val="TableBody"/>
            </w:pPr>
            <w:r>
              <w:t>Update object 10241 and 10242 according to Confluence</w:t>
            </w:r>
          </w:p>
        </w:tc>
        <w:tc>
          <w:tcPr>
            <w:tcW w:w="1053" w:type="pct"/>
            <w:tcBorders>
              <w:top w:val="single" w:sz="2" w:space="0" w:color="auto"/>
              <w:bottom w:val="single" w:sz="2" w:space="0" w:color="auto"/>
            </w:tcBorders>
          </w:tcPr>
          <w:p w:rsidR="00B70A71" w:rsidRDefault="00B70A71" w:rsidP="001C236B">
            <w:pPr>
              <w:pStyle w:val="TableBody"/>
            </w:pPr>
            <w:r>
              <w:t>Frederic DUR</w:t>
            </w:r>
          </w:p>
        </w:tc>
      </w:tr>
      <w:tr w:rsidR="003D5E4C" w:rsidRPr="00A658CA" w:rsidTr="00303D70">
        <w:tblPrEx>
          <w:tblW w:w="4943" w:type="pct"/>
          <w:tblPrExChange w:id="5" w:author="Frédéric Dur" w:date="2015-08-27T10:51:00Z">
            <w:tblPrEx>
              <w:tblW w:w="4943" w:type="pct"/>
            </w:tblPrEx>
          </w:tblPrExChange>
        </w:tblPrEx>
        <w:tc>
          <w:tcPr>
            <w:tcW w:w="548" w:type="pct"/>
            <w:tcBorders>
              <w:top w:val="single" w:sz="2" w:space="0" w:color="auto"/>
              <w:bottom w:val="single" w:sz="2" w:space="0" w:color="auto"/>
            </w:tcBorders>
            <w:tcPrChange w:id="6" w:author="Frédéric Dur" w:date="2015-08-27T10:51:00Z">
              <w:tcPr>
                <w:tcW w:w="548" w:type="pct"/>
                <w:tcBorders>
                  <w:top w:val="single" w:sz="2" w:space="0" w:color="auto"/>
                </w:tcBorders>
              </w:tcPr>
            </w:tcPrChange>
          </w:tcPr>
          <w:p w:rsidR="003D5E4C" w:rsidRDefault="003D5E4C" w:rsidP="001C236B">
            <w:pPr>
              <w:pStyle w:val="TableBody"/>
            </w:pPr>
            <w:r>
              <w:t>01.05</w:t>
            </w:r>
          </w:p>
        </w:tc>
        <w:tc>
          <w:tcPr>
            <w:tcW w:w="872" w:type="pct"/>
            <w:tcBorders>
              <w:top w:val="single" w:sz="2" w:space="0" w:color="auto"/>
              <w:bottom w:val="single" w:sz="2" w:space="0" w:color="auto"/>
            </w:tcBorders>
            <w:tcPrChange w:id="7" w:author="Frédéric Dur" w:date="2015-08-27T10:51:00Z">
              <w:tcPr>
                <w:tcW w:w="872" w:type="pct"/>
                <w:tcBorders>
                  <w:top w:val="single" w:sz="2" w:space="0" w:color="auto"/>
                </w:tcBorders>
              </w:tcPr>
            </w:tcPrChange>
          </w:tcPr>
          <w:p w:rsidR="003D5E4C" w:rsidRDefault="003D5E4C" w:rsidP="00050E8C">
            <w:pPr>
              <w:pStyle w:val="TableBody"/>
            </w:pPr>
            <w:r>
              <w:t>2015/07/02</w:t>
            </w:r>
          </w:p>
        </w:tc>
        <w:tc>
          <w:tcPr>
            <w:tcW w:w="2527" w:type="pct"/>
            <w:tcBorders>
              <w:top w:val="single" w:sz="2" w:space="0" w:color="auto"/>
              <w:bottom w:val="single" w:sz="2" w:space="0" w:color="auto"/>
            </w:tcBorders>
            <w:tcPrChange w:id="8" w:author="Frédéric Dur" w:date="2015-08-27T10:51:00Z">
              <w:tcPr>
                <w:tcW w:w="2527" w:type="pct"/>
                <w:tcBorders>
                  <w:top w:val="single" w:sz="2" w:space="0" w:color="auto"/>
                </w:tcBorders>
              </w:tcPr>
            </w:tcPrChange>
          </w:tcPr>
          <w:p w:rsidR="003D5E4C" w:rsidRDefault="003D5E4C" w:rsidP="00097058">
            <w:pPr>
              <w:pStyle w:val="TableBody"/>
            </w:pPr>
            <w:r>
              <w:t>Add LAC in object 10242, resource 10</w:t>
            </w:r>
          </w:p>
        </w:tc>
        <w:tc>
          <w:tcPr>
            <w:tcW w:w="1053" w:type="pct"/>
            <w:tcBorders>
              <w:top w:val="single" w:sz="2" w:space="0" w:color="auto"/>
              <w:bottom w:val="single" w:sz="2" w:space="0" w:color="auto"/>
            </w:tcBorders>
            <w:tcPrChange w:id="9" w:author="Frédéric Dur" w:date="2015-08-27T10:51:00Z">
              <w:tcPr>
                <w:tcW w:w="1053" w:type="pct"/>
                <w:tcBorders>
                  <w:top w:val="single" w:sz="2" w:space="0" w:color="auto"/>
                </w:tcBorders>
              </w:tcPr>
            </w:tcPrChange>
          </w:tcPr>
          <w:p w:rsidR="003D5E4C" w:rsidRDefault="003D5E4C" w:rsidP="001C236B">
            <w:pPr>
              <w:pStyle w:val="TableBody"/>
            </w:pPr>
            <w:r>
              <w:t>Frederic DUR</w:t>
            </w:r>
          </w:p>
        </w:tc>
      </w:tr>
      <w:tr w:rsidR="00303D70" w:rsidRPr="00A658CA" w:rsidTr="006560B9">
        <w:trPr>
          <w:ins w:id="10" w:author="Frédéric Dur" w:date="2015-08-27T10:51:00Z"/>
        </w:trPr>
        <w:tc>
          <w:tcPr>
            <w:tcW w:w="548" w:type="pct"/>
            <w:tcBorders>
              <w:top w:val="single" w:sz="2" w:space="0" w:color="auto"/>
            </w:tcBorders>
          </w:tcPr>
          <w:p w:rsidR="00303D70" w:rsidRDefault="00303D70" w:rsidP="001C236B">
            <w:pPr>
              <w:pStyle w:val="TableBody"/>
              <w:rPr>
                <w:ins w:id="11" w:author="Frédéric Dur" w:date="2015-08-27T10:51:00Z"/>
              </w:rPr>
            </w:pPr>
            <w:ins w:id="12" w:author="Frédéric Dur" w:date="2015-08-27T10:51:00Z">
              <w:r>
                <w:t>01.06</w:t>
              </w:r>
            </w:ins>
          </w:p>
        </w:tc>
        <w:tc>
          <w:tcPr>
            <w:tcW w:w="872" w:type="pct"/>
            <w:tcBorders>
              <w:top w:val="single" w:sz="2" w:space="0" w:color="auto"/>
            </w:tcBorders>
          </w:tcPr>
          <w:p w:rsidR="00303D70" w:rsidRDefault="00303D70" w:rsidP="00050E8C">
            <w:pPr>
              <w:pStyle w:val="TableBody"/>
              <w:rPr>
                <w:ins w:id="13" w:author="Frédéric Dur" w:date="2015-08-27T10:51:00Z"/>
              </w:rPr>
            </w:pPr>
            <w:ins w:id="14" w:author="Frédéric Dur" w:date="2015-08-27T10:51:00Z">
              <w:r>
                <w:t>2015/08/27</w:t>
              </w:r>
            </w:ins>
          </w:p>
        </w:tc>
        <w:tc>
          <w:tcPr>
            <w:tcW w:w="2527" w:type="pct"/>
            <w:tcBorders>
              <w:top w:val="single" w:sz="2" w:space="0" w:color="auto"/>
            </w:tcBorders>
          </w:tcPr>
          <w:p w:rsidR="00303D70" w:rsidRDefault="00303D70" w:rsidP="00097058">
            <w:pPr>
              <w:pStyle w:val="TableBody"/>
              <w:rPr>
                <w:ins w:id="15" w:author="Frédéric Dur" w:date="2015-08-27T10:54:00Z"/>
              </w:rPr>
            </w:pPr>
            <w:ins w:id="16" w:author="Frédéric Dur" w:date="2015-08-27T10:53:00Z">
              <w:r>
                <w:t>Minot updates in §</w:t>
              </w:r>
            </w:ins>
            <w:ins w:id="17" w:author="Frédéric Dur" w:date="2015-08-27T10:54:00Z">
              <w:r>
                <w:fldChar w:fldCharType="begin"/>
              </w:r>
              <w:r>
                <w:instrText xml:space="preserve"> REF _Ref409633638 \r \h </w:instrText>
              </w:r>
            </w:ins>
            <w:r>
              <w:fldChar w:fldCharType="separate"/>
            </w:r>
            <w:ins w:id="18" w:author="Frédéric Dur" w:date="2015-08-27T10:54:00Z">
              <w:r>
                <w:t>3.10.3</w:t>
              </w:r>
              <w:r>
                <w:fldChar w:fldCharType="end"/>
              </w:r>
              <w:r>
                <w:t xml:space="preserve"> (object 10241), resource 2</w:t>
              </w:r>
            </w:ins>
          </w:p>
          <w:p w:rsidR="00303D70" w:rsidRDefault="00303D70" w:rsidP="00303D70">
            <w:pPr>
              <w:pStyle w:val="TableBody"/>
              <w:rPr>
                <w:ins w:id="19" w:author="Frédéric Dur" w:date="2015-08-27T10:51:00Z"/>
              </w:rPr>
            </w:pPr>
            <w:ins w:id="20" w:author="Frédéric Dur" w:date="2015-08-27T10:54:00Z">
              <w:r>
                <w:t xml:space="preserve">Add </w:t>
              </w:r>
              <w:proofErr w:type="spellStart"/>
              <w:r>
                <w:t>Confluend</w:t>
              </w:r>
              <w:proofErr w:type="spellEnd"/>
              <w:r>
                <w:t xml:space="preserve"> link to LWM2M specification on Confluence</w:t>
              </w:r>
            </w:ins>
            <w:ins w:id="21" w:author="Frédéric Dur" w:date="2015-08-27T10:55:00Z">
              <w:r>
                <w:t xml:space="preserve"> (</w:t>
              </w:r>
              <w:r>
                <w:fldChar w:fldCharType="begin"/>
              </w:r>
              <w:r>
                <w:instrText xml:space="preserve"> REF _Ref428436239 \r \h </w:instrText>
              </w:r>
            </w:ins>
            <w:r>
              <w:fldChar w:fldCharType="separate"/>
            </w:r>
            <w:ins w:id="22" w:author="Frédéric Dur" w:date="2015-08-27T10:55:00Z">
              <w:r>
                <w:t>[R-5]</w:t>
              </w:r>
              <w:r>
                <w:fldChar w:fldCharType="end"/>
              </w:r>
              <w:r>
                <w:t>)</w:t>
              </w:r>
            </w:ins>
          </w:p>
        </w:tc>
        <w:tc>
          <w:tcPr>
            <w:tcW w:w="1053" w:type="pct"/>
            <w:tcBorders>
              <w:top w:val="single" w:sz="2" w:space="0" w:color="auto"/>
            </w:tcBorders>
          </w:tcPr>
          <w:p w:rsidR="00303D70" w:rsidRDefault="00303D70" w:rsidP="001C236B">
            <w:pPr>
              <w:pStyle w:val="TableBody"/>
              <w:rPr>
                <w:ins w:id="23" w:author="Frédéric Dur" w:date="2015-08-27T10:51:00Z"/>
              </w:rPr>
            </w:pPr>
          </w:p>
        </w:tc>
      </w:tr>
    </w:tbl>
    <w:p w:rsidR="00D90E51" w:rsidRDefault="00D90E51" w:rsidP="00AB5A76"/>
    <w:p w:rsidR="00D90E51" w:rsidRDefault="00D90E51">
      <w:pPr>
        <w:spacing w:before="0" w:after="200" w:line="276" w:lineRule="auto"/>
      </w:pPr>
      <w:r>
        <w:br w:type="page"/>
      </w:r>
    </w:p>
    <w:p w:rsidR="00B05AE0" w:rsidRDefault="00B05AE0" w:rsidP="00AB5A76">
      <w:pPr>
        <w:rPr>
          <w:rFonts w:eastAsiaTheme="minorEastAsia"/>
          <w:lang w:eastAsia="zh-CN"/>
        </w:rPr>
      </w:pPr>
    </w:p>
    <w:sdt>
      <w:sdtPr>
        <w:rPr>
          <w:rFonts w:ascii="Helvetica" w:eastAsia="Times New Roman" w:hAnsi="Helvetica" w:cs="Times New Roman"/>
          <w:b w:val="0"/>
          <w:bCs w:val="0"/>
          <w:color w:val="3D3E40"/>
          <w:sz w:val="20"/>
          <w:szCs w:val="24"/>
        </w:rPr>
        <w:id w:val="-913232797"/>
        <w:docPartObj>
          <w:docPartGallery w:val="Table of Contents"/>
          <w:docPartUnique/>
        </w:docPartObj>
      </w:sdtPr>
      <w:sdtEndPr>
        <w:rPr>
          <w:noProof/>
        </w:rPr>
      </w:sdtEndPr>
      <w:sdtContent>
        <w:p w:rsidR="00D90E51" w:rsidRDefault="00D90E51" w:rsidP="00D90E51">
          <w:pPr>
            <w:pStyle w:val="En-ttedetabledesmatires"/>
            <w:numPr>
              <w:ilvl w:val="0"/>
              <w:numId w:val="0"/>
            </w:numPr>
            <w:ind w:left="432"/>
            <w:jc w:val="center"/>
          </w:pPr>
          <w:r>
            <w:t>Contents</w:t>
          </w:r>
        </w:p>
        <w:p w:rsidR="00704F22" w:rsidRDefault="00F6212D">
          <w:pPr>
            <w:pStyle w:val="TM1"/>
            <w:tabs>
              <w:tab w:val="left" w:pos="440"/>
              <w:tab w:val="right" w:leader="dot" w:pos="8630"/>
            </w:tabs>
            <w:rPr>
              <w:rFonts w:asciiTheme="minorHAnsi" w:hAnsiTheme="minorHAnsi" w:cstheme="minorBidi"/>
              <w:noProof/>
              <w:lang w:val="fr-FR" w:eastAsia="fr-FR"/>
            </w:rPr>
          </w:pPr>
          <w:r>
            <w:fldChar w:fldCharType="begin"/>
          </w:r>
          <w:r>
            <w:instrText xml:space="preserve"> TOC \o "1-2" \h \z \u </w:instrText>
          </w:r>
          <w:r>
            <w:fldChar w:fldCharType="separate"/>
          </w:r>
          <w:hyperlink w:anchor="_Toc421884827" w:history="1">
            <w:r w:rsidR="00704F22" w:rsidRPr="00BC21CD">
              <w:rPr>
                <w:rStyle w:val="Lienhypertexte"/>
                <w:noProof/>
              </w:rPr>
              <w:t>1</w:t>
            </w:r>
            <w:r w:rsidR="00704F22">
              <w:rPr>
                <w:rFonts w:asciiTheme="minorHAnsi" w:hAnsiTheme="minorHAnsi" w:cstheme="minorBidi"/>
                <w:noProof/>
                <w:lang w:val="fr-FR" w:eastAsia="fr-FR"/>
              </w:rPr>
              <w:tab/>
            </w:r>
            <w:r w:rsidR="00704F22" w:rsidRPr="00BC21CD">
              <w:rPr>
                <w:rStyle w:val="Lienhypertexte"/>
                <w:noProof/>
              </w:rPr>
              <w:t>Introduction</w:t>
            </w:r>
            <w:r w:rsidR="00704F22">
              <w:rPr>
                <w:noProof/>
                <w:webHidden/>
              </w:rPr>
              <w:tab/>
            </w:r>
            <w:r w:rsidR="00704F22">
              <w:rPr>
                <w:noProof/>
                <w:webHidden/>
              </w:rPr>
              <w:fldChar w:fldCharType="begin"/>
            </w:r>
            <w:r w:rsidR="00704F22">
              <w:rPr>
                <w:noProof/>
                <w:webHidden/>
              </w:rPr>
              <w:instrText xml:space="preserve"> PAGEREF _Toc421884827 \h </w:instrText>
            </w:r>
            <w:r w:rsidR="00704F22">
              <w:rPr>
                <w:noProof/>
                <w:webHidden/>
              </w:rPr>
            </w:r>
            <w:r w:rsidR="00704F22">
              <w:rPr>
                <w:noProof/>
                <w:webHidden/>
              </w:rPr>
              <w:fldChar w:fldCharType="separate"/>
            </w:r>
            <w:r w:rsidR="00704F22">
              <w:rPr>
                <w:noProof/>
                <w:webHidden/>
              </w:rPr>
              <w:t>4</w:t>
            </w:r>
            <w:r w:rsidR="00704F22">
              <w:rPr>
                <w:noProof/>
                <w:webHidden/>
              </w:rPr>
              <w:fldChar w:fldCharType="end"/>
            </w:r>
          </w:hyperlink>
        </w:p>
        <w:p w:rsidR="00704F22" w:rsidRDefault="00303224">
          <w:pPr>
            <w:pStyle w:val="TM2"/>
            <w:tabs>
              <w:tab w:val="left" w:pos="880"/>
              <w:tab w:val="right" w:leader="dot" w:pos="8630"/>
            </w:tabs>
            <w:rPr>
              <w:rFonts w:asciiTheme="minorHAnsi" w:hAnsiTheme="minorHAnsi" w:cstheme="minorBidi"/>
              <w:noProof/>
              <w:lang w:val="fr-FR" w:eastAsia="fr-FR"/>
            </w:rPr>
          </w:pPr>
          <w:hyperlink w:anchor="_Toc421884828" w:history="1">
            <w:r w:rsidR="00704F22" w:rsidRPr="00BC21CD">
              <w:rPr>
                <w:rStyle w:val="Lienhypertexte"/>
                <w:noProof/>
              </w:rPr>
              <w:t>1.1</w:t>
            </w:r>
            <w:r w:rsidR="00704F22">
              <w:rPr>
                <w:rFonts w:asciiTheme="minorHAnsi" w:hAnsiTheme="minorHAnsi" w:cstheme="minorBidi"/>
                <w:noProof/>
                <w:lang w:val="fr-FR" w:eastAsia="fr-FR"/>
              </w:rPr>
              <w:tab/>
            </w:r>
            <w:r w:rsidR="00704F22" w:rsidRPr="00BC21CD">
              <w:rPr>
                <w:rStyle w:val="Lienhypertexte"/>
                <w:noProof/>
              </w:rPr>
              <w:t>Scope</w:t>
            </w:r>
            <w:r w:rsidR="00704F22">
              <w:rPr>
                <w:noProof/>
                <w:webHidden/>
              </w:rPr>
              <w:tab/>
            </w:r>
            <w:r w:rsidR="00704F22">
              <w:rPr>
                <w:noProof/>
                <w:webHidden/>
              </w:rPr>
              <w:fldChar w:fldCharType="begin"/>
            </w:r>
            <w:r w:rsidR="00704F22">
              <w:rPr>
                <w:noProof/>
                <w:webHidden/>
              </w:rPr>
              <w:instrText xml:space="preserve"> PAGEREF _Toc421884828 \h </w:instrText>
            </w:r>
            <w:r w:rsidR="00704F22">
              <w:rPr>
                <w:noProof/>
                <w:webHidden/>
              </w:rPr>
            </w:r>
            <w:r w:rsidR="00704F22">
              <w:rPr>
                <w:noProof/>
                <w:webHidden/>
              </w:rPr>
              <w:fldChar w:fldCharType="separate"/>
            </w:r>
            <w:r w:rsidR="00704F22">
              <w:rPr>
                <w:noProof/>
                <w:webHidden/>
              </w:rPr>
              <w:t>4</w:t>
            </w:r>
            <w:r w:rsidR="00704F22">
              <w:rPr>
                <w:noProof/>
                <w:webHidden/>
              </w:rPr>
              <w:fldChar w:fldCharType="end"/>
            </w:r>
          </w:hyperlink>
        </w:p>
        <w:p w:rsidR="00704F22" w:rsidRDefault="00303224">
          <w:pPr>
            <w:pStyle w:val="TM2"/>
            <w:tabs>
              <w:tab w:val="left" w:pos="880"/>
              <w:tab w:val="right" w:leader="dot" w:pos="8630"/>
            </w:tabs>
            <w:rPr>
              <w:rFonts w:asciiTheme="minorHAnsi" w:hAnsiTheme="minorHAnsi" w:cstheme="minorBidi"/>
              <w:noProof/>
              <w:lang w:val="fr-FR" w:eastAsia="fr-FR"/>
            </w:rPr>
          </w:pPr>
          <w:hyperlink w:anchor="_Toc421884829" w:history="1">
            <w:r w:rsidR="00704F22" w:rsidRPr="00BC21CD">
              <w:rPr>
                <w:rStyle w:val="Lienhypertexte"/>
                <w:noProof/>
              </w:rPr>
              <w:t>1.2</w:t>
            </w:r>
            <w:r w:rsidR="00704F22">
              <w:rPr>
                <w:rFonts w:asciiTheme="minorHAnsi" w:hAnsiTheme="minorHAnsi" w:cstheme="minorBidi"/>
                <w:noProof/>
                <w:lang w:val="fr-FR" w:eastAsia="fr-FR"/>
              </w:rPr>
              <w:tab/>
            </w:r>
            <w:r w:rsidR="00704F22" w:rsidRPr="00BC21CD">
              <w:rPr>
                <w:rStyle w:val="Lienhypertexte"/>
                <w:noProof/>
              </w:rPr>
              <w:t>References</w:t>
            </w:r>
            <w:r w:rsidR="00704F22">
              <w:rPr>
                <w:noProof/>
                <w:webHidden/>
              </w:rPr>
              <w:tab/>
            </w:r>
            <w:r w:rsidR="00704F22">
              <w:rPr>
                <w:noProof/>
                <w:webHidden/>
              </w:rPr>
              <w:fldChar w:fldCharType="begin"/>
            </w:r>
            <w:r w:rsidR="00704F22">
              <w:rPr>
                <w:noProof/>
                <w:webHidden/>
              </w:rPr>
              <w:instrText xml:space="preserve"> PAGEREF _Toc421884829 \h </w:instrText>
            </w:r>
            <w:r w:rsidR="00704F22">
              <w:rPr>
                <w:noProof/>
                <w:webHidden/>
              </w:rPr>
            </w:r>
            <w:r w:rsidR="00704F22">
              <w:rPr>
                <w:noProof/>
                <w:webHidden/>
              </w:rPr>
              <w:fldChar w:fldCharType="separate"/>
            </w:r>
            <w:r w:rsidR="00704F22">
              <w:rPr>
                <w:noProof/>
                <w:webHidden/>
              </w:rPr>
              <w:t>4</w:t>
            </w:r>
            <w:r w:rsidR="00704F22">
              <w:rPr>
                <w:noProof/>
                <w:webHidden/>
              </w:rPr>
              <w:fldChar w:fldCharType="end"/>
            </w:r>
          </w:hyperlink>
        </w:p>
        <w:p w:rsidR="00704F22" w:rsidRDefault="00303224">
          <w:pPr>
            <w:pStyle w:val="TM2"/>
            <w:tabs>
              <w:tab w:val="left" w:pos="880"/>
              <w:tab w:val="right" w:leader="dot" w:pos="8630"/>
            </w:tabs>
            <w:rPr>
              <w:rFonts w:asciiTheme="minorHAnsi" w:hAnsiTheme="minorHAnsi" w:cstheme="minorBidi"/>
              <w:noProof/>
              <w:lang w:val="fr-FR" w:eastAsia="fr-FR"/>
            </w:rPr>
          </w:pPr>
          <w:hyperlink w:anchor="_Toc421884830" w:history="1">
            <w:r w:rsidR="00704F22" w:rsidRPr="00BC21CD">
              <w:rPr>
                <w:rStyle w:val="Lienhypertexte"/>
                <w:noProof/>
              </w:rPr>
              <w:t>1.3</w:t>
            </w:r>
            <w:r w:rsidR="00704F22">
              <w:rPr>
                <w:rFonts w:asciiTheme="minorHAnsi" w:hAnsiTheme="minorHAnsi" w:cstheme="minorBidi"/>
                <w:noProof/>
                <w:lang w:val="fr-FR" w:eastAsia="fr-FR"/>
              </w:rPr>
              <w:tab/>
            </w:r>
            <w:r w:rsidR="00704F22" w:rsidRPr="00BC21CD">
              <w:rPr>
                <w:rStyle w:val="Lienhypertexte"/>
                <w:noProof/>
              </w:rPr>
              <w:t>Glossary of terms</w:t>
            </w:r>
            <w:r w:rsidR="00704F22">
              <w:rPr>
                <w:noProof/>
                <w:webHidden/>
              </w:rPr>
              <w:tab/>
            </w:r>
            <w:r w:rsidR="00704F22">
              <w:rPr>
                <w:noProof/>
                <w:webHidden/>
              </w:rPr>
              <w:fldChar w:fldCharType="begin"/>
            </w:r>
            <w:r w:rsidR="00704F22">
              <w:rPr>
                <w:noProof/>
                <w:webHidden/>
              </w:rPr>
              <w:instrText xml:space="preserve"> PAGEREF _Toc421884830 \h </w:instrText>
            </w:r>
            <w:r w:rsidR="00704F22">
              <w:rPr>
                <w:noProof/>
                <w:webHidden/>
              </w:rPr>
            </w:r>
            <w:r w:rsidR="00704F22">
              <w:rPr>
                <w:noProof/>
                <w:webHidden/>
              </w:rPr>
              <w:fldChar w:fldCharType="separate"/>
            </w:r>
            <w:r w:rsidR="00704F22">
              <w:rPr>
                <w:noProof/>
                <w:webHidden/>
              </w:rPr>
              <w:t>4</w:t>
            </w:r>
            <w:r w:rsidR="00704F22">
              <w:rPr>
                <w:noProof/>
                <w:webHidden/>
              </w:rPr>
              <w:fldChar w:fldCharType="end"/>
            </w:r>
          </w:hyperlink>
        </w:p>
        <w:p w:rsidR="00704F22" w:rsidRDefault="00303224">
          <w:pPr>
            <w:pStyle w:val="TM1"/>
            <w:tabs>
              <w:tab w:val="left" w:pos="440"/>
              <w:tab w:val="right" w:leader="dot" w:pos="8630"/>
            </w:tabs>
            <w:rPr>
              <w:rFonts w:asciiTheme="minorHAnsi" w:hAnsiTheme="minorHAnsi" w:cstheme="minorBidi"/>
              <w:noProof/>
              <w:lang w:val="fr-FR" w:eastAsia="fr-FR"/>
            </w:rPr>
          </w:pPr>
          <w:hyperlink w:anchor="_Toc421884831" w:history="1">
            <w:r w:rsidR="00704F22" w:rsidRPr="00BC21CD">
              <w:rPr>
                <w:rStyle w:val="Lienhypertexte"/>
                <w:noProof/>
              </w:rPr>
              <w:t>2</w:t>
            </w:r>
            <w:r w:rsidR="00704F22">
              <w:rPr>
                <w:rFonts w:asciiTheme="minorHAnsi" w:hAnsiTheme="minorHAnsi" w:cstheme="minorBidi"/>
                <w:noProof/>
                <w:lang w:val="fr-FR" w:eastAsia="fr-FR"/>
              </w:rPr>
              <w:tab/>
            </w:r>
            <w:r w:rsidR="00704F22" w:rsidRPr="00BC21CD">
              <w:rPr>
                <w:rStyle w:val="Lienhypertexte"/>
                <w:noProof/>
              </w:rPr>
              <w:t>Design Overview</w:t>
            </w:r>
            <w:r w:rsidR="00704F22">
              <w:rPr>
                <w:noProof/>
                <w:webHidden/>
              </w:rPr>
              <w:tab/>
            </w:r>
            <w:r w:rsidR="00704F22">
              <w:rPr>
                <w:noProof/>
                <w:webHidden/>
              </w:rPr>
              <w:fldChar w:fldCharType="begin"/>
            </w:r>
            <w:r w:rsidR="00704F22">
              <w:rPr>
                <w:noProof/>
                <w:webHidden/>
              </w:rPr>
              <w:instrText xml:space="preserve"> PAGEREF _Toc421884831 \h </w:instrText>
            </w:r>
            <w:r w:rsidR="00704F22">
              <w:rPr>
                <w:noProof/>
                <w:webHidden/>
              </w:rPr>
            </w:r>
            <w:r w:rsidR="00704F22">
              <w:rPr>
                <w:noProof/>
                <w:webHidden/>
              </w:rPr>
              <w:fldChar w:fldCharType="separate"/>
            </w:r>
            <w:r w:rsidR="00704F22">
              <w:rPr>
                <w:noProof/>
                <w:webHidden/>
              </w:rPr>
              <w:t>6</w:t>
            </w:r>
            <w:r w:rsidR="00704F22">
              <w:rPr>
                <w:noProof/>
                <w:webHidden/>
              </w:rPr>
              <w:fldChar w:fldCharType="end"/>
            </w:r>
          </w:hyperlink>
        </w:p>
        <w:p w:rsidR="00704F22" w:rsidRDefault="00303224">
          <w:pPr>
            <w:pStyle w:val="TM2"/>
            <w:tabs>
              <w:tab w:val="left" w:pos="880"/>
              <w:tab w:val="right" w:leader="dot" w:pos="8630"/>
            </w:tabs>
            <w:rPr>
              <w:rFonts w:asciiTheme="minorHAnsi" w:hAnsiTheme="minorHAnsi" w:cstheme="minorBidi"/>
              <w:noProof/>
              <w:lang w:val="fr-FR" w:eastAsia="fr-FR"/>
            </w:rPr>
          </w:pPr>
          <w:hyperlink w:anchor="_Toc421884832" w:history="1">
            <w:r w:rsidR="00704F22" w:rsidRPr="00BC21CD">
              <w:rPr>
                <w:rStyle w:val="Lienhypertexte"/>
                <w:noProof/>
              </w:rPr>
              <w:t>2.1</w:t>
            </w:r>
            <w:r w:rsidR="00704F22">
              <w:rPr>
                <w:rFonts w:asciiTheme="minorHAnsi" w:hAnsiTheme="minorHAnsi" w:cstheme="minorBidi"/>
                <w:noProof/>
                <w:lang w:val="fr-FR" w:eastAsia="fr-FR"/>
              </w:rPr>
              <w:tab/>
            </w:r>
            <w:r w:rsidR="00704F22" w:rsidRPr="00BC21CD">
              <w:rPr>
                <w:rStyle w:val="Lienhypertexte"/>
                <w:noProof/>
              </w:rPr>
              <w:t>Environment</w:t>
            </w:r>
            <w:r w:rsidR="00704F22">
              <w:rPr>
                <w:noProof/>
                <w:webHidden/>
              </w:rPr>
              <w:tab/>
            </w:r>
            <w:r w:rsidR="00704F22">
              <w:rPr>
                <w:noProof/>
                <w:webHidden/>
              </w:rPr>
              <w:fldChar w:fldCharType="begin"/>
            </w:r>
            <w:r w:rsidR="00704F22">
              <w:rPr>
                <w:noProof/>
                <w:webHidden/>
              </w:rPr>
              <w:instrText xml:space="preserve"> PAGEREF _Toc421884832 \h </w:instrText>
            </w:r>
            <w:r w:rsidR="00704F22">
              <w:rPr>
                <w:noProof/>
                <w:webHidden/>
              </w:rPr>
            </w:r>
            <w:r w:rsidR="00704F22">
              <w:rPr>
                <w:noProof/>
                <w:webHidden/>
              </w:rPr>
              <w:fldChar w:fldCharType="separate"/>
            </w:r>
            <w:r w:rsidR="00704F22">
              <w:rPr>
                <w:noProof/>
                <w:webHidden/>
              </w:rPr>
              <w:t>6</w:t>
            </w:r>
            <w:r w:rsidR="00704F22">
              <w:rPr>
                <w:noProof/>
                <w:webHidden/>
              </w:rPr>
              <w:fldChar w:fldCharType="end"/>
            </w:r>
          </w:hyperlink>
        </w:p>
        <w:p w:rsidR="00704F22" w:rsidRDefault="00303224">
          <w:pPr>
            <w:pStyle w:val="TM2"/>
            <w:tabs>
              <w:tab w:val="left" w:pos="880"/>
              <w:tab w:val="right" w:leader="dot" w:pos="8630"/>
            </w:tabs>
            <w:rPr>
              <w:rFonts w:asciiTheme="minorHAnsi" w:hAnsiTheme="minorHAnsi" w:cstheme="minorBidi"/>
              <w:noProof/>
              <w:lang w:val="fr-FR" w:eastAsia="fr-FR"/>
            </w:rPr>
          </w:pPr>
          <w:hyperlink w:anchor="_Toc421884833" w:history="1">
            <w:r w:rsidR="00704F22" w:rsidRPr="00BC21CD">
              <w:rPr>
                <w:rStyle w:val="Lienhypertexte"/>
                <w:noProof/>
              </w:rPr>
              <w:t>2.2</w:t>
            </w:r>
            <w:r w:rsidR="00704F22">
              <w:rPr>
                <w:rFonts w:asciiTheme="minorHAnsi" w:hAnsiTheme="minorHAnsi" w:cstheme="minorBidi"/>
                <w:noProof/>
                <w:lang w:val="fr-FR" w:eastAsia="fr-FR"/>
              </w:rPr>
              <w:tab/>
            </w:r>
            <w:r w:rsidR="00704F22" w:rsidRPr="00BC21CD">
              <w:rPr>
                <w:rStyle w:val="Lienhypertexte"/>
                <w:noProof/>
              </w:rPr>
              <w:t>Platform</w:t>
            </w:r>
            <w:r w:rsidR="00704F22">
              <w:rPr>
                <w:noProof/>
                <w:webHidden/>
              </w:rPr>
              <w:tab/>
            </w:r>
            <w:r w:rsidR="00704F22">
              <w:rPr>
                <w:noProof/>
                <w:webHidden/>
              </w:rPr>
              <w:fldChar w:fldCharType="begin"/>
            </w:r>
            <w:r w:rsidR="00704F22">
              <w:rPr>
                <w:noProof/>
                <w:webHidden/>
              </w:rPr>
              <w:instrText xml:space="preserve"> PAGEREF _Toc421884833 \h </w:instrText>
            </w:r>
            <w:r w:rsidR="00704F22">
              <w:rPr>
                <w:noProof/>
                <w:webHidden/>
              </w:rPr>
            </w:r>
            <w:r w:rsidR="00704F22">
              <w:rPr>
                <w:noProof/>
                <w:webHidden/>
              </w:rPr>
              <w:fldChar w:fldCharType="separate"/>
            </w:r>
            <w:r w:rsidR="00704F22">
              <w:rPr>
                <w:noProof/>
                <w:webHidden/>
              </w:rPr>
              <w:t>6</w:t>
            </w:r>
            <w:r w:rsidR="00704F22">
              <w:rPr>
                <w:noProof/>
                <w:webHidden/>
              </w:rPr>
              <w:fldChar w:fldCharType="end"/>
            </w:r>
          </w:hyperlink>
        </w:p>
        <w:p w:rsidR="00704F22" w:rsidRDefault="00303224">
          <w:pPr>
            <w:pStyle w:val="TM2"/>
            <w:tabs>
              <w:tab w:val="left" w:pos="880"/>
              <w:tab w:val="right" w:leader="dot" w:pos="8630"/>
            </w:tabs>
            <w:rPr>
              <w:rFonts w:asciiTheme="minorHAnsi" w:hAnsiTheme="minorHAnsi" w:cstheme="minorBidi"/>
              <w:noProof/>
              <w:lang w:val="fr-FR" w:eastAsia="fr-FR"/>
            </w:rPr>
          </w:pPr>
          <w:hyperlink w:anchor="_Toc421884834" w:history="1">
            <w:r w:rsidR="00704F22" w:rsidRPr="00BC21CD">
              <w:rPr>
                <w:rStyle w:val="Lienhypertexte"/>
                <w:noProof/>
              </w:rPr>
              <w:t>2.3</w:t>
            </w:r>
            <w:r w:rsidR="00704F22">
              <w:rPr>
                <w:rFonts w:asciiTheme="minorHAnsi" w:hAnsiTheme="minorHAnsi" w:cstheme="minorBidi"/>
                <w:noProof/>
                <w:lang w:val="fr-FR" w:eastAsia="fr-FR"/>
              </w:rPr>
              <w:tab/>
            </w:r>
            <w:r w:rsidR="00704F22" w:rsidRPr="00BC21CD">
              <w:rPr>
                <w:rStyle w:val="Lienhypertexte"/>
                <w:noProof/>
              </w:rPr>
              <w:t>Overall System overview</w:t>
            </w:r>
            <w:r w:rsidR="00704F22">
              <w:rPr>
                <w:noProof/>
                <w:webHidden/>
              </w:rPr>
              <w:tab/>
            </w:r>
            <w:r w:rsidR="00704F22">
              <w:rPr>
                <w:noProof/>
                <w:webHidden/>
              </w:rPr>
              <w:fldChar w:fldCharType="begin"/>
            </w:r>
            <w:r w:rsidR="00704F22">
              <w:rPr>
                <w:noProof/>
                <w:webHidden/>
              </w:rPr>
              <w:instrText xml:space="preserve"> PAGEREF _Toc421884834 \h </w:instrText>
            </w:r>
            <w:r w:rsidR="00704F22">
              <w:rPr>
                <w:noProof/>
                <w:webHidden/>
              </w:rPr>
            </w:r>
            <w:r w:rsidR="00704F22">
              <w:rPr>
                <w:noProof/>
                <w:webHidden/>
              </w:rPr>
              <w:fldChar w:fldCharType="separate"/>
            </w:r>
            <w:r w:rsidR="00704F22">
              <w:rPr>
                <w:noProof/>
                <w:webHidden/>
              </w:rPr>
              <w:t>6</w:t>
            </w:r>
            <w:r w:rsidR="00704F22">
              <w:rPr>
                <w:noProof/>
                <w:webHidden/>
              </w:rPr>
              <w:fldChar w:fldCharType="end"/>
            </w:r>
          </w:hyperlink>
        </w:p>
        <w:p w:rsidR="00704F22" w:rsidRDefault="00303224">
          <w:pPr>
            <w:pStyle w:val="TM1"/>
            <w:tabs>
              <w:tab w:val="left" w:pos="440"/>
              <w:tab w:val="right" w:leader="dot" w:pos="8630"/>
            </w:tabs>
            <w:rPr>
              <w:rFonts w:asciiTheme="minorHAnsi" w:hAnsiTheme="minorHAnsi" w:cstheme="minorBidi"/>
              <w:noProof/>
              <w:lang w:val="fr-FR" w:eastAsia="fr-FR"/>
            </w:rPr>
          </w:pPr>
          <w:hyperlink w:anchor="_Toc421884835" w:history="1">
            <w:r w:rsidR="00704F22" w:rsidRPr="00BC21CD">
              <w:rPr>
                <w:rStyle w:val="Lienhypertexte"/>
                <w:noProof/>
              </w:rPr>
              <w:t>3</w:t>
            </w:r>
            <w:r w:rsidR="00704F22">
              <w:rPr>
                <w:rFonts w:asciiTheme="minorHAnsi" w:hAnsiTheme="minorHAnsi" w:cstheme="minorBidi"/>
                <w:noProof/>
                <w:lang w:val="fr-FR" w:eastAsia="fr-FR"/>
              </w:rPr>
              <w:tab/>
            </w:r>
            <w:r w:rsidR="00704F22" w:rsidRPr="00BC21CD">
              <w:rPr>
                <w:rStyle w:val="Lienhypertexte"/>
                <w:noProof/>
              </w:rPr>
              <w:t>Object definition</w:t>
            </w:r>
            <w:r w:rsidR="00704F22">
              <w:rPr>
                <w:noProof/>
                <w:webHidden/>
              </w:rPr>
              <w:tab/>
            </w:r>
            <w:r w:rsidR="00704F22">
              <w:rPr>
                <w:noProof/>
                <w:webHidden/>
              </w:rPr>
              <w:fldChar w:fldCharType="begin"/>
            </w:r>
            <w:r w:rsidR="00704F22">
              <w:rPr>
                <w:noProof/>
                <w:webHidden/>
              </w:rPr>
              <w:instrText xml:space="preserve"> PAGEREF _Toc421884835 \h </w:instrText>
            </w:r>
            <w:r w:rsidR="00704F22">
              <w:rPr>
                <w:noProof/>
                <w:webHidden/>
              </w:rPr>
            </w:r>
            <w:r w:rsidR="00704F22">
              <w:rPr>
                <w:noProof/>
                <w:webHidden/>
              </w:rPr>
              <w:fldChar w:fldCharType="separate"/>
            </w:r>
            <w:r w:rsidR="00704F22">
              <w:rPr>
                <w:noProof/>
                <w:webHidden/>
              </w:rPr>
              <w:t>7</w:t>
            </w:r>
            <w:r w:rsidR="00704F22">
              <w:rPr>
                <w:noProof/>
                <w:webHidden/>
              </w:rPr>
              <w:fldChar w:fldCharType="end"/>
            </w:r>
          </w:hyperlink>
        </w:p>
        <w:p w:rsidR="00704F22" w:rsidRDefault="00303224">
          <w:pPr>
            <w:pStyle w:val="TM2"/>
            <w:tabs>
              <w:tab w:val="left" w:pos="880"/>
              <w:tab w:val="right" w:leader="dot" w:pos="8630"/>
            </w:tabs>
            <w:rPr>
              <w:rFonts w:asciiTheme="minorHAnsi" w:hAnsiTheme="minorHAnsi" w:cstheme="minorBidi"/>
              <w:noProof/>
              <w:lang w:val="fr-FR" w:eastAsia="fr-FR"/>
            </w:rPr>
          </w:pPr>
          <w:hyperlink w:anchor="_Toc421884836" w:history="1">
            <w:r w:rsidR="00704F22" w:rsidRPr="00BC21CD">
              <w:rPr>
                <w:rStyle w:val="Lienhypertexte"/>
                <w:noProof/>
              </w:rPr>
              <w:t>3.1</w:t>
            </w:r>
            <w:r w:rsidR="00704F22">
              <w:rPr>
                <w:rFonts w:asciiTheme="minorHAnsi" w:hAnsiTheme="minorHAnsi" w:cstheme="minorBidi"/>
                <w:noProof/>
                <w:lang w:val="fr-FR" w:eastAsia="fr-FR"/>
              </w:rPr>
              <w:tab/>
            </w:r>
            <w:r w:rsidR="00704F22" w:rsidRPr="00BC21CD">
              <w:rPr>
                <w:rStyle w:val="Lienhypertexte"/>
                <w:noProof/>
              </w:rPr>
              <w:t>LWM2M Object: LWM2M Security - 0</w:t>
            </w:r>
            <w:r w:rsidR="00704F22">
              <w:rPr>
                <w:noProof/>
                <w:webHidden/>
              </w:rPr>
              <w:tab/>
            </w:r>
            <w:r w:rsidR="00704F22">
              <w:rPr>
                <w:noProof/>
                <w:webHidden/>
              </w:rPr>
              <w:fldChar w:fldCharType="begin"/>
            </w:r>
            <w:r w:rsidR="00704F22">
              <w:rPr>
                <w:noProof/>
                <w:webHidden/>
              </w:rPr>
              <w:instrText xml:space="preserve"> PAGEREF _Toc421884836 \h </w:instrText>
            </w:r>
            <w:r w:rsidR="00704F22">
              <w:rPr>
                <w:noProof/>
                <w:webHidden/>
              </w:rPr>
            </w:r>
            <w:r w:rsidR="00704F22">
              <w:rPr>
                <w:noProof/>
                <w:webHidden/>
              </w:rPr>
              <w:fldChar w:fldCharType="separate"/>
            </w:r>
            <w:r w:rsidR="00704F22">
              <w:rPr>
                <w:noProof/>
                <w:webHidden/>
              </w:rPr>
              <w:t>7</w:t>
            </w:r>
            <w:r w:rsidR="00704F22">
              <w:rPr>
                <w:noProof/>
                <w:webHidden/>
              </w:rPr>
              <w:fldChar w:fldCharType="end"/>
            </w:r>
          </w:hyperlink>
        </w:p>
        <w:p w:rsidR="00704F22" w:rsidRDefault="00303224">
          <w:pPr>
            <w:pStyle w:val="TM2"/>
            <w:tabs>
              <w:tab w:val="left" w:pos="880"/>
              <w:tab w:val="right" w:leader="dot" w:pos="8630"/>
            </w:tabs>
            <w:rPr>
              <w:rFonts w:asciiTheme="minorHAnsi" w:hAnsiTheme="minorHAnsi" w:cstheme="minorBidi"/>
              <w:noProof/>
              <w:lang w:val="fr-FR" w:eastAsia="fr-FR"/>
            </w:rPr>
          </w:pPr>
          <w:hyperlink w:anchor="_Toc421884837" w:history="1">
            <w:r w:rsidR="00704F22" w:rsidRPr="00BC21CD">
              <w:rPr>
                <w:rStyle w:val="Lienhypertexte"/>
                <w:noProof/>
              </w:rPr>
              <w:t>3.2</w:t>
            </w:r>
            <w:r w:rsidR="00704F22">
              <w:rPr>
                <w:rFonts w:asciiTheme="minorHAnsi" w:hAnsiTheme="minorHAnsi" w:cstheme="minorBidi"/>
                <w:noProof/>
                <w:lang w:val="fr-FR" w:eastAsia="fr-FR"/>
              </w:rPr>
              <w:tab/>
            </w:r>
            <w:r w:rsidR="00704F22" w:rsidRPr="00BC21CD">
              <w:rPr>
                <w:rStyle w:val="Lienhypertexte"/>
                <w:noProof/>
              </w:rPr>
              <w:t>LWM2M Object: LWM2M Server - 1</w:t>
            </w:r>
            <w:r w:rsidR="00704F22">
              <w:rPr>
                <w:noProof/>
                <w:webHidden/>
              </w:rPr>
              <w:tab/>
            </w:r>
            <w:r w:rsidR="00704F22">
              <w:rPr>
                <w:noProof/>
                <w:webHidden/>
              </w:rPr>
              <w:fldChar w:fldCharType="begin"/>
            </w:r>
            <w:r w:rsidR="00704F22">
              <w:rPr>
                <w:noProof/>
                <w:webHidden/>
              </w:rPr>
              <w:instrText xml:space="preserve"> PAGEREF _Toc421884837 \h </w:instrText>
            </w:r>
            <w:r w:rsidR="00704F22">
              <w:rPr>
                <w:noProof/>
                <w:webHidden/>
              </w:rPr>
            </w:r>
            <w:r w:rsidR="00704F22">
              <w:rPr>
                <w:noProof/>
                <w:webHidden/>
              </w:rPr>
              <w:fldChar w:fldCharType="separate"/>
            </w:r>
            <w:r w:rsidR="00704F22">
              <w:rPr>
                <w:noProof/>
                <w:webHidden/>
              </w:rPr>
              <w:t>10</w:t>
            </w:r>
            <w:r w:rsidR="00704F22">
              <w:rPr>
                <w:noProof/>
                <w:webHidden/>
              </w:rPr>
              <w:fldChar w:fldCharType="end"/>
            </w:r>
          </w:hyperlink>
        </w:p>
        <w:p w:rsidR="00704F22" w:rsidRDefault="00303224">
          <w:pPr>
            <w:pStyle w:val="TM2"/>
            <w:tabs>
              <w:tab w:val="left" w:pos="880"/>
              <w:tab w:val="right" w:leader="dot" w:pos="8630"/>
            </w:tabs>
            <w:rPr>
              <w:rFonts w:asciiTheme="minorHAnsi" w:hAnsiTheme="minorHAnsi" w:cstheme="minorBidi"/>
              <w:noProof/>
              <w:lang w:val="fr-FR" w:eastAsia="fr-FR"/>
            </w:rPr>
          </w:pPr>
          <w:hyperlink w:anchor="_Toc421884838" w:history="1">
            <w:r w:rsidR="00704F22" w:rsidRPr="00BC21CD">
              <w:rPr>
                <w:rStyle w:val="Lienhypertexte"/>
                <w:noProof/>
              </w:rPr>
              <w:t>3.3</w:t>
            </w:r>
            <w:r w:rsidR="00704F22">
              <w:rPr>
                <w:rFonts w:asciiTheme="minorHAnsi" w:hAnsiTheme="minorHAnsi" w:cstheme="minorBidi"/>
                <w:noProof/>
                <w:lang w:val="fr-FR" w:eastAsia="fr-FR"/>
              </w:rPr>
              <w:tab/>
            </w:r>
            <w:r w:rsidR="00704F22" w:rsidRPr="00BC21CD">
              <w:rPr>
                <w:rStyle w:val="Lienhypertexte"/>
                <w:noProof/>
              </w:rPr>
              <w:t>LWM2M Object: Access Control - 2</w:t>
            </w:r>
            <w:r w:rsidR="00704F22">
              <w:rPr>
                <w:noProof/>
                <w:webHidden/>
              </w:rPr>
              <w:tab/>
            </w:r>
            <w:r w:rsidR="00704F22">
              <w:rPr>
                <w:noProof/>
                <w:webHidden/>
              </w:rPr>
              <w:fldChar w:fldCharType="begin"/>
            </w:r>
            <w:r w:rsidR="00704F22">
              <w:rPr>
                <w:noProof/>
                <w:webHidden/>
              </w:rPr>
              <w:instrText xml:space="preserve"> PAGEREF _Toc421884838 \h </w:instrText>
            </w:r>
            <w:r w:rsidR="00704F22">
              <w:rPr>
                <w:noProof/>
                <w:webHidden/>
              </w:rPr>
            </w:r>
            <w:r w:rsidR="00704F22">
              <w:rPr>
                <w:noProof/>
                <w:webHidden/>
              </w:rPr>
              <w:fldChar w:fldCharType="separate"/>
            </w:r>
            <w:r w:rsidR="00704F22">
              <w:rPr>
                <w:noProof/>
                <w:webHidden/>
              </w:rPr>
              <w:t>12</w:t>
            </w:r>
            <w:r w:rsidR="00704F22">
              <w:rPr>
                <w:noProof/>
                <w:webHidden/>
              </w:rPr>
              <w:fldChar w:fldCharType="end"/>
            </w:r>
          </w:hyperlink>
        </w:p>
        <w:p w:rsidR="00704F22" w:rsidRDefault="00303224">
          <w:pPr>
            <w:pStyle w:val="TM2"/>
            <w:tabs>
              <w:tab w:val="left" w:pos="880"/>
              <w:tab w:val="right" w:leader="dot" w:pos="8630"/>
            </w:tabs>
            <w:rPr>
              <w:rFonts w:asciiTheme="minorHAnsi" w:hAnsiTheme="minorHAnsi" w:cstheme="minorBidi"/>
              <w:noProof/>
              <w:lang w:val="fr-FR" w:eastAsia="fr-FR"/>
            </w:rPr>
          </w:pPr>
          <w:hyperlink w:anchor="_Toc421884839" w:history="1">
            <w:r w:rsidR="00704F22" w:rsidRPr="00BC21CD">
              <w:rPr>
                <w:rStyle w:val="Lienhypertexte"/>
                <w:noProof/>
              </w:rPr>
              <w:t>3.4</w:t>
            </w:r>
            <w:r w:rsidR="00704F22">
              <w:rPr>
                <w:rFonts w:asciiTheme="minorHAnsi" w:hAnsiTheme="minorHAnsi" w:cstheme="minorBidi"/>
                <w:noProof/>
                <w:lang w:val="fr-FR" w:eastAsia="fr-FR"/>
              </w:rPr>
              <w:tab/>
            </w:r>
            <w:r w:rsidR="00704F22" w:rsidRPr="00BC21CD">
              <w:rPr>
                <w:rStyle w:val="Lienhypertexte"/>
                <w:noProof/>
              </w:rPr>
              <w:t>LWM2M Object: Device - 3</w:t>
            </w:r>
            <w:r w:rsidR="00704F22">
              <w:rPr>
                <w:noProof/>
                <w:webHidden/>
              </w:rPr>
              <w:tab/>
            </w:r>
            <w:r w:rsidR="00704F22">
              <w:rPr>
                <w:noProof/>
                <w:webHidden/>
              </w:rPr>
              <w:fldChar w:fldCharType="begin"/>
            </w:r>
            <w:r w:rsidR="00704F22">
              <w:rPr>
                <w:noProof/>
                <w:webHidden/>
              </w:rPr>
              <w:instrText xml:space="preserve"> PAGEREF _Toc421884839 \h </w:instrText>
            </w:r>
            <w:r w:rsidR="00704F22">
              <w:rPr>
                <w:noProof/>
                <w:webHidden/>
              </w:rPr>
            </w:r>
            <w:r w:rsidR="00704F22">
              <w:rPr>
                <w:noProof/>
                <w:webHidden/>
              </w:rPr>
              <w:fldChar w:fldCharType="separate"/>
            </w:r>
            <w:r w:rsidR="00704F22">
              <w:rPr>
                <w:noProof/>
                <w:webHidden/>
              </w:rPr>
              <w:t>13</w:t>
            </w:r>
            <w:r w:rsidR="00704F22">
              <w:rPr>
                <w:noProof/>
                <w:webHidden/>
              </w:rPr>
              <w:fldChar w:fldCharType="end"/>
            </w:r>
          </w:hyperlink>
        </w:p>
        <w:p w:rsidR="00704F22" w:rsidRDefault="00303224">
          <w:pPr>
            <w:pStyle w:val="TM2"/>
            <w:tabs>
              <w:tab w:val="left" w:pos="880"/>
              <w:tab w:val="right" w:leader="dot" w:pos="8630"/>
            </w:tabs>
            <w:rPr>
              <w:rFonts w:asciiTheme="minorHAnsi" w:hAnsiTheme="minorHAnsi" w:cstheme="minorBidi"/>
              <w:noProof/>
              <w:lang w:val="fr-FR" w:eastAsia="fr-FR"/>
            </w:rPr>
          </w:pPr>
          <w:hyperlink w:anchor="_Toc421884840" w:history="1">
            <w:r w:rsidR="00704F22" w:rsidRPr="00BC21CD">
              <w:rPr>
                <w:rStyle w:val="Lienhypertexte"/>
                <w:noProof/>
              </w:rPr>
              <w:t>3.5</w:t>
            </w:r>
            <w:r w:rsidR="00704F22">
              <w:rPr>
                <w:rFonts w:asciiTheme="minorHAnsi" w:hAnsiTheme="minorHAnsi" w:cstheme="minorBidi"/>
                <w:noProof/>
                <w:lang w:val="fr-FR" w:eastAsia="fr-FR"/>
              </w:rPr>
              <w:tab/>
            </w:r>
            <w:r w:rsidR="00704F22" w:rsidRPr="00BC21CD">
              <w:rPr>
                <w:rStyle w:val="Lienhypertexte"/>
                <w:noProof/>
              </w:rPr>
              <w:t>LWM2M Object: Connectivity Monitoring - 4</w:t>
            </w:r>
            <w:r w:rsidR="00704F22">
              <w:rPr>
                <w:noProof/>
                <w:webHidden/>
              </w:rPr>
              <w:tab/>
            </w:r>
            <w:r w:rsidR="00704F22">
              <w:rPr>
                <w:noProof/>
                <w:webHidden/>
              </w:rPr>
              <w:fldChar w:fldCharType="begin"/>
            </w:r>
            <w:r w:rsidR="00704F22">
              <w:rPr>
                <w:noProof/>
                <w:webHidden/>
              </w:rPr>
              <w:instrText xml:space="preserve"> PAGEREF _Toc421884840 \h </w:instrText>
            </w:r>
            <w:r w:rsidR="00704F22">
              <w:rPr>
                <w:noProof/>
                <w:webHidden/>
              </w:rPr>
            </w:r>
            <w:r w:rsidR="00704F22">
              <w:rPr>
                <w:noProof/>
                <w:webHidden/>
              </w:rPr>
              <w:fldChar w:fldCharType="separate"/>
            </w:r>
            <w:r w:rsidR="00704F22">
              <w:rPr>
                <w:noProof/>
                <w:webHidden/>
              </w:rPr>
              <w:t>18</w:t>
            </w:r>
            <w:r w:rsidR="00704F22">
              <w:rPr>
                <w:noProof/>
                <w:webHidden/>
              </w:rPr>
              <w:fldChar w:fldCharType="end"/>
            </w:r>
          </w:hyperlink>
        </w:p>
        <w:p w:rsidR="00704F22" w:rsidRDefault="00303224">
          <w:pPr>
            <w:pStyle w:val="TM2"/>
            <w:tabs>
              <w:tab w:val="left" w:pos="880"/>
              <w:tab w:val="right" w:leader="dot" w:pos="8630"/>
            </w:tabs>
            <w:rPr>
              <w:rFonts w:asciiTheme="minorHAnsi" w:hAnsiTheme="minorHAnsi" w:cstheme="minorBidi"/>
              <w:noProof/>
              <w:lang w:val="fr-FR" w:eastAsia="fr-FR"/>
            </w:rPr>
          </w:pPr>
          <w:hyperlink w:anchor="_Toc421884841" w:history="1">
            <w:r w:rsidR="00704F22" w:rsidRPr="00BC21CD">
              <w:rPr>
                <w:rStyle w:val="Lienhypertexte"/>
                <w:noProof/>
              </w:rPr>
              <w:t>3.6</w:t>
            </w:r>
            <w:r w:rsidR="00704F22">
              <w:rPr>
                <w:rFonts w:asciiTheme="minorHAnsi" w:hAnsiTheme="minorHAnsi" w:cstheme="minorBidi"/>
                <w:noProof/>
                <w:lang w:val="fr-FR" w:eastAsia="fr-FR"/>
              </w:rPr>
              <w:tab/>
            </w:r>
            <w:r w:rsidR="00704F22" w:rsidRPr="00BC21CD">
              <w:rPr>
                <w:rStyle w:val="Lienhypertexte"/>
                <w:noProof/>
              </w:rPr>
              <w:t>LWM2M Object: Firmware Update - 5</w:t>
            </w:r>
            <w:r w:rsidR="00704F22">
              <w:rPr>
                <w:noProof/>
                <w:webHidden/>
              </w:rPr>
              <w:tab/>
            </w:r>
            <w:r w:rsidR="00704F22">
              <w:rPr>
                <w:noProof/>
                <w:webHidden/>
              </w:rPr>
              <w:fldChar w:fldCharType="begin"/>
            </w:r>
            <w:r w:rsidR="00704F22">
              <w:rPr>
                <w:noProof/>
                <w:webHidden/>
              </w:rPr>
              <w:instrText xml:space="preserve"> PAGEREF _Toc421884841 \h </w:instrText>
            </w:r>
            <w:r w:rsidR="00704F22">
              <w:rPr>
                <w:noProof/>
                <w:webHidden/>
              </w:rPr>
            </w:r>
            <w:r w:rsidR="00704F22">
              <w:rPr>
                <w:noProof/>
                <w:webHidden/>
              </w:rPr>
              <w:fldChar w:fldCharType="separate"/>
            </w:r>
            <w:r w:rsidR="00704F22">
              <w:rPr>
                <w:noProof/>
                <w:webHidden/>
              </w:rPr>
              <w:t>21</w:t>
            </w:r>
            <w:r w:rsidR="00704F22">
              <w:rPr>
                <w:noProof/>
                <w:webHidden/>
              </w:rPr>
              <w:fldChar w:fldCharType="end"/>
            </w:r>
          </w:hyperlink>
        </w:p>
        <w:p w:rsidR="00704F22" w:rsidRDefault="00303224">
          <w:pPr>
            <w:pStyle w:val="TM2"/>
            <w:tabs>
              <w:tab w:val="left" w:pos="880"/>
              <w:tab w:val="right" w:leader="dot" w:pos="8630"/>
            </w:tabs>
            <w:rPr>
              <w:rFonts w:asciiTheme="minorHAnsi" w:hAnsiTheme="minorHAnsi" w:cstheme="minorBidi"/>
              <w:noProof/>
              <w:lang w:val="fr-FR" w:eastAsia="fr-FR"/>
            </w:rPr>
          </w:pPr>
          <w:hyperlink w:anchor="_Toc421884842" w:history="1">
            <w:r w:rsidR="00704F22" w:rsidRPr="00BC21CD">
              <w:rPr>
                <w:rStyle w:val="Lienhypertexte"/>
                <w:noProof/>
              </w:rPr>
              <w:t>3.7</w:t>
            </w:r>
            <w:r w:rsidR="00704F22">
              <w:rPr>
                <w:rFonts w:asciiTheme="minorHAnsi" w:hAnsiTheme="minorHAnsi" w:cstheme="minorBidi"/>
                <w:noProof/>
                <w:lang w:val="fr-FR" w:eastAsia="fr-FR"/>
              </w:rPr>
              <w:tab/>
            </w:r>
            <w:r w:rsidR="00704F22" w:rsidRPr="00BC21CD">
              <w:rPr>
                <w:rStyle w:val="Lienhypertexte"/>
                <w:noProof/>
              </w:rPr>
              <w:t>LWM2M Object: Location - 6</w:t>
            </w:r>
            <w:r w:rsidR="00704F22">
              <w:rPr>
                <w:noProof/>
                <w:webHidden/>
              </w:rPr>
              <w:tab/>
            </w:r>
            <w:r w:rsidR="00704F22">
              <w:rPr>
                <w:noProof/>
                <w:webHidden/>
              </w:rPr>
              <w:fldChar w:fldCharType="begin"/>
            </w:r>
            <w:r w:rsidR="00704F22">
              <w:rPr>
                <w:noProof/>
                <w:webHidden/>
              </w:rPr>
              <w:instrText xml:space="preserve"> PAGEREF _Toc421884842 \h </w:instrText>
            </w:r>
            <w:r w:rsidR="00704F22">
              <w:rPr>
                <w:noProof/>
                <w:webHidden/>
              </w:rPr>
            </w:r>
            <w:r w:rsidR="00704F22">
              <w:rPr>
                <w:noProof/>
                <w:webHidden/>
              </w:rPr>
              <w:fldChar w:fldCharType="separate"/>
            </w:r>
            <w:r w:rsidR="00704F22">
              <w:rPr>
                <w:noProof/>
                <w:webHidden/>
              </w:rPr>
              <w:t>25</w:t>
            </w:r>
            <w:r w:rsidR="00704F22">
              <w:rPr>
                <w:noProof/>
                <w:webHidden/>
              </w:rPr>
              <w:fldChar w:fldCharType="end"/>
            </w:r>
          </w:hyperlink>
        </w:p>
        <w:p w:rsidR="00704F22" w:rsidRDefault="00303224">
          <w:pPr>
            <w:pStyle w:val="TM2"/>
            <w:tabs>
              <w:tab w:val="left" w:pos="880"/>
              <w:tab w:val="right" w:leader="dot" w:pos="8630"/>
            </w:tabs>
            <w:rPr>
              <w:rFonts w:asciiTheme="minorHAnsi" w:hAnsiTheme="minorHAnsi" w:cstheme="minorBidi"/>
              <w:noProof/>
              <w:lang w:val="fr-FR" w:eastAsia="fr-FR"/>
            </w:rPr>
          </w:pPr>
          <w:hyperlink w:anchor="_Toc421884843" w:history="1">
            <w:r w:rsidR="00704F22" w:rsidRPr="00BC21CD">
              <w:rPr>
                <w:rStyle w:val="Lienhypertexte"/>
                <w:noProof/>
              </w:rPr>
              <w:t>3.8</w:t>
            </w:r>
            <w:r w:rsidR="00704F22">
              <w:rPr>
                <w:rFonts w:asciiTheme="minorHAnsi" w:hAnsiTheme="minorHAnsi" w:cstheme="minorBidi"/>
                <w:noProof/>
                <w:lang w:val="fr-FR" w:eastAsia="fr-FR"/>
              </w:rPr>
              <w:tab/>
            </w:r>
            <w:r w:rsidR="00704F22" w:rsidRPr="00BC21CD">
              <w:rPr>
                <w:rStyle w:val="Lienhypertexte"/>
                <w:noProof/>
              </w:rPr>
              <w:t>LWM2M Object: Connectivity Statistics - 7</w:t>
            </w:r>
            <w:r w:rsidR="00704F22">
              <w:rPr>
                <w:noProof/>
                <w:webHidden/>
              </w:rPr>
              <w:tab/>
            </w:r>
            <w:r w:rsidR="00704F22">
              <w:rPr>
                <w:noProof/>
                <w:webHidden/>
              </w:rPr>
              <w:fldChar w:fldCharType="begin"/>
            </w:r>
            <w:r w:rsidR="00704F22">
              <w:rPr>
                <w:noProof/>
                <w:webHidden/>
              </w:rPr>
              <w:instrText xml:space="preserve"> PAGEREF _Toc421884843 \h </w:instrText>
            </w:r>
            <w:r w:rsidR="00704F22">
              <w:rPr>
                <w:noProof/>
                <w:webHidden/>
              </w:rPr>
            </w:r>
            <w:r w:rsidR="00704F22">
              <w:rPr>
                <w:noProof/>
                <w:webHidden/>
              </w:rPr>
              <w:fldChar w:fldCharType="separate"/>
            </w:r>
            <w:r w:rsidR="00704F22">
              <w:rPr>
                <w:noProof/>
                <w:webHidden/>
              </w:rPr>
              <w:t>26</w:t>
            </w:r>
            <w:r w:rsidR="00704F22">
              <w:rPr>
                <w:noProof/>
                <w:webHidden/>
              </w:rPr>
              <w:fldChar w:fldCharType="end"/>
            </w:r>
          </w:hyperlink>
        </w:p>
        <w:p w:rsidR="00704F22" w:rsidRDefault="00303224">
          <w:pPr>
            <w:pStyle w:val="TM2"/>
            <w:tabs>
              <w:tab w:val="left" w:pos="880"/>
              <w:tab w:val="right" w:leader="dot" w:pos="8630"/>
            </w:tabs>
            <w:rPr>
              <w:rFonts w:asciiTheme="minorHAnsi" w:hAnsiTheme="minorHAnsi" w:cstheme="minorBidi"/>
              <w:noProof/>
              <w:lang w:val="fr-FR" w:eastAsia="fr-FR"/>
            </w:rPr>
          </w:pPr>
          <w:hyperlink w:anchor="_Toc421884844" w:history="1">
            <w:r w:rsidR="00704F22" w:rsidRPr="00BC21CD">
              <w:rPr>
                <w:rStyle w:val="Lienhypertexte"/>
                <w:noProof/>
              </w:rPr>
              <w:t>3.9</w:t>
            </w:r>
            <w:r w:rsidR="00704F22">
              <w:rPr>
                <w:rFonts w:asciiTheme="minorHAnsi" w:hAnsiTheme="minorHAnsi" w:cstheme="minorBidi"/>
                <w:noProof/>
                <w:lang w:val="fr-FR" w:eastAsia="fr-FR"/>
              </w:rPr>
              <w:tab/>
            </w:r>
            <w:r w:rsidR="00704F22" w:rsidRPr="00BC21CD">
              <w:rPr>
                <w:rStyle w:val="Lienhypertexte"/>
                <w:noProof/>
              </w:rPr>
              <w:t>LWM2M Object: Software Management - 9</w:t>
            </w:r>
            <w:r w:rsidR="00704F22">
              <w:rPr>
                <w:noProof/>
                <w:webHidden/>
              </w:rPr>
              <w:tab/>
            </w:r>
            <w:r w:rsidR="00704F22">
              <w:rPr>
                <w:noProof/>
                <w:webHidden/>
              </w:rPr>
              <w:fldChar w:fldCharType="begin"/>
            </w:r>
            <w:r w:rsidR="00704F22">
              <w:rPr>
                <w:noProof/>
                <w:webHidden/>
              </w:rPr>
              <w:instrText xml:space="preserve"> PAGEREF _Toc421884844 \h </w:instrText>
            </w:r>
            <w:r w:rsidR="00704F22">
              <w:rPr>
                <w:noProof/>
                <w:webHidden/>
              </w:rPr>
            </w:r>
            <w:r w:rsidR="00704F22">
              <w:rPr>
                <w:noProof/>
                <w:webHidden/>
              </w:rPr>
              <w:fldChar w:fldCharType="separate"/>
            </w:r>
            <w:r w:rsidR="00704F22">
              <w:rPr>
                <w:noProof/>
                <w:webHidden/>
              </w:rPr>
              <w:t>28</w:t>
            </w:r>
            <w:r w:rsidR="00704F22">
              <w:rPr>
                <w:noProof/>
                <w:webHidden/>
              </w:rPr>
              <w:fldChar w:fldCharType="end"/>
            </w:r>
          </w:hyperlink>
        </w:p>
        <w:p w:rsidR="00704F22" w:rsidRDefault="00303224">
          <w:pPr>
            <w:pStyle w:val="TM2"/>
            <w:tabs>
              <w:tab w:val="left" w:pos="880"/>
              <w:tab w:val="right" w:leader="dot" w:pos="8630"/>
            </w:tabs>
            <w:rPr>
              <w:rFonts w:asciiTheme="minorHAnsi" w:hAnsiTheme="minorHAnsi" w:cstheme="minorBidi"/>
              <w:noProof/>
              <w:lang w:val="fr-FR" w:eastAsia="fr-FR"/>
            </w:rPr>
          </w:pPr>
          <w:hyperlink w:anchor="_Toc421884845" w:history="1">
            <w:r w:rsidR="00704F22" w:rsidRPr="00BC21CD">
              <w:rPr>
                <w:rStyle w:val="Lienhypertexte"/>
                <w:noProof/>
              </w:rPr>
              <w:t>3.10</w:t>
            </w:r>
            <w:r w:rsidR="00704F22">
              <w:rPr>
                <w:rFonts w:asciiTheme="minorHAnsi" w:hAnsiTheme="minorHAnsi" w:cstheme="minorBidi"/>
                <w:noProof/>
                <w:lang w:val="fr-FR" w:eastAsia="fr-FR"/>
              </w:rPr>
              <w:tab/>
            </w:r>
            <w:r w:rsidR="00704F22" w:rsidRPr="00BC21CD">
              <w:rPr>
                <w:rStyle w:val="Lienhypertexte"/>
                <w:noProof/>
              </w:rPr>
              <w:t>LWM2M Object: Subscription - 10241</w:t>
            </w:r>
            <w:r w:rsidR="00704F22">
              <w:rPr>
                <w:noProof/>
                <w:webHidden/>
              </w:rPr>
              <w:tab/>
            </w:r>
            <w:r w:rsidR="00704F22">
              <w:rPr>
                <w:noProof/>
                <w:webHidden/>
              </w:rPr>
              <w:fldChar w:fldCharType="begin"/>
            </w:r>
            <w:r w:rsidR="00704F22">
              <w:rPr>
                <w:noProof/>
                <w:webHidden/>
              </w:rPr>
              <w:instrText xml:space="preserve"> PAGEREF _Toc421884845 \h </w:instrText>
            </w:r>
            <w:r w:rsidR="00704F22">
              <w:rPr>
                <w:noProof/>
                <w:webHidden/>
              </w:rPr>
            </w:r>
            <w:r w:rsidR="00704F22">
              <w:rPr>
                <w:noProof/>
                <w:webHidden/>
              </w:rPr>
              <w:fldChar w:fldCharType="separate"/>
            </w:r>
            <w:r w:rsidR="00704F22">
              <w:rPr>
                <w:noProof/>
                <w:webHidden/>
              </w:rPr>
              <w:t>3</w:t>
            </w:r>
            <w:r w:rsidR="00704F22">
              <w:rPr>
                <w:noProof/>
                <w:webHidden/>
              </w:rPr>
              <w:t>3</w:t>
            </w:r>
            <w:r w:rsidR="00704F22">
              <w:rPr>
                <w:noProof/>
                <w:webHidden/>
              </w:rPr>
              <w:fldChar w:fldCharType="end"/>
            </w:r>
          </w:hyperlink>
        </w:p>
        <w:p w:rsidR="00704F22" w:rsidRDefault="00303224">
          <w:pPr>
            <w:pStyle w:val="TM2"/>
            <w:tabs>
              <w:tab w:val="left" w:pos="880"/>
              <w:tab w:val="right" w:leader="dot" w:pos="8630"/>
            </w:tabs>
            <w:rPr>
              <w:rFonts w:asciiTheme="minorHAnsi" w:hAnsiTheme="minorHAnsi" w:cstheme="minorBidi"/>
              <w:noProof/>
              <w:lang w:val="fr-FR" w:eastAsia="fr-FR"/>
            </w:rPr>
          </w:pPr>
          <w:hyperlink w:anchor="_Toc421884846" w:history="1">
            <w:r w:rsidR="00704F22" w:rsidRPr="00BC21CD">
              <w:rPr>
                <w:rStyle w:val="Lienhypertexte"/>
                <w:noProof/>
              </w:rPr>
              <w:t>3.11</w:t>
            </w:r>
            <w:r w:rsidR="00704F22">
              <w:rPr>
                <w:rFonts w:asciiTheme="minorHAnsi" w:hAnsiTheme="minorHAnsi" w:cstheme="minorBidi"/>
                <w:noProof/>
                <w:lang w:val="fr-FR" w:eastAsia="fr-FR"/>
              </w:rPr>
              <w:tab/>
            </w:r>
            <w:r w:rsidR="00704F22" w:rsidRPr="00BC21CD">
              <w:rPr>
                <w:rStyle w:val="Lienhypertexte"/>
                <w:noProof/>
              </w:rPr>
              <w:t>LWM2M Object: Extended connectivity statistics - 10242</w:t>
            </w:r>
            <w:r w:rsidR="00704F22">
              <w:rPr>
                <w:noProof/>
                <w:webHidden/>
              </w:rPr>
              <w:tab/>
            </w:r>
            <w:r w:rsidR="00704F22">
              <w:rPr>
                <w:noProof/>
                <w:webHidden/>
              </w:rPr>
              <w:fldChar w:fldCharType="begin"/>
            </w:r>
            <w:r w:rsidR="00704F22">
              <w:rPr>
                <w:noProof/>
                <w:webHidden/>
              </w:rPr>
              <w:instrText xml:space="preserve"> PAGEREF _Toc421884846 \h </w:instrText>
            </w:r>
            <w:r w:rsidR="00704F22">
              <w:rPr>
                <w:noProof/>
                <w:webHidden/>
              </w:rPr>
            </w:r>
            <w:r w:rsidR="00704F22">
              <w:rPr>
                <w:noProof/>
                <w:webHidden/>
              </w:rPr>
              <w:fldChar w:fldCharType="separate"/>
            </w:r>
            <w:r w:rsidR="00704F22">
              <w:rPr>
                <w:noProof/>
                <w:webHidden/>
              </w:rPr>
              <w:t>34</w:t>
            </w:r>
            <w:r w:rsidR="00704F22">
              <w:rPr>
                <w:noProof/>
                <w:webHidden/>
              </w:rPr>
              <w:fldChar w:fldCharType="end"/>
            </w:r>
          </w:hyperlink>
        </w:p>
        <w:p w:rsidR="00704F22" w:rsidRDefault="00303224">
          <w:pPr>
            <w:pStyle w:val="TM2"/>
            <w:tabs>
              <w:tab w:val="left" w:pos="880"/>
              <w:tab w:val="right" w:leader="dot" w:pos="8630"/>
            </w:tabs>
            <w:rPr>
              <w:rFonts w:asciiTheme="minorHAnsi" w:hAnsiTheme="minorHAnsi" w:cstheme="minorBidi"/>
              <w:noProof/>
              <w:lang w:val="fr-FR" w:eastAsia="fr-FR"/>
            </w:rPr>
          </w:pPr>
          <w:hyperlink w:anchor="_Toc421884847" w:history="1">
            <w:r w:rsidR="00704F22" w:rsidRPr="00BC21CD">
              <w:rPr>
                <w:rStyle w:val="Lienhypertexte"/>
                <w:noProof/>
              </w:rPr>
              <w:t>3.12</w:t>
            </w:r>
            <w:r w:rsidR="00704F22">
              <w:rPr>
                <w:rFonts w:asciiTheme="minorHAnsi" w:hAnsiTheme="minorHAnsi" w:cstheme="minorBidi"/>
                <w:noProof/>
                <w:lang w:val="fr-FR" w:eastAsia="fr-FR"/>
              </w:rPr>
              <w:tab/>
            </w:r>
            <w:r w:rsidR="00704F22" w:rsidRPr="00BC21CD">
              <w:rPr>
                <w:rStyle w:val="Lienhypertexte"/>
                <w:noProof/>
              </w:rPr>
              <w:t>LWM2M Object: Legato Framework</w:t>
            </w:r>
            <w:r w:rsidR="00704F22">
              <w:rPr>
                <w:noProof/>
                <w:webHidden/>
              </w:rPr>
              <w:tab/>
            </w:r>
            <w:r w:rsidR="00704F22">
              <w:rPr>
                <w:noProof/>
                <w:webHidden/>
              </w:rPr>
              <w:fldChar w:fldCharType="begin"/>
            </w:r>
            <w:r w:rsidR="00704F22">
              <w:rPr>
                <w:noProof/>
                <w:webHidden/>
              </w:rPr>
              <w:instrText xml:space="preserve"> PAGEREF _Toc421884847 \h </w:instrText>
            </w:r>
            <w:r w:rsidR="00704F22">
              <w:rPr>
                <w:noProof/>
                <w:webHidden/>
              </w:rPr>
            </w:r>
            <w:r w:rsidR="00704F22">
              <w:rPr>
                <w:noProof/>
                <w:webHidden/>
              </w:rPr>
              <w:fldChar w:fldCharType="separate"/>
            </w:r>
            <w:r w:rsidR="00704F22">
              <w:rPr>
                <w:noProof/>
                <w:webHidden/>
              </w:rPr>
              <w:t>36</w:t>
            </w:r>
            <w:r w:rsidR="00704F22">
              <w:rPr>
                <w:noProof/>
                <w:webHidden/>
              </w:rPr>
              <w:fldChar w:fldCharType="end"/>
            </w:r>
          </w:hyperlink>
        </w:p>
        <w:p w:rsidR="00704F22" w:rsidRDefault="00303224">
          <w:pPr>
            <w:pStyle w:val="TM2"/>
            <w:tabs>
              <w:tab w:val="left" w:pos="880"/>
              <w:tab w:val="right" w:leader="dot" w:pos="8630"/>
            </w:tabs>
            <w:rPr>
              <w:rFonts w:asciiTheme="minorHAnsi" w:hAnsiTheme="minorHAnsi" w:cstheme="minorBidi"/>
              <w:noProof/>
              <w:lang w:val="fr-FR" w:eastAsia="fr-FR"/>
            </w:rPr>
          </w:pPr>
          <w:hyperlink w:anchor="_Toc421884848" w:history="1">
            <w:r w:rsidR="00704F22" w:rsidRPr="00BC21CD">
              <w:rPr>
                <w:rStyle w:val="Lienhypertexte"/>
                <w:noProof/>
              </w:rPr>
              <w:t>3.13</w:t>
            </w:r>
            <w:r w:rsidR="00704F22">
              <w:rPr>
                <w:rFonts w:asciiTheme="minorHAnsi" w:hAnsiTheme="minorHAnsi" w:cstheme="minorBidi"/>
                <w:noProof/>
                <w:lang w:val="fr-FR" w:eastAsia="fr-FR"/>
              </w:rPr>
              <w:tab/>
            </w:r>
            <w:r w:rsidR="00704F22" w:rsidRPr="00BC21CD">
              <w:rPr>
                <w:rStyle w:val="Lienhypertexte"/>
                <w:noProof/>
              </w:rPr>
              <w:t>LWM2M Objects: Application</w:t>
            </w:r>
            <w:r w:rsidR="00704F22">
              <w:rPr>
                <w:noProof/>
                <w:webHidden/>
              </w:rPr>
              <w:tab/>
            </w:r>
            <w:r w:rsidR="00704F22">
              <w:rPr>
                <w:noProof/>
                <w:webHidden/>
              </w:rPr>
              <w:fldChar w:fldCharType="begin"/>
            </w:r>
            <w:r w:rsidR="00704F22">
              <w:rPr>
                <w:noProof/>
                <w:webHidden/>
              </w:rPr>
              <w:instrText xml:space="preserve"> PAGEREF _Toc421884848 \h </w:instrText>
            </w:r>
            <w:r w:rsidR="00704F22">
              <w:rPr>
                <w:noProof/>
                <w:webHidden/>
              </w:rPr>
            </w:r>
            <w:r w:rsidR="00704F22">
              <w:rPr>
                <w:noProof/>
                <w:webHidden/>
              </w:rPr>
              <w:fldChar w:fldCharType="separate"/>
            </w:r>
            <w:r w:rsidR="00704F22">
              <w:rPr>
                <w:noProof/>
                <w:webHidden/>
              </w:rPr>
              <w:t>37</w:t>
            </w:r>
            <w:r w:rsidR="00704F22">
              <w:rPr>
                <w:noProof/>
                <w:webHidden/>
              </w:rPr>
              <w:fldChar w:fldCharType="end"/>
            </w:r>
          </w:hyperlink>
        </w:p>
        <w:p w:rsidR="00F6212D" w:rsidRDefault="00F6212D" w:rsidP="00F6212D">
          <w:pPr>
            <w:spacing w:before="0" w:after="0"/>
            <w:rPr>
              <w:noProof/>
            </w:rPr>
          </w:pPr>
          <w:r>
            <w:rPr>
              <w:rFonts w:ascii="Calibri" w:eastAsiaTheme="minorEastAsia" w:hAnsi="Calibri"/>
              <w:color w:val="auto"/>
              <w:sz w:val="22"/>
              <w:szCs w:val="22"/>
              <w:lang w:eastAsia="zh-CN"/>
            </w:rPr>
            <w:fldChar w:fldCharType="end"/>
          </w:r>
        </w:p>
      </w:sdtContent>
    </w:sdt>
    <w:p w:rsidR="00973F82" w:rsidRPr="00F6212D" w:rsidRDefault="00973F82" w:rsidP="00F6212D">
      <w:pPr>
        <w:spacing w:before="0" w:after="0"/>
        <w:rPr>
          <w:b/>
          <w:bCs/>
          <w:noProof/>
        </w:rPr>
      </w:pPr>
      <w:r>
        <w:br w:type="page"/>
      </w:r>
    </w:p>
    <w:p w:rsidR="00B923FF" w:rsidRPr="00825A4C" w:rsidRDefault="00973F82" w:rsidP="00B923FF">
      <w:pPr>
        <w:pStyle w:val="Titre1"/>
      </w:pPr>
      <w:bookmarkStart w:id="24" w:name="_Ref369616712"/>
      <w:bookmarkStart w:id="25" w:name="_Toc421884827"/>
      <w:r>
        <w:rPr>
          <w:rFonts w:hint="eastAsia"/>
        </w:rPr>
        <w:lastRenderedPageBreak/>
        <w:t>I</w:t>
      </w:r>
      <w:r w:rsidR="0027009B">
        <w:rPr>
          <w:rFonts w:hint="eastAsia"/>
        </w:rPr>
        <w:t>ntroduction</w:t>
      </w:r>
      <w:bookmarkEnd w:id="24"/>
      <w:bookmarkEnd w:id="25"/>
    </w:p>
    <w:p w:rsidR="00B923FF" w:rsidRDefault="00B923FF" w:rsidP="00B923FF">
      <w:pPr>
        <w:pStyle w:val="Titre2"/>
        <w:ind w:left="360" w:hanging="360"/>
      </w:pPr>
      <w:bookmarkStart w:id="26" w:name="_Toc522008449"/>
      <w:bookmarkStart w:id="27" w:name="_Toc292181368"/>
      <w:bookmarkStart w:id="28" w:name="_Toc317525156"/>
      <w:bookmarkStart w:id="29" w:name="_Toc421884828"/>
      <w:r w:rsidRPr="008F0D74">
        <w:t>Scope</w:t>
      </w:r>
      <w:bookmarkEnd w:id="26"/>
      <w:bookmarkEnd w:id="27"/>
      <w:bookmarkEnd w:id="28"/>
      <w:bookmarkEnd w:id="29"/>
    </w:p>
    <w:p w:rsidR="005A30C8" w:rsidRDefault="005A30C8" w:rsidP="005A30C8">
      <w:r>
        <w:t>This document details LWM2M objects, instances and resources that shall be supported by device.</w:t>
      </w:r>
    </w:p>
    <w:p w:rsidR="000B77AD" w:rsidRPr="00204ED4" w:rsidRDefault="00B923FF" w:rsidP="000B77AD">
      <w:pPr>
        <w:pStyle w:val="Titre2"/>
        <w:tabs>
          <w:tab w:val="num" w:pos="576"/>
        </w:tabs>
      </w:pPr>
      <w:bookmarkStart w:id="30" w:name="_Ref6050551"/>
      <w:bookmarkStart w:id="31" w:name="_Ref6050562"/>
      <w:bookmarkStart w:id="32" w:name="_Ref6050568"/>
      <w:bookmarkStart w:id="33" w:name="_Ref6050763"/>
      <w:bookmarkStart w:id="34" w:name="_Ref6051048"/>
      <w:bookmarkStart w:id="35" w:name="_Toc292181373"/>
      <w:bookmarkStart w:id="36" w:name="_Toc421884829"/>
      <w:r>
        <w:t>References</w:t>
      </w:r>
      <w:bookmarkEnd w:id="30"/>
      <w:bookmarkEnd w:id="31"/>
      <w:bookmarkEnd w:id="32"/>
      <w:bookmarkEnd w:id="33"/>
      <w:bookmarkEnd w:id="34"/>
      <w:bookmarkEnd w:id="35"/>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2880"/>
        <w:gridCol w:w="5148"/>
      </w:tblGrid>
      <w:tr w:rsidR="00B923FF" w:rsidTr="001C236B">
        <w:tc>
          <w:tcPr>
            <w:tcW w:w="828" w:type="dxa"/>
            <w:shd w:val="pct25" w:color="auto" w:fill="FFFFFF"/>
          </w:tcPr>
          <w:p w:rsidR="00B923FF" w:rsidRPr="00143406" w:rsidRDefault="00B923FF" w:rsidP="001C236B">
            <w:pPr>
              <w:rPr>
                <w:lang w:val="fr-CA"/>
              </w:rPr>
            </w:pPr>
            <w:proofErr w:type="spellStart"/>
            <w:r w:rsidRPr="00143406">
              <w:rPr>
                <w:lang w:val="fr-CA"/>
              </w:rPr>
              <w:t>Ref</w:t>
            </w:r>
            <w:proofErr w:type="spellEnd"/>
            <w:r w:rsidRPr="00143406">
              <w:rPr>
                <w:lang w:val="fr-CA"/>
              </w:rPr>
              <w:t>. #</w:t>
            </w:r>
          </w:p>
        </w:tc>
        <w:tc>
          <w:tcPr>
            <w:tcW w:w="2880" w:type="dxa"/>
            <w:shd w:val="pct25" w:color="auto" w:fill="FFFFFF"/>
          </w:tcPr>
          <w:p w:rsidR="00B923FF" w:rsidRPr="00143406" w:rsidRDefault="00B923FF" w:rsidP="001C236B">
            <w:pPr>
              <w:rPr>
                <w:lang w:val="fr-CA"/>
              </w:rPr>
            </w:pPr>
            <w:proofErr w:type="spellStart"/>
            <w:r w:rsidRPr="00143406">
              <w:rPr>
                <w:lang w:val="fr-CA"/>
              </w:rPr>
              <w:t>Docum</w:t>
            </w:r>
            <w:r w:rsidRPr="00143406">
              <w:t>ent</w:t>
            </w:r>
            <w:proofErr w:type="spellEnd"/>
            <w:r w:rsidRPr="00143406">
              <w:t xml:space="preserve"> title</w:t>
            </w:r>
            <w:r w:rsidRPr="00143406">
              <w:rPr>
                <w:lang w:val="fr-CA"/>
              </w:rPr>
              <w:t xml:space="preserve"> </w:t>
            </w:r>
          </w:p>
        </w:tc>
        <w:tc>
          <w:tcPr>
            <w:tcW w:w="5148" w:type="dxa"/>
            <w:shd w:val="pct25" w:color="auto" w:fill="FFFFFF"/>
          </w:tcPr>
          <w:p w:rsidR="00B923FF" w:rsidRPr="00143406" w:rsidRDefault="00B923FF" w:rsidP="001C236B">
            <w:r w:rsidRPr="00143406">
              <w:rPr>
                <w:lang w:val="fr-CA"/>
              </w:rPr>
              <w:t>Doc. #</w:t>
            </w:r>
          </w:p>
        </w:tc>
      </w:tr>
      <w:tr w:rsidR="00B923FF" w:rsidTr="001C236B">
        <w:trPr>
          <w:trHeight w:val="350"/>
        </w:trPr>
        <w:tc>
          <w:tcPr>
            <w:tcW w:w="828" w:type="dxa"/>
          </w:tcPr>
          <w:p w:rsidR="00B923FF" w:rsidRPr="00143406" w:rsidRDefault="00B923FF" w:rsidP="001C236B">
            <w:pPr>
              <w:pStyle w:val="Reference"/>
            </w:pPr>
            <w:bookmarkStart w:id="37" w:name="_Ref168288825"/>
          </w:p>
        </w:tc>
        <w:bookmarkEnd w:id="37"/>
        <w:tc>
          <w:tcPr>
            <w:tcW w:w="2880" w:type="dxa"/>
          </w:tcPr>
          <w:p w:rsidR="00B923FF" w:rsidRPr="00143406" w:rsidRDefault="000D3DC7" w:rsidP="00954108">
            <w:proofErr w:type="spellStart"/>
            <w:r>
              <w:t>Bluemountain</w:t>
            </w:r>
            <w:proofErr w:type="spellEnd"/>
            <w:r>
              <w:t xml:space="preserve"> MRD</w:t>
            </w:r>
          </w:p>
        </w:tc>
        <w:tc>
          <w:tcPr>
            <w:tcW w:w="5148" w:type="dxa"/>
          </w:tcPr>
          <w:p w:rsidR="0002012B" w:rsidRPr="0002012B" w:rsidRDefault="000D3DC7" w:rsidP="001C236B">
            <w:r>
              <w:t xml:space="preserve">File Hold </w:t>
            </w:r>
            <w:r w:rsidRPr="00C9129B">
              <w:t>411</w:t>
            </w:r>
            <w:r>
              <w:t>4597 (</w:t>
            </w:r>
            <w:hyperlink r:id="rId10" w:history="1">
              <w:r w:rsidRPr="00753BA4">
                <w:rPr>
                  <w:rStyle w:val="Lienhypertexte"/>
                  <w:rFonts w:eastAsiaTheme="majorEastAsia"/>
                </w:rPr>
                <w:t>Web link</w:t>
              </w:r>
            </w:hyperlink>
            <w:r>
              <w:t xml:space="preserve">, </w:t>
            </w:r>
            <w:hyperlink r:id="rId11" w:history="1">
              <w:r>
                <w:rPr>
                  <w:rStyle w:val="Lienhypertexte"/>
                  <w:rFonts w:eastAsiaTheme="majorEastAsia"/>
                </w:rPr>
                <w:t>FH client</w:t>
              </w:r>
              <w:r w:rsidRPr="00753BA4">
                <w:rPr>
                  <w:rStyle w:val="Lienhypertexte"/>
                  <w:rFonts w:eastAsiaTheme="majorEastAsia"/>
                </w:rPr>
                <w:t xml:space="preserve"> link</w:t>
              </w:r>
            </w:hyperlink>
            <w:r>
              <w:t>)</w:t>
            </w:r>
          </w:p>
        </w:tc>
      </w:tr>
      <w:tr w:rsidR="00BB186A" w:rsidTr="001C236B">
        <w:trPr>
          <w:trHeight w:val="350"/>
        </w:trPr>
        <w:tc>
          <w:tcPr>
            <w:tcW w:w="828" w:type="dxa"/>
          </w:tcPr>
          <w:p w:rsidR="00BB186A" w:rsidRPr="00143406" w:rsidRDefault="00BB186A" w:rsidP="001C236B">
            <w:pPr>
              <w:pStyle w:val="Reference"/>
            </w:pPr>
          </w:p>
        </w:tc>
        <w:tc>
          <w:tcPr>
            <w:tcW w:w="2880" w:type="dxa"/>
          </w:tcPr>
          <w:p w:rsidR="00BB186A" w:rsidRDefault="000D3DC7" w:rsidP="00C861A8">
            <w:r>
              <w:t>OMA LWM2M specifications</w:t>
            </w:r>
          </w:p>
        </w:tc>
        <w:tc>
          <w:tcPr>
            <w:tcW w:w="5148" w:type="dxa"/>
          </w:tcPr>
          <w:p w:rsidR="00BB186A" w:rsidRDefault="00303224" w:rsidP="005A3DB1">
            <w:hyperlink r:id="rId12" w:history="1">
              <w:r w:rsidR="000D3DC7" w:rsidRPr="00D13986">
                <w:rPr>
                  <w:rStyle w:val="Lienhypertexte"/>
                  <w:rFonts w:eastAsiaTheme="majorEastAsia"/>
                </w:rPr>
                <w:t>OMA Web site</w:t>
              </w:r>
            </w:hyperlink>
          </w:p>
        </w:tc>
      </w:tr>
      <w:tr w:rsidR="005A30C8" w:rsidTr="001C236B">
        <w:trPr>
          <w:trHeight w:val="350"/>
        </w:trPr>
        <w:tc>
          <w:tcPr>
            <w:tcW w:w="828" w:type="dxa"/>
          </w:tcPr>
          <w:p w:rsidR="005A30C8" w:rsidRPr="00143406" w:rsidRDefault="005A30C8" w:rsidP="001C236B">
            <w:pPr>
              <w:pStyle w:val="Reference"/>
            </w:pPr>
          </w:p>
        </w:tc>
        <w:tc>
          <w:tcPr>
            <w:tcW w:w="2880" w:type="dxa"/>
          </w:tcPr>
          <w:p w:rsidR="005A30C8" w:rsidRDefault="005A30C8" w:rsidP="00C861A8">
            <w:r>
              <w:t xml:space="preserve">LWM2M </w:t>
            </w:r>
            <w:proofErr w:type="spellStart"/>
            <w:r>
              <w:t>AirVantage</w:t>
            </w:r>
            <w:proofErr w:type="spellEnd"/>
            <w:r>
              <w:t xml:space="preserve"> Connector specification</w:t>
            </w:r>
          </w:p>
        </w:tc>
        <w:tc>
          <w:tcPr>
            <w:tcW w:w="5148" w:type="dxa"/>
          </w:tcPr>
          <w:p w:rsidR="005A30C8" w:rsidRDefault="005A30C8" w:rsidP="005A3DB1">
            <w:r>
              <w:t>File Hold 4116817 (</w:t>
            </w:r>
            <w:hyperlink r:id="rId13" w:history="1">
              <w:r w:rsidRPr="005A30C8">
                <w:rPr>
                  <w:rStyle w:val="Lienhypertexte"/>
                </w:rPr>
                <w:t>Web link</w:t>
              </w:r>
            </w:hyperlink>
            <w:r>
              <w:t xml:space="preserve">, </w:t>
            </w:r>
            <w:hyperlink r:id="rId14" w:history="1">
              <w:r w:rsidRPr="005A30C8">
                <w:rPr>
                  <w:rStyle w:val="Lienhypertexte"/>
                </w:rPr>
                <w:t>FH client link</w:t>
              </w:r>
            </w:hyperlink>
            <w:r>
              <w:t>)</w:t>
            </w:r>
          </w:p>
        </w:tc>
      </w:tr>
      <w:tr w:rsidR="00A9380E" w:rsidTr="001C236B">
        <w:trPr>
          <w:trHeight w:val="350"/>
        </w:trPr>
        <w:tc>
          <w:tcPr>
            <w:tcW w:w="828" w:type="dxa"/>
          </w:tcPr>
          <w:p w:rsidR="00A9380E" w:rsidRPr="00143406" w:rsidRDefault="00A9380E" w:rsidP="001C236B">
            <w:pPr>
              <w:pStyle w:val="Reference"/>
            </w:pPr>
            <w:bookmarkStart w:id="38" w:name="_Ref406748176"/>
          </w:p>
        </w:tc>
        <w:bookmarkEnd w:id="38"/>
        <w:tc>
          <w:tcPr>
            <w:tcW w:w="2880" w:type="dxa"/>
          </w:tcPr>
          <w:p w:rsidR="00A9380E" w:rsidRDefault="00A9380E" w:rsidP="00C861A8">
            <w:r>
              <w:t>OMA FTP permanent documents</w:t>
            </w:r>
          </w:p>
        </w:tc>
        <w:tc>
          <w:tcPr>
            <w:tcW w:w="5148" w:type="dxa"/>
          </w:tcPr>
          <w:p w:rsidR="00D4236D" w:rsidRDefault="00303224" w:rsidP="00D4236D">
            <w:hyperlink r:id="rId15" w:history="1">
              <w:r w:rsidR="00D4236D" w:rsidRPr="00825164">
                <w:rPr>
                  <w:rStyle w:val="Lienhypertexte"/>
                </w:rPr>
                <w:t>http://member.openmobilealliance.org/ftp/Public_documents/DM/LightweightM2M/Permanent_documents/</w:t>
              </w:r>
            </w:hyperlink>
          </w:p>
        </w:tc>
      </w:tr>
      <w:tr w:rsidR="00303D70" w:rsidTr="001C236B">
        <w:trPr>
          <w:trHeight w:val="350"/>
          <w:ins w:id="39" w:author="Frédéric Dur" w:date="2015-08-27T10:54:00Z"/>
        </w:trPr>
        <w:tc>
          <w:tcPr>
            <w:tcW w:w="828" w:type="dxa"/>
          </w:tcPr>
          <w:p w:rsidR="00303D70" w:rsidRPr="00143406" w:rsidRDefault="00303D70" w:rsidP="001C236B">
            <w:pPr>
              <w:pStyle w:val="Reference"/>
              <w:rPr>
                <w:ins w:id="40" w:author="Frédéric Dur" w:date="2015-08-27T10:54:00Z"/>
              </w:rPr>
            </w:pPr>
            <w:bookmarkStart w:id="41" w:name="_Ref428436239"/>
          </w:p>
        </w:tc>
        <w:bookmarkEnd w:id="41"/>
        <w:tc>
          <w:tcPr>
            <w:tcW w:w="2880" w:type="dxa"/>
          </w:tcPr>
          <w:p w:rsidR="00303D70" w:rsidRDefault="00303D70" w:rsidP="00C861A8">
            <w:pPr>
              <w:rPr>
                <w:ins w:id="42" w:author="Frédéric Dur" w:date="2015-08-27T10:54:00Z"/>
              </w:rPr>
            </w:pPr>
            <w:ins w:id="43" w:author="Frédéric Dur" w:date="2015-08-27T10:54:00Z">
              <w:r>
                <w:t>Confluence link to LWM2M specification</w:t>
              </w:r>
            </w:ins>
          </w:p>
        </w:tc>
        <w:tc>
          <w:tcPr>
            <w:tcW w:w="5148" w:type="dxa"/>
          </w:tcPr>
          <w:p w:rsidR="00303D70" w:rsidRDefault="00303D70" w:rsidP="00D4236D">
            <w:pPr>
              <w:rPr>
                <w:ins w:id="44" w:author="Frédéric Dur" w:date="2015-08-27T10:54:00Z"/>
              </w:rPr>
            </w:pPr>
            <w:ins w:id="45" w:author="Frédéric Dur" w:date="2015-08-27T10:54:00Z">
              <w:r w:rsidRPr="00303D70">
                <w:t>https://confluence.sierrawireless.com/pages/viewpage.action?title=AirVantage+LightWeightM2M+Specification&amp;spaceKey=AVDEVONBOARD</w:t>
              </w:r>
            </w:ins>
          </w:p>
        </w:tc>
      </w:tr>
    </w:tbl>
    <w:p w:rsidR="008A1717" w:rsidRPr="0094526B" w:rsidRDefault="0027009B" w:rsidP="008A1717">
      <w:pPr>
        <w:pStyle w:val="Titre2"/>
      </w:pPr>
      <w:bookmarkStart w:id="46" w:name="_Toc421884830"/>
      <w:r w:rsidRPr="0027009B">
        <w:t>Glossary of terms</w:t>
      </w:r>
      <w:bookmarkEnd w:id="46"/>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6300"/>
      </w:tblGrid>
      <w:tr w:rsidR="008A1717" w:rsidTr="00710985">
        <w:trPr>
          <w:tblHeader/>
        </w:trPr>
        <w:tc>
          <w:tcPr>
            <w:tcW w:w="2538" w:type="dxa"/>
            <w:shd w:val="pct25" w:color="000000" w:fill="FFFFFF"/>
          </w:tcPr>
          <w:p w:rsidR="008A1717" w:rsidRDefault="008A1717" w:rsidP="00710985">
            <w:pPr>
              <w:jc w:val="center"/>
            </w:pPr>
            <w:r>
              <w:t>Term</w:t>
            </w:r>
          </w:p>
        </w:tc>
        <w:tc>
          <w:tcPr>
            <w:tcW w:w="6300" w:type="dxa"/>
            <w:shd w:val="pct25" w:color="000000" w:fill="FFFFFF"/>
          </w:tcPr>
          <w:p w:rsidR="008A1717" w:rsidRDefault="008A1717" w:rsidP="00710985">
            <w:pPr>
              <w:jc w:val="center"/>
            </w:pPr>
            <w:r>
              <w:t>Definition</w:t>
            </w:r>
          </w:p>
        </w:tc>
      </w:tr>
      <w:tr w:rsidR="008A1717" w:rsidTr="00710985">
        <w:tc>
          <w:tcPr>
            <w:tcW w:w="2538" w:type="dxa"/>
          </w:tcPr>
          <w:p w:rsidR="008A1717" w:rsidRPr="00965B61" w:rsidRDefault="00303996" w:rsidP="00710985">
            <w:r w:rsidRPr="00965B61">
              <w:t>3GPP</w:t>
            </w:r>
          </w:p>
        </w:tc>
        <w:tc>
          <w:tcPr>
            <w:tcW w:w="6300" w:type="dxa"/>
          </w:tcPr>
          <w:p w:rsidR="008A1717" w:rsidRPr="00965B61" w:rsidRDefault="001672AD" w:rsidP="001672AD">
            <w:r w:rsidRPr="00965B61">
              <w:t>3rd Generation Partnership Project</w:t>
            </w:r>
          </w:p>
        </w:tc>
      </w:tr>
      <w:tr w:rsidR="00303996" w:rsidTr="00710985">
        <w:tc>
          <w:tcPr>
            <w:tcW w:w="2538" w:type="dxa"/>
          </w:tcPr>
          <w:p w:rsidR="00303996" w:rsidRPr="00965B61" w:rsidRDefault="00303996" w:rsidP="00710985">
            <w:r w:rsidRPr="00965B61">
              <w:t>3GPP2</w:t>
            </w:r>
          </w:p>
        </w:tc>
        <w:tc>
          <w:tcPr>
            <w:tcW w:w="6300" w:type="dxa"/>
          </w:tcPr>
          <w:p w:rsidR="00303996" w:rsidRPr="00965B61" w:rsidRDefault="001672AD" w:rsidP="00710985">
            <w:r w:rsidRPr="00965B61">
              <w:t>3rd Generation Partnership Project 2</w:t>
            </w:r>
          </w:p>
        </w:tc>
      </w:tr>
      <w:tr w:rsidR="00BB186A" w:rsidTr="00710985">
        <w:tc>
          <w:tcPr>
            <w:tcW w:w="2538" w:type="dxa"/>
          </w:tcPr>
          <w:p w:rsidR="00BB186A" w:rsidRPr="00965B61" w:rsidRDefault="00BB186A" w:rsidP="00C861A8">
            <w:r w:rsidRPr="00965B61">
              <w:t>AMSS</w:t>
            </w:r>
          </w:p>
        </w:tc>
        <w:tc>
          <w:tcPr>
            <w:tcW w:w="6300" w:type="dxa"/>
          </w:tcPr>
          <w:p w:rsidR="00BB186A" w:rsidRPr="00965B61" w:rsidRDefault="00BB186A" w:rsidP="00C861A8">
            <w:r w:rsidRPr="00965B61">
              <w:t>Advanced Mobile Subscriber Software</w:t>
            </w:r>
          </w:p>
        </w:tc>
      </w:tr>
      <w:tr w:rsidR="00303996" w:rsidTr="00710985">
        <w:tc>
          <w:tcPr>
            <w:tcW w:w="2538" w:type="dxa"/>
          </w:tcPr>
          <w:p w:rsidR="00303996" w:rsidRPr="00965B61" w:rsidRDefault="00303996" w:rsidP="00C861A8">
            <w:r w:rsidRPr="00965B61">
              <w:t>APN</w:t>
            </w:r>
          </w:p>
        </w:tc>
        <w:tc>
          <w:tcPr>
            <w:tcW w:w="6300" w:type="dxa"/>
          </w:tcPr>
          <w:p w:rsidR="00303996" w:rsidRPr="00965B61" w:rsidRDefault="00303996" w:rsidP="00C861A8">
            <w:r w:rsidRPr="00965B61">
              <w:t>Access Point Name</w:t>
            </w:r>
          </w:p>
        </w:tc>
      </w:tr>
      <w:tr w:rsidR="00703F8E" w:rsidTr="00710985">
        <w:tc>
          <w:tcPr>
            <w:tcW w:w="2538" w:type="dxa"/>
          </w:tcPr>
          <w:p w:rsidR="00703F8E" w:rsidRPr="00965B61" w:rsidRDefault="00703F8E" w:rsidP="00C861A8">
            <w:r w:rsidRPr="00965B61">
              <w:t>CDMA</w:t>
            </w:r>
          </w:p>
        </w:tc>
        <w:tc>
          <w:tcPr>
            <w:tcW w:w="6300" w:type="dxa"/>
          </w:tcPr>
          <w:p w:rsidR="00703F8E" w:rsidRPr="00965B61" w:rsidRDefault="001672AD" w:rsidP="00C861A8">
            <w:r w:rsidRPr="00965B61">
              <w:t>Code division multiple access</w:t>
            </w:r>
          </w:p>
        </w:tc>
      </w:tr>
      <w:tr w:rsidR="00303996" w:rsidTr="00710985">
        <w:tc>
          <w:tcPr>
            <w:tcW w:w="2538" w:type="dxa"/>
          </w:tcPr>
          <w:p w:rsidR="00303996" w:rsidRPr="00965B61" w:rsidRDefault="00303996" w:rsidP="00C861A8">
            <w:r w:rsidRPr="00965B61">
              <w:t>CHAP</w:t>
            </w:r>
          </w:p>
        </w:tc>
        <w:tc>
          <w:tcPr>
            <w:tcW w:w="6300" w:type="dxa"/>
          </w:tcPr>
          <w:p w:rsidR="00303996" w:rsidRPr="00965B61" w:rsidRDefault="001672AD" w:rsidP="00C861A8">
            <w:r w:rsidRPr="00965B61">
              <w:t>Challenge Handshake Authentication Protocol</w:t>
            </w:r>
          </w:p>
        </w:tc>
      </w:tr>
      <w:tr w:rsidR="00703F8E" w:rsidTr="00710985">
        <w:tc>
          <w:tcPr>
            <w:tcW w:w="2538" w:type="dxa"/>
          </w:tcPr>
          <w:p w:rsidR="00703F8E" w:rsidRPr="00965B61" w:rsidRDefault="00703F8E" w:rsidP="00C861A8">
            <w:r w:rsidRPr="00965B61">
              <w:t>CRC</w:t>
            </w:r>
          </w:p>
        </w:tc>
        <w:tc>
          <w:tcPr>
            <w:tcW w:w="6300" w:type="dxa"/>
          </w:tcPr>
          <w:p w:rsidR="00703F8E" w:rsidRPr="00965B61" w:rsidRDefault="001672AD" w:rsidP="00C861A8">
            <w:r w:rsidRPr="00965B61">
              <w:t>Cyclic Redundancy Check</w:t>
            </w:r>
          </w:p>
        </w:tc>
      </w:tr>
      <w:tr w:rsidR="00703F8E" w:rsidTr="00710985">
        <w:tc>
          <w:tcPr>
            <w:tcW w:w="2538" w:type="dxa"/>
          </w:tcPr>
          <w:p w:rsidR="00703F8E" w:rsidRPr="00965B61" w:rsidRDefault="00703F8E" w:rsidP="00C861A8">
            <w:r w:rsidRPr="00965B61">
              <w:t>DTLS</w:t>
            </w:r>
          </w:p>
        </w:tc>
        <w:tc>
          <w:tcPr>
            <w:tcW w:w="6300" w:type="dxa"/>
          </w:tcPr>
          <w:p w:rsidR="00703F8E" w:rsidRPr="00965B61" w:rsidRDefault="001672AD" w:rsidP="00C861A8">
            <w:r w:rsidRPr="00965B61">
              <w:t>Datagram Transport Layer Security</w:t>
            </w:r>
          </w:p>
        </w:tc>
      </w:tr>
      <w:tr w:rsidR="00303996" w:rsidTr="00710985">
        <w:tc>
          <w:tcPr>
            <w:tcW w:w="2538" w:type="dxa"/>
          </w:tcPr>
          <w:p w:rsidR="00303996" w:rsidRPr="00965B61" w:rsidRDefault="00303996" w:rsidP="00C861A8">
            <w:r w:rsidRPr="00965B61">
              <w:t>EDGE</w:t>
            </w:r>
          </w:p>
        </w:tc>
        <w:tc>
          <w:tcPr>
            <w:tcW w:w="6300" w:type="dxa"/>
          </w:tcPr>
          <w:p w:rsidR="00303996" w:rsidRPr="00965B61" w:rsidRDefault="001672AD" w:rsidP="00C861A8">
            <w:r w:rsidRPr="00965B61">
              <w:t>Enhanced Data rates for Global Evolution</w:t>
            </w:r>
          </w:p>
        </w:tc>
      </w:tr>
      <w:tr w:rsidR="00BB186A" w:rsidTr="00710985">
        <w:tc>
          <w:tcPr>
            <w:tcW w:w="2538" w:type="dxa"/>
          </w:tcPr>
          <w:p w:rsidR="00BB186A" w:rsidRPr="00965B61" w:rsidRDefault="00703F8E" w:rsidP="00710985">
            <w:r w:rsidRPr="00965B61">
              <w:t>ESN</w:t>
            </w:r>
          </w:p>
        </w:tc>
        <w:tc>
          <w:tcPr>
            <w:tcW w:w="6300" w:type="dxa"/>
          </w:tcPr>
          <w:p w:rsidR="00BB186A" w:rsidRPr="00965B61" w:rsidRDefault="001672AD" w:rsidP="001672AD">
            <w:r w:rsidRPr="00965B61">
              <w:t>Electronic Serial Number</w:t>
            </w:r>
          </w:p>
        </w:tc>
      </w:tr>
      <w:tr w:rsidR="00F00B97" w:rsidTr="00710985">
        <w:tc>
          <w:tcPr>
            <w:tcW w:w="2538" w:type="dxa"/>
          </w:tcPr>
          <w:p w:rsidR="00F00B97" w:rsidRPr="00965B61" w:rsidRDefault="00F00B97" w:rsidP="00710985">
            <w:r w:rsidRPr="00965B61">
              <w:t>FW</w:t>
            </w:r>
          </w:p>
        </w:tc>
        <w:tc>
          <w:tcPr>
            <w:tcW w:w="6300" w:type="dxa"/>
          </w:tcPr>
          <w:p w:rsidR="00F00B97" w:rsidRDefault="00F00B97" w:rsidP="00710985">
            <w:r>
              <w:t>Firmware</w:t>
            </w:r>
          </w:p>
        </w:tc>
      </w:tr>
      <w:tr w:rsidR="00303996" w:rsidTr="00710985">
        <w:tc>
          <w:tcPr>
            <w:tcW w:w="2538" w:type="dxa"/>
          </w:tcPr>
          <w:p w:rsidR="00303996" w:rsidRPr="00965B61" w:rsidRDefault="00303996" w:rsidP="00710985">
            <w:r w:rsidRPr="00965B61">
              <w:t>GPRS</w:t>
            </w:r>
          </w:p>
        </w:tc>
        <w:tc>
          <w:tcPr>
            <w:tcW w:w="6300" w:type="dxa"/>
          </w:tcPr>
          <w:p w:rsidR="00303996" w:rsidRDefault="001672AD" w:rsidP="00710985">
            <w:r w:rsidRPr="001672AD">
              <w:t>General Packet Radio Service</w:t>
            </w:r>
          </w:p>
        </w:tc>
      </w:tr>
      <w:tr w:rsidR="00703F8E" w:rsidTr="00710985">
        <w:tc>
          <w:tcPr>
            <w:tcW w:w="2538" w:type="dxa"/>
          </w:tcPr>
          <w:p w:rsidR="00703F8E" w:rsidRPr="00965B61" w:rsidRDefault="00703F8E" w:rsidP="00710985">
            <w:r w:rsidRPr="00965B61">
              <w:lastRenderedPageBreak/>
              <w:t>GPS</w:t>
            </w:r>
          </w:p>
        </w:tc>
        <w:tc>
          <w:tcPr>
            <w:tcW w:w="6300" w:type="dxa"/>
          </w:tcPr>
          <w:p w:rsidR="00703F8E" w:rsidRDefault="001672AD" w:rsidP="00710985">
            <w:r w:rsidRPr="001672AD">
              <w:t>Global Positioning System</w:t>
            </w:r>
          </w:p>
        </w:tc>
      </w:tr>
      <w:tr w:rsidR="00703F8E" w:rsidTr="00710985">
        <w:tc>
          <w:tcPr>
            <w:tcW w:w="2538" w:type="dxa"/>
          </w:tcPr>
          <w:p w:rsidR="00703F8E" w:rsidRPr="00965B61" w:rsidRDefault="00703F8E" w:rsidP="00710985">
            <w:r w:rsidRPr="00965B61">
              <w:t>GSM</w:t>
            </w:r>
          </w:p>
        </w:tc>
        <w:tc>
          <w:tcPr>
            <w:tcW w:w="6300" w:type="dxa"/>
          </w:tcPr>
          <w:p w:rsidR="00703F8E" w:rsidRDefault="001672AD" w:rsidP="00710985">
            <w:r w:rsidRPr="001672AD">
              <w:t>Global System for Mobile Communications</w:t>
            </w:r>
          </w:p>
        </w:tc>
      </w:tr>
      <w:tr w:rsidR="00303996" w:rsidTr="00710985">
        <w:tc>
          <w:tcPr>
            <w:tcW w:w="2538" w:type="dxa"/>
          </w:tcPr>
          <w:p w:rsidR="00303996" w:rsidRPr="00965B61" w:rsidRDefault="00303996" w:rsidP="00710985">
            <w:r w:rsidRPr="00965B61">
              <w:t>ICCID</w:t>
            </w:r>
          </w:p>
        </w:tc>
        <w:tc>
          <w:tcPr>
            <w:tcW w:w="6300" w:type="dxa"/>
          </w:tcPr>
          <w:p w:rsidR="00303996" w:rsidRDefault="001672AD" w:rsidP="00710985">
            <w:r w:rsidRPr="001672AD">
              <w:t>Integrated Circuit Card Identifier</w:t>
            </w:r>
          </w:p>
        </w:tc>
      </w:tr>
      <w:tr w:rsidR="00703F8E" w:rsidTr="00710985">
        <w:tc>
          <w:tcPr>
            <w:tcW w:w="2538" w:type="dxa"/>
          </w:tcPr>
          <w:p w:rsidR="00703F8E" w:rsidRPr="00965B61" w:rsidRDefault="00703F8E" w:rsidP="00710985">
            <w:r w:rsidRPr="00965B61">
              <w:t>IMSI</w:t>
            </w:r>
          </w:p>
        </w:tc>
        <w:tc>
          <w:tcPr>
            <w:tcW w:w="6300" w:type="dxa"/>
          </w:tcPr>
          <w:p w:rsidR="00703F8E" w:rsidRDefault="00703F8E" w:rsidP="00710985">
            <w:r w:rsidRPr="00703F8E">
              <w:t>International Mobile Subscriber Identity</w:t>
            </w:r>
          </w:p>
        </w:tc>
      </w:tr>
      <w:tr w:rsidR="00703F8E" w:rsidTr="00710985">
        <w:tc>
          <w:tcPr>
            <w:tcW w:w="2538" w:type="dxa"/>
          </w:tcPr>
          <w:p w:rsidR="00703F8E" w:rsidRPr="00965B61" w:rsidRDefault="00703F8E" w:rsidP="00710985">
            <w:r w:rsidRPr="00965B61">
              <w:t>IP</w:t>
            </w:r>
          </w:p>
        </w:tc>
        <w:tc>
          <w:tcPr>
            <w:tcW w:w="6300" w:type="dxa"/>
          </w:tcPr>
          <w:p w:rsidR="00703F8E" w:rsidRPr="00703F8E" w:rsidRDefault="00703F8E" w:rsidP="00710985">
            <w:r>
              <w:t>Internet Protocol</w:t>
            </w:r>
          </w:p>
        </w:tc>
      </w:tr>
      <w:tr w:rsidR="00965B61" w:rsidTr="00710985">
        <w:tc>
          <w:tcPr>
            <w:tcW w:w="2538" w:type="dxa"/>
          </w:tcPr>
          <w:p w:rsidR="00965B61" w:rsidRPr="00965B61" w:rsidRDefault="00965B61" w:rsidP="00710985">
            <w:r w:rsidRPr="00965B61">
              <w:t>ISDN</w:t>
            </w:r>
          </w:p>
        </w:tc>
        <w:tc>
          <w:tcPr>
            <w:tcW w:w="6300" w:type="dxa"/>
          </w:tcPr>
          <w:p w:rsidR="00965B61" w:rsidRDefault="00965B61" w:rsidP="00710985">
            <w:r w:rsidRPr="00965B61">
              <w:t>Integrated Services Digital Network</w:t>
            </w:r>
          </w:p>
        </w:tc>
      </w:tr>
      <w:tr w:rsidR="00BB186A" w:rsidTr="00710985">
        <w:tc>
          <w:tcPr>
            <w:tcW w:w="2538" w:type="dxa"/>
          </w:tcPr>
          <w:p w:rsidR="00BB186A" w:rsidRPr="00965B61" w:rsidRDefault="00703F8E" w:rsidP="00710985">
            <w:r w:rsidRPr="00965B61">
              <w:t>LAC</w:t>
            </w:r>
          </w:p>
        </w:tc>
        <w:tc>
          <w:tcPr>
            <w:tcW w:w="6300" w:type="dxa"/>
          </w:tcPr>
          <w:p w:rsidR="00BB186A" w:rsidRDefault="00703F8E" w:rsidP="00710985">
            <w:r>
              <w:t>Location Area Code</w:t>
            </w:r>
          </w:p>
        </w:tc>
      </w:tr>
      <w:tr w:rsidR="00703F8E" w:rsidTr="00710985">
        <w:tc>
          <w:tcPr>
            <w:tcW w:w="2538" w:type="dxa"/>
          </w:tcPr>
          <w:p w:rsidR="00703F8E" w:rsidRPr="00965B61" w:rsidRDefault="00703F8E" w:rsidP="00710985">
            <w:r w:rsidRPr="00965B61">
              <w:t>LTE</w:t>
            </w:r>
          </w:p>
        </w:tc>
        <w:tc>
          <w:tcPr>
            <w:tcW w:w="6300" w:type="dxa"/>
          </w:tcPr>
          <w:p w:rsidR="00703F8E" w:rsidRDefault="001672AD" w:rsidP="00710985">
            <w:r w:rsidRPr="001672AD">
              <w:t>Long Term Evolution</w:t>
            </w:r>
          </w:p>
        </w:tc>
      </w:tr>
      <w:tr w:rsidR="00703F8E" w:rsidTr="00710985">
        <w:tc>
          <w:tcPr>
            <w:tcW w:w="2538" w:type="dxa"/>
          </w:tcPr>
          <w:p w:rsidR="00703F8E" w:rsidRPr="00965B61" w:rsidRDefault="00703F8E" w:rsidP="00710985">
            <w:r w:rsidRPr="00965B61">
              <w:t>LWM2M</w:t>
            </w:r>
          </w:p>
        </w:tc>
        <w:tc>
          <w:tcPr>
            <w:tcW w:w="6300" w:type="dxa"/>
          </w:tcPr>
          <w:p w:rsidR="00703F8E" w:rsidRDefault="00703F8E" w:rsidP="00710985">
            <w:r>
              <w:t>Light Weight M2M</w:t>
            </w:r>
          </w:p>
        </w:tc>
      </w:tr>
      <w:tr w:rsidR="00703F8E" w:rsidTr="00710985">
        <w:tc>
          <w:tcPr>
            <w:tcW w:w="2538" w:type="dxa"/>
          </w:tcPr>
          <w:p w:rsidR="00703F8E" w:rsidRPr="00965B61" w:rsidRDefault="00703F8E" w:rsidP="00710985">
            <w:r w:rsidRPr="00965B61">
              <w:t>M2M</w:t>
            </w:r>
          </w:p>
        </w:tc>
        <w:tc>
          <w:tcPr>
            <w:tcW w:w="6300" w:type="dxa"/>
          </w:tcPr>
          <w:p w:rsidR="00703F8E" w:rsidRDefault="00703F8E" w:rsidP="00710985">
            <w:proofErr w:type="spellStart"/>
            <w:r>
              <w:t>Machien</w:t>
            </w:r>
            <w:proofErr w:type="spellEnd"/>
            <w:r>
              <w:t>-To-Machine</w:t>
            </w:r>
          </w:p>
        </w:tc>
      </w:tr>
      <w:tr w:rsidR="0017615E" w:rsidTr="00710985">
        <w:tc>
          <w:tcPr>
            <w:tcW w:w="2538" w:type="dxa"/>
          </w:tcPr>
          <w:p w:rsidR="0017615E" w:rsidRPr="00965B61" w:rsidRDefault="0017615E" w:rsidP="00710985">
            <w:r>
              <w:t>MCC</w:t>
            </w:r>
          </w:p>
        </w:tc>
        <w:tc>
          <w:tcPr>
            <w:tcW w:w="6300" w:type="dxa"/>
          </w:tcPr>
          <w:p w:rsidR="0017615E" w:rsidRDefault="0017615E" w:rsidP="00710985">
            <w:r>
              <w:t>Mobile Country Code</w:t>
            </w:r>
          </w:p>
        </w:tc>
      </w:tr>
      <w:tr w:rsidR="0017615E" w:rsidTr="00710985">
        <w:tc>
          <w:tcPr>
            <w:tcW w:w="2538" w:type="dxa"/>
          </w:tcPr>
          <w:p w:rsidR="0017615E" w:rsidRDefault="0017615E" w:rsidP="00710985">
            <w:r>
              <w:t>MNC</w:t>
            </w:r>
          </w:p>
        </w:tc>
        <w:tc>
          <w:tcPr>
            <w:tcW w:w="6300" w:type="dxa"/>
          </w:tcPr>
          <w:p w:rsidR="0017615E" w:rsidRDefault="0017615E" w:rsidP="00710985">
            <w:r>
              <w:t>Mobile Network Code</w:t>
            </w:r>
          </w:p>
        </w:tc>
      </w:tr>
      <w:tr w:rsidR="00703F8E" w:rsidTr="00710985">
        <w:tc>
          <w:tcPr>
            <w:tcW w:w="2538" w:type="dxa"/>
          </w:tcPr>
          <w:p w:rsidR="00703F8E" w:rsidRPr="00965B61" w:rsidRDefault="00703F8E" w:rsidP="00710985">
            <w:r w:rsidRPr="00965B61">
              <w:t>MSISDN</w:t>
            </w:r>
          </w:p>
        </w:tc>
        <w:tc>
          <w:tcPr>
            <w:tcW w:w="6300" w:type="dxa"/>
          </w:tcPr>
          <w:p w:rsidR="00703F8E" w:rsidRDefault="001672AD" w:rsidP="00710985">
            <w:r w:rsidRPr="001672AD">
              <w:t>Mobile Station ISDN Number</w:t>
            </w:r>
          </w:p>
        </w:tc>
      </w:tr>
      <w:tr w:rsidR="00380A1A" w:rsidTr="00710985">
        <w:tc>
          <w:tcPr>
            <w:tcW w:w="2538" w:type="dxa"/>
          </w:tcPr>
          <w:p w:rsidR="00380A1A" w:rsidRPr="00965B61" w:rsidRDefault="00380A1A" w:rsidP="00710985">
            <w:r w:rsidRPr="00965B61">
              <w:t>NV</w:t>
            </w:r>
          </w:p>
        </w:tc>
        <w:tc>
          <w:tcPr>
            <w:tcW w:w="6300" w:type="dxa"/>
          </w:tcPr>
          <w:p w:rsidR="00380A1A" w:rsidRDefault="00380A1A" w:rsidP="00710985">
            <w:r>
              <w:t>Non-volatile</w:t>
            </w:r>
          </w:p>
        </w:tc>
      </w:tr>
      <w:tr w:rsidR="00303996" w:rsidTr="00710985">
        <w:tc>
          <w:tcPr>
            <w:tcW w:w="2538" w:type="dxa"/>
          </w:tcPr>
          <w:p w:rsidR="00303996" w:rsidRPr="00965B61" w:rsidRDefault="00303996" w:rsidP="00710985">
            <w:r w:rsidRPr="00965B61">
              <w:t>PAP</w:t>
            </w:r>
          </w:p>
        </w:tc>
        <w:tc>
          <w:tcPr>
            <w:tcW w:w="6300" w:type="dxa"/>
          </w:tcPr>
          <w:p w:rsidR="00303996" w:rsidRDefault="001672AD" w:rsidP="00710985">
            <w:r w:rsidRPr="001672AD">
              <w:t>Password Authentication Protocol</w:t>
            </w:r>
          </w:p>
        </w:tc>
      </w:tr>
      <w:tr w:rsidR="00303996" w:rsidTr="00710985">
        <w:tc>
          <w:tcPr>
            <w:tcW w:w="2538" w:type="dxa"/>
          </w:tcPr>
          <w:p w:rsidR="00303996" w:rsidRPr="00965B61" w:rsidRDefault="00303996" w:rsidP="00710985">
            <w:r w:rsidRPr="00965B61">
              <w:t>PDN</w:t>
            </w:r>
          </w:p>
        </w:tc>
        <w:tc>
          <w:tcPr>
            <w:tcW w:w="6300" w:type="dxa"/>
          </w:tcPr>
          <w:p w:rsidR="00303996" w:rsidRDefault="00965B61" w:rsidP="00710985">
            <w:r w:rsidRPr="00965B61">
              <w:t>Packet Data Network</w:t>
            </w:r>
          </w:p>
        </w:tc>
      </w:tr>
      <w:tr w:rsidR="00856B3D" w:rsidTr="00710985">
        <w:tc>
          <w:tcPr>
            <w:tcW w:w="2538" w:type="dxa"/>
          </w:tcPr>
          <w:p w:rsidR="00856B3D" w:rsidRPr="00965B61" w:rsidRDefault="00856B3D" w:rsidP="00710985">
            <w:r>
              <w:t>PIN</w:t>
            </w:r>
          </w:p>
        </w:tc>
        <w:tc>
          <w:tcPr>
            <w:tcW w:w="6300" w:type="dxa"/>
          </w:tcPr>
          <w:p w:rsidR="00856B3D" w:rsidRPr="00965B61" w:rsidRDefault="00856B3D" w:rsidP="00710985">
            <w:r w:rsidRPr="00856B3D">
              <w:t>Personal Identification Numbe</w:t>
            </w:r>
            <w:r>
              <w:t>r</w:t>
            </w:r>
          </w:p>
        </w:tc>
      </w:tr>
      <w:tr w:rsidR="007B3D32" w:rsidTr="00710985">
        <w:tc>
          <w:tcPr>
            <w:tcW w:w="2538" w:type="dxa"/>
          </w:tcPr>
          <w:p w:rsidR="007B3D32" w:rsidRDefault="007B3D32" w:rsidP="00710985">
            <w:r>
              <w:t>PN</w:t>
            </w:r>
          </w:p>
        </w:tc>
        <w:tc>
          <w:tcPr>
            <w:tcW w:w="6300" w:type="dxa"/>
          </w:tcPr>
          <w:p w:rsidR="007B3D32" w:rsidRPr="00856B3D" w:rsidRDefault="007B3D32" w:rsidP="00710985">
            <w:r>
              <w:t>Pseudo Noise</w:t>
            </w:r>
          </w:p>
        </w:tc>
      </w:tr>
      <w:tr w:rsidR="00703F8E" w:rsidTr="00710985">
        <w:tc>
          <w:tcPr>
            <w:tcW w:w="2538" w:type="dxa"/>
          </w:tcPr>
          <w:p w:rsidR="00703F8E" w:rsidRPr="00965B61" w:rsidRDefault="00703F8E" w:rsidP="00710985">
            <w:r w:rsidRPr="00965B61">
              <w:t>PSK</w:t>
            </w:r>
          </w:p>
        </w:tc>
        <w:tc>
          <w:tcPr>
            <w:tcW w:w="6300" w:type="dxa"/>
          </w:tcPr>
          <w:p w:rsidR="00703F8E" w:rsidRDefault="00965B61" w:rsidP="00710985">
            <w:r w:rsidRPr="00965B61">
              <w:t>Pre-Shared Key</w:t>
            </w:r>
          </w:p>
        </w:tc>
      </w:tr>
      <w:tr w:rsidR="007417F3" w:rsidTr="00710985">
        <w:tc>
          <w:tcPr>
            <w:tcW w:w="2538" w:type="dxa"/>
          </w:tcPr>
          <w:p w:rsidR="007417F3" w:rsidRPr="00965B61" w:rsidRDefault="007417F3" w:rsidP="00710985">
            <w:r>
              <w:t>RSCP</w:t>
            </w:r>
          </w:p>
        </w:tc>
        <w:tc>
          <w:tcPr>
            <w:tcW w:w="6300" w:type="dxa"/>
          </w:tcPr>
          <w:p w:rsidR="007417F3" w:rsidRPr="00965B61" w:rsidRDefault="007417F3" w:rsidP="00710985">
            <w:r w:rsidRPr="007417F3">
              <w:t>Received signal code power</w:t>
            </w:r>
          </w:p>
        </w:tc>
      </w:tr>
      <w:tr w:rsidR="008843D3" w:rsidTr="00710985">
        <w:tc>
          <w:tcPr>
            <w:tcW w:w="2538" w:type="dxa"/>
          </w:tcPr>
          <w:p w:rsidR="008843D3" w:rsidRPr="00965B61" w:rsidRDefault="008843D3" w:rsidP="00710985">
            <w:r>
              <w:t>RSRP</w:t>
            </w:r>
          </w:p>
        </w:tc>
        <w:tc>
          <w:tcPr>
            <w:tcW w:w="6300" w:type="dxa"/>
          </w:tcPr>
          <w:p w:rsidR="008843D3" w:rsidRPr="00965B61" w:rsidRDefault="00F079FD" w:rsidP="00710985">
            <w:r w:rsidRPr="00F079FD">
              <w:t>Reference Signal Received Power</w:t>
            </w:r>
          </w:p>
        </w:tc>
      </w:tr>
      <w:tr w:rsidR="008843D3" w:rsidTr="00710985">
        <w:tc>
          <w:tcPr>
            <w:tcW w:w="2538" w:type="dxa"/>
          </w:tcPr>
          <w:p w:rsidR="008843D3" w:rsidRDefault="008843D3" w:rsidP="00710985">
            <w:r>
              <w:t>RSRQ</w:t>
            </w:r>
          </w:p>
        </w:tc>
        <w:tc>
          <w:tcPr>
            <w:tcW w:w="6300" w:type="dxa"/>
          </w:tcPr>
          <w:p w:rsidR="008843D3" w:rsidRPr="00965B61" w:rsidRDefault="00F079FD" w:rsidP="00F079FD">
            <w:r w:rsidRPr="00F079FD">
              <w:t xml:space="preserve">Reference Signal Received </w:t>
            </w:r>
            <w:r>
              <w:t>Quality</w:t>
            </w:r>
          </w:p>
        </w:tc>
      </w:tr>
      <w:tr w:rsidR="00703F8E" w:rsidTr="00710985">
        <w:tc>
          <w:tcPr>
            <w:tcW w:w="2538" w:type="dxa"/>
          </w:tcPr>
          <w:p w:rsidR="00703F8E" w:rsidRPr="00965B61" w:rsidRDefault="00703F8E" w:rsidP="00710985">
            <w:r w:rsidRPr="00965B61">
              <w:t>SMS</w:t>
            </w:r>
          </w:p>
        </w:tc>
        <w:tc>
          <w:tcPr>
            <w:tcW w:w="6300" w:type="dxa"/>
          </w:tcPr>
          <w:p w:rsidR="00703F8E" w:rsidRDefault="00703F8E" w:rsidP="00710985">
            <w:r>
              <w:t>Short Message Service</w:t>
            </w:r>
          </w:p>
        </w:tc>
      </w:tr>
      <w:tr w:rsidR="00703F8E" w:rsidTr="00710985">
        <w:tc>
          <w:tcPr>
            <w:tcW w:w="2538" w:type="dxa"/>
          </w:tcPr>
          <w:p w:rsidR="00703F8E" w:rsidRPr="00965B61" w:rsidRDefault="00703F8E" w:rsidP="00710985">
            <w:r w:rsidRPr="00965B61">
              <w:t>TDD</w:t>
            </w:r>
          </w:p>
        </w:tc>
        <w:tc>
          <w:tcPr>
            <w:tcW w:w="6300" w:type="dxa"/>
          </w:tcPr>
          <w:p w:rsidR="00703F8E" w:rsidRDefault="00965B61" w:rsidP="00710985">
            <w:r w:rsidRPr="00965B61">
              <w:t>Time-Division Duplex</w:t>
            </w:r>
          </w:p>
        </w:tc>
      </w:tr>
      <w:tr w:rsidR="00703F8E" w:rsidTr="00710985">
        <w:tc>
          <w:tcPr>
            <w:tcW w:w="2538" w:type="dxa"/>
          </w:tcPr>
          <w:p w:rsidR="00703F8E" w:rsidRPr="00965B61" w:rsidRDefault="00703F8E" w:rsidP="00710985">
            <w:r w:rsidRPr="00965B61">
              <w:t>UDP</w:t>
            </w:r>
          </w:p>
        </w:tc>
        <w:tc>
          <w:tcPr>
            <w:tcW w:w="6300" w:type="dxa"/>
          </w:tcPr>
          <w:p w:rsidR="00703F8E" w:rsidRDefault="00965B61" w:rsidP="00710985">
            <w:r w:rsidRPr="00965B61">
              <w:t>User Datagram Protocol</w:t>
            </w:r>
          </w:p>
        </w:tc>
      </w:tr>
      <w:tr w:rsidR="00303996" w:rsidTr="00710985">
        <w:tc>
          <w:tcPr>
            <w:tcW w:w="2538" w:type="dxa"/>
          </w:tcPr>
          <w:p w:rsidR="00303996" w:rsidRPr="00965B61" w:rsidRDefault="00303996" w:rsidP="00710985">
            <w:r w:rsidRPr="00965B61">
              <w:lastRenderedPageBreak/>
              <w:t>UICC</w:t>
            </w:r>
          </w:p>
        </w:tc>
        <w:tc>
          <w:tcPr>
            <w:tcW w:w="6300" w:type="dxa"/>
          </w:tcPr>
          <w:p w:rsidR="00303996" w:rsidRDefault="00965B61" w:rsidP="00710985">
            <w:r w:rsidRPr="00965B61">
              <w:t>Universal Integrated Circuit Card</w:t>
            </w:r>
          </w:p>
        </w:tc>
      </w:tr>
      <w:tr w:rsidR="00BB186A" w:rsidTr="00710985">
        <w:tc>
          <w:tcPr>
            <w:tcW w:w="2538" w:type="dxa"/>
          </w:tcPr>
          <w:p w:rsidR="00BB186A" w:rsidRPr="00965B61" w:rsidRDefault="00703F8E" w:rsidP="00710985">
            <w:r w:rsidRPr="00965B61">
              <w:t>URI</w:t>
            </w:r>
          </w:p>
        </w:tc>
        <w:tc>
          <w:tcPr>
            <w:tcW w:w="6300" w:type="dxa"/>
          </w:tcPr>
          <w:p w:rsidR="00BB186A" w:rsidRDefault="00965B61" w:rsidP="00710985">
            <w:r w:rsidRPr="00965B61">
              <w:t>Uniform Resource Identifier</w:t>
            </w:r>
          </w:p>
        </w:tc>
      </w:tr>
      <w:tr w:rsidR="00BB186A" w:rsidTr="00710985">
        <w:tc>
          <w:tcPr>
            <w:tcW w:w="2538" w:type="dxa"/>
          </w:tcPr>
          <w:p w:rsidR="00BB186A" w:rsidRPr="00965B61" w:rsidRDefault="00703F8E" w:rsidP="00105101">
            <w:r w:rsidRPr="00965B61">
              <w:t>UTC</w:t>
            </w:r>
          </w:p>
        </w:tc>
        <w:tc>
          <w:tcPr>
            <w:tcW w:w="6300" w:type="dxa"/>
          </w:tcPr>
          <w:p w:rsidR="00BB186A" w:rsidRPr="00965B61" w:rsidRDefault="00965B61" w:rsidP="00105101">
            <w:r w:rsidRPr="00965B61">
              <w:t>Coordinated Universal Time</w:t>
            </w:r>
          </w:p>
        </w:tc>
      </w:tr>
      <w:tr w:rsidR="00703F8E" w:rsidTr="00710985">
        <w:tc>
          <w:tcPr>
            <w:tcW w:w="2538" w:type="dxa"/>
          </w:tcPr>
          <w:p w:rsidR="00703F8E" w:rsidRPr="00965B61" w:rsidRDefault="00703F8E" w:rsidP="00105101">
            <w:r w:rsidRPr="00965B61">
              <w:t>WLAN</w:t>
            </w:r>
          </w:p>
        </w:tc>
        <w:tc>
          <w:tcPr>
            <w:tcW w:w="6300" w:type="dxa"/>
          </w:tcPr>
          <w:p w:rsidR="00703F8E" w:rsidRPr="00965B61" w:rsidRDefault="00965B61" w:rsidP="00105101">
            <w:r w:rsidRPr="00965B61">
              <w:t>Wireless Local Area Network</w:t>
            </w:r>
          </w:p>
        </w:tc>
      </w:tr>
    </w:tbl>
    <w:p w:rsidR="00743AD7" w:rsidRDefault="00743AD7" w:rsidP="00743AD7">
      <w:pPr>
        <w:pStyle w:val="Titre1"/>
      </w:pPr>
      <w:bookmarkStart w:id="47" w:name="_Toc421884831"/>
      <w:r>
        <w:rPr>
          <w:rFonts w:hint="eastAsia"/>
        </w:rPr>
        <w:t>Design Overview</w:t>
      </w:r>
      <w:bookmarkEnd w:id="47"/>
      <w:r>
        <w:rPr>
          <w:rFonts w:hint="eastAsia"/>
        </w:rPr>
        <w:t xml:space="preserve"> </w:t>
      </w:r>
    </w:p>
    <w:p w:rsidR="00743AD7" w:rsidRDefault="00743AD7" w:rsidP="00743AD7">
      <w:pPr>
        <w:pStyle w:val="Titre2"/>
      </w:pPr>
      <w:bookmarkStart w:id="48" w:name="_Toc421884832"/>
      <w:r>
        <w:rPr>
          <w:rFonts w:hint="eastAsia"/>
        </w:rPr>
        <w:t>Environment</w:t>
      </w:r>
      <w:bookmarkEnd w:id="48"/>
    </w:p>
    <w:p w:rsidR="00F11879" w:rsidRPr="00A25940" w:rsidRDefault="004940E5" w:rsidP="00F11879">
      <w:pPr>
        <w:rPr>
          <w:iCs/>
          <w:color w:val="auto"/>
        </w:rPr>
      </w:pPr>
      <w:proofErr w:type="spellStart"/>
      <w:r>
        <w:rPr>
          <w:iCs/>
          <w:color w:val="auto"/>
        </w:rPr>
        <w:t>Bluemountain</w:t>
      </w:r>
      <w:proofErr w:type="spellEnd"/>
    </w:p>
    <w:p w:rsidR="00375273" w:rsidRDefault="00375273" w:rsidP="00375273">
      <w:pPr>
        <w:pStyle w:val="Titre2"/>
      </w:pPr>
      <w:bookmarkStart w:id="49" w:name="_Toc421884833"/>
      <w:r>
        <w:t>Platform</w:t>
      </w:r>
      <w:bookmarkEnd w:id="49"/>
    </w:p>
    <w:sdt>
      <w:sdtPr>
        <w:rPr>
          <w:rFonts w:hint="eastAsia"/>
          <w:iCs/>
          <w:color w:val="auto"/>
        </w:rPr>
        <w:id w:val="-659071972"/>
      </w:sdtPr>
      <w:sdtEndPr/>
      <w:sdtContent>
        <w:p w:rsidR="00F11879" w:rsidRPr="00483D99" w:rsidRDefault="004940E5" w:rsidP="00F11879">
          <w:pPr>
            <w:rPr>
              <w:iCs/>
              <w:color w:val="auto"/>
            </w:rPr>
          </w:pPr>
          <w:r>
            <w:rPr>
              <w:iCs/>
              <w:color w:val="auto"/>
            </w:rPr>
            <w:t>AR8</w:t>
          </w:r>
        </w:p>
      </w:sdtContent>
    </w:sdt>
    <w:p w:rsidR="00743AD7" w:rsidRDefault="00361D36" w:rsidP="00743AD7">
      <w:pPr>
        <w:pStyle w:val="Titre2"/>
      </w:pPr>
      <w:bookmarkStart w:id="50" w:name="_Toc421884834"/>
      <w:r>
        <w:t>O</w:t>
      </w:r>
      <w:r>
        <w:rPr>
          <w:rFonts w:hint="eastAsia"/>
        </w:rPr>
        <w:t xml:space="preserve">verall </w:t>
      </w:r>
      <w:r w:rsidR="00512440">
        <w:t>S</w:t>
      </w:r>
      <w:r w:rsidR="00512440">
        <w:rPr>
          <w:rFonts w:hint="eastAsia"/>
        </w:rPr>
        <w:t>ystem overview</w:t>
      </w:r>
      <w:bookmarkEnd w:id="50"/>
    </w:p>
    <w:p w:rsidR="00BB186A" w:rsidRDefault="00635FAE" w:rsidP="00355377">
      <w:r>
        <w:t xml:space="preserve">This Interface Specification list all standard LWM2M objects that a device shall </w:t>
      </w:r>
      <w:proofErr w:type="gramStart"/>
      <w:r>
        <w:t>supports</w:t>
      </w:r>
      <w:proofErr w:type="gramEnd"/>
      <w:r>
        <w:t xml:space="preserve"> and also Sierra Wireless proprietary LWM2M objects.</w:t>
      </w:r>
    </w:p>
    <w:p w:rsidR="00635FAE" w:rsidRDefault="002A1932" w:rsidP="00355377">
      <w:r>
        <w:t>For each object resource, a support status is given.</w:t>
      </w:r>
    </w:p>
    <w:p w:rsidR="002A1932" w:rsidRDefault="002A1932" w:rsidP="00355377">
      <w:proofErr w:type="gramStart"/>
      <w:r>
        <w:t>This objects</w:t>
      </w:r>
      <w:proofErr w:type="gramEnd"/>
      <w:r>
        <w:t xml:space="preserve"> can be used by the LWM2M DM server in order to retrieve/update data or execute jobs.</w:t>
      </w:r>
    </w:p>
    <w:tbl>
      <w:tblPr>
        <w:tblW w:w="0" w:type="auto"/>
        <w:tblCellMar>
          <w:left w:w="70" w:type="dxa"/>
          <w:right w:w="70" w:type="dxa"/>
        </w:tblCellMar>
        <w:tblLook w:val="0000" w:firstRow="0" w:lastRow="0" w:firstColumn="0" w:lastColumn="0" w:noHBand="0" w:noVBand="0"/>
      </w:tblPr>
      <w:tblGrid>
        <w:gridCol w:w="497"/>
        <w:gridCol w:w="1905"/>
      </w:tblGrid>
      <w:tr w:rsidR="00FC4CE4" w:rsidTr="00FC4CE4">
        <w:tc>
          <w:tcPr>
            <w:tcW w:w="0" w:type="auto"/>
          </w:tcPr>
          <w:p w:rsidR="00FC4CE4" w:rsidRDefault="00FC4CE4" w:rsidP="00960D29">
            <w:pPr>
              <w:pStyle w:val="Pieddepage"/>
            </w:pPr>
            <w:r>
              <w:rPr>
                <w:color w:val="339966"/>
                <w:sz w:val="40"/>
              </w:rPr>
              <w:sym w:font="Wingdings" w:char="F0FE"/>
            </w:r>
          </w:p>
        </w:tc>
        <w:tc>
          <w:tcPr>
            <w:tcW w:w="0" w:type="auto"/>
            <w:vAlign w:val="center"/>
          </w:tcPr>
          <w:p w:rsidR="00FC4CE4" w:rsidRDefault="00FC4CE4" w:rsidP="00FC4CE4">
            <w:pPr>
              <w:pStyle w:val="Pieddepage"/>
            </w:pPr>
            <w:r>
              <w:t>Supported</w:t>
            </w:r>
            <w:r w:rsidR="00B70A71">
              <w:t xml:space="preserve"> by device</w:t>
            </w:r>
          </w:p>
        </w:tc>
      </w:tr>
      <w:tr w:rsidR="00FC4CE4" w:rsidTr="00FC4CE4">
        <w:tc>
          <w:tcPr>
            <w:tcW w:w="0" w:type="auto"/>
          </w:tcPr>
          <w:p w:rsidR="00FC4CE4" w:rsidRDefault="00FC4CE4" w:rsidP="00960D29">
            <w:pPr>
              <w:pStyle w:val="Pieddepage"/>
            </w:pPr>
            <w:r>
              <w:rPr>
                <w:color w:val="FF0000"/>
                <w:sz w:val="40"/>
              </w:rPr>
              <w:sym w:font="Wingdings" w:char="F0FE"/>
            </w:r>
          </w:p>
        </w:tc>
        <w:tc>
          <w:tcPr>
            <w:tcW w:w="0" w:type="auto"/>
            <w:vAlign w:val="center"/>
          </w:tcPr>
          <w:p w:rsidR="00FC4CE4" w:rsidRDefault="00FC4CE4" w:rsidP="00FC4CE4">
            <w:pPr>
              <w:pStyle w:val="Pieddepage"/>
            </w:pPr>
            <w:r>
              <w:t>Not supported</w:t>
            </w:r>
            <w:r w:rsidR="00B70A71">
              <w:t xml:space="preserve"> by device</w:t>
            </w:r>
          </w:p>
        </w:tc>
      </w:tr>
    </w:tbl>
    <w:p w:rsidR="00FC4CE4" w:rsidRDefault="00FC4CE4" w:rsidP="00355377"/>
    <w:p w:rsidR="00C861A8" w:rsidRDefault="00C861A8">
      <w:pPr>
        <w:spacing w:before="0" w:after="200" w:line="276" w:lineRule="auto"/>
        <w:rPr>
          <w:rFonts w:asciiTheme="majorHAnsi" w:eastAsiaTheme="majorEastAsia" w:hAnsiTheme="majorHAnsi" w:cstheme="majorBidi"/>
          <w:b/>
          <w:bCs/>
          <w:color w:val="365F91" w:themeColor="accent1" w:themeShade="BF"/>
          <w:sz w:val="28"/>
          <w:szCs w:val="28"/>
          <w:lang w:eastAsia="zh-CN"/>
        </w:rPr>
      </w:pPr>
      <w:r>
        <w:br w:type="page"/>
      </w:r>
    </w:p>
    <w:p w:rsidR="00743AD7" w:rsidRDefault="005A3DB1" w:rsidP="00BB186A">
      <w:pPr>
        <w:pStyle w:val="Titre1"/>
        <w:keepNext w:val="0"/>
        <w:ind w:left="431" w:hanging="431"/>
      </w:pPr>
      <w:bookmarkStart w:id="51" w:name="_Toc421884835"/>
      <w:r>
        <w:lastRenderedPageBreak/>
        <w:t>Object definition</w:t>
      </w:r>
      <w:bookmarkEnd w:id="51"/>
    </w:p>
    <w:p w:rsidR="007E2A78" w:rsidRDefault="007E2A78" w:rsidP="007E2A78">
      <w:pPr>
        <w:pStyle w:val="Titre2"/>
      </w:pPr>
      <w:bookmarkStart w:id="52" w:name="_Toc421884836"/>
      <w:r>
        <w:t>LWM2M Object: LWM2M Security</w:t>
      </w:r>
      <w:r w:rsidR="000769AE">
        <w:t xml:space="preserve"> - 0</w:t>
      </w:r>
      <w:bookmarkEnd w:id="52"/>
    </w:p>
    <w:p w:rsidR="007E2A78" w:rsidRDefault="007E2A78" w:rsidP="007E2A78">
      <w:pPr>
        <w:pStyle w:val="Titre3"/>
      </w:pPr>
      <w:r>
        <w:t>Description</w:t>
      </w:r>
    </w:p>
    <w:p w:rsidR="007E2A78" w:rsidRPr="007E2A78" w:rsidRDefault="007E2A78" w:rsidP="007E2A78">
      <w:pPr>
        <w:rPr>
          <w:lang w:eastAsia="zh-CN"/>
        </w:rPr>
      </w:pPr>
      <w:r w:rsidRPr="00AD17C6">
        <w:rPr>
          <w:lang w:eastAsia="ko-KR"/>
        </w:rPr>
        <w:t xml:space="preserve">This LWM2M Object provides the keying material of a LWM2M Client appropriate to access a specified LWM2M Server. One Object Instance SHOULD </w:t>
      </w:r>
      <w:proofErr w:type="gramStart"/>
      <w:r w:rsidRPr="00AD17C6">
        <w:rPr>
          <w:lang w:eastAsia="ko-KR"/>
        </w:rPr>
        <w:t>address</w:t>
      </w:r>
      <w:proofErr w:type="gramEnd"/>
      <w:r w:rsidRPr="00AD17C6">
        <w:rPr>
          <w:lang w:eastAsia="ko-KR"/>
        </w:rPr>
        <w:t xml:space="preserve"> a LWM2M Bootstrap Server.</w:t>
      </w:r>
      <w:r w:rsidRPr="00AD17C6">
        <w:rPr>
          <w:lang w:eastAsia="ko-KR"/>
        </w:rPr>
        <w:br/>
      </w:r>
      <w:r w:rsidRPr="00AD17C6">
        <w:rPr>
          <w:lang w:eastAsia="ko-KR"/>
        </w:rPr>
        <w:br/>
        <w:t xml:space="preserve">These LWM2M Object Resources MUST only be changed by a LWM2M Bootstrap Server or Bootstrap from </w:t>
      </w:r>
      <w:proofErr w:type="spellStart"/>
      <w:r w:rsidRPr="00AD17C6">
        <w:rPr>
          <w:lang w:eastAsia="ko-KR"/>
        </w:rPr>
        <w:t>Smartcardand</w:t>
      </w:r>
      <w:proofErr w:type="spellEnd"/>
      <w:r w:rsidRPr="00AD17C6">
        <w:rPr>
          <w:lang w:eastAsia="ko-KR"/>
        </w:rPr>
        <w:t xml:space="preserve"> MUST NOT </w:t>
      </w:r>
      <w:proofErr w:type="gramStart"/>
      <w:r w:rsidRPr="00AD17C6">
        <w:rPr>
          <w:lang w:eastAsia="ko-KR"/>
        </w:rPr>
        <w:t>be</w:t>
      </w:r>
      <w:proofErr w:type="gramEnd"/>
      <w:r w:rsidRPr="00AD17C6">
        <w:rPr>
          <w:lang w:eastAsia="ko-KR"/>
        </w:rPr>
        <w:t xml:space="preserve"> accessible by any other LWM2M Server.</w:t>
      </w:r>
    </w:p>
    <w:p w:rsidR="007E2A78" w:rsidRDefault="007E2A78" w:rsidP="007E2A78">
      <w:pPr>
        <w:pStyle w:val="Titre3"/>
      </w:pPr>
      <w:r>
        <w:t>Object definition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03"/>
        <w:gridCol w:w="1408"/>
        <w:gridCol w:w="1477"/>
        <w:gridCol w:w="1614"/>
        <w:gridCol w:w="1768"/>
      </w:tblGrid>
      <w:tr w:rsidR="007E2A78" w:rsidTr="00C128A8">
        <w:tc>
          <w:tcPr>
            <w:tcW w:w="0" w:type="auto"/>
            <w:shd w:val="clear" w:color="auto" w:fill="CBCBCB"/>
            <w:vAlign w:val="center"/>
            <w:hideMark/>
          </w:tcPr>
          <w:p w:rsidR="007E2A78" w:rsidRPr="00AD17C6" w:rsidRDefault="007E2A78" w:rsidP="00305A33">
            <w:pPr>
              <w:rPr>
                <w:rFonts w:ascii="Arial" w:hAnsi="Arial" w:cs="Arial"/>
                <w:b/>
                <w:color w:val="000000"/>
                <w:sz w:val="18"/>
                <w:szCs w:val="18"/>
              </w:rPr>
            </w:pPr>
            <w:r w:rsidRPr="00AD17C6">
              <w:rPr>
                <w:rFonts w:ascii="Arial" w:hAnsi="Arial" w:cs="Arial"/>
                <w:b/>
                <w:color w:val="000000"/>
                <w:sz w:val="18"/>
                <w:szCs w:val="18"/>
              </w:rPr>
              <w:t>Name</w:t>
            </w:r>
          </w:p>
        </w:tc>
        <w:tc>
          <w:tcPr>
            <w:tcW w:w="0" w:type="auto"/>
            <w:shd w:val="clear" w:color="auto" w:fill="CBCBCB"/>
            <w:vAlign w:val="center"/>
            <w:hideMark/>
          </w:tcPr>
          <w:p w:rsidR="007E2A78" w:rsidRPr="00AD17C6" w:rsidRDefault="007E2A78" w:rsidP="00305A33">
            <w:pPr>
              <w:rPr>
                <w:rFonts w:ascii="Arial" w:hAnsi="Arial" w:cs="Arial"/>
                <w:b/>
                <w:color w:val="000000"/>
                <w:sz w:val="18"/>
                <w:szCs w:val="18"/>
              </w:rPr>
            </w:pPr>
            <w:r w:rsidRPr="00AD17C6">
              <w:rPr>
                <w:rFonts w:ascii="Arial" w:hAnsi="Arial" w:cs="Arial"/>
                <w:b/>
                <w:color w:val="000000"/>
                <w:sz w:val="18"/>
                <w:szCs w:val="18"/>
              </w:rPr>
              <w:t>Object ID</w:t>
            </w:r>
          </w:p>
        </w:tc>
        <w:tc>
          <w:tcPr>
            <w:tcW w:w="0" w:type="auto"/>
            <w:shd w:val="clear" w:color="auto" w:fill="CBCBCB"/>
            <w:vAlign w:val="center"/>
            <w:hideMark/>
          </w:tcPr>
          <w:p w:rsidR="007E2A78" w:rsidRPr="00AD17C6" w:rsidRDefault="007E2A78" w:rsidP="00305A33">
            <w:pPr>
              <w:rPr>
                <w:rFonts w:ascii="Arial" w:hAnsi="Arial" w:cs="Arial"/>
                <w:b/>
                <w:color w:val="000000"/>
                <w:sz w:val="18"/>
                <w:szCs w:val="18"/>
              </w:rPr>
            </w:pPr>
            <w:r w:rsidRPr="00AD17C6">
              <w:rPr>
                <w:rFonts w:ascii="Arial" w:hAnsi="Arial" w:cs="Arial"/>
                <w:b/>
                <w:color w:val="000000"/>
                <w:sz w:val="18"/>
                <w:szCs w:val="18"/>
              </w:rPr>
              <w:t>Instances</w:t>
            </w:r>
          </w:p>
        </w:tc>
        <w:tc>
          <w:tcPr>
            <w:tcW w:w="0" w:type="auto"/>
            <w:shd w:val="clear" w:color="auto" w:fill="CBCBCB"/>
            <w:vAlign w:val="center"/>
            <w:hideMark/>
          </w:tcPr>
          <w:p w:rsidR="007E2A78" w:rsidRPr="00AD17C6" w:rsidRDefault="007E2A78" w:rsidP="00305A33">
            <w:pPr>
              <w:rPr>
                <w:rFonts w:ascii="Arial" w:hAnsi="Arial" w:cs="Arial"/>
                <w:b/>
                <w:color w:val="000000"/>
                <w:sz w:val="18"/>
                <w:szCs w:val="18"/>
              </w:rPr>
            </w:pPr>
            <w:r w:rsidRPr="00AD17C6">
              <w:rPr>
                <w:rFonts w:ascii="Arial" w:hAnsi="Arial" w:cs="Arial"/>
                <w:b/>
                <w:color w:val="000000"/>
                <w:sz w:val="18"/>
                <w:szCs w:val="18"/>
              </w:rPr>
              <w:t>Mandatory</w:t>
            </w:r>
          </w:p>
        </w:tc>
        <w:tc>
          <w:tcPr>
            <w:tcW w:w="0" w:type="auto"/>
            <w:shd w:val="clear" w:color="auto" w:fill="CBCBCB"/>
            <w:vAlign w:val="center"/>
            <w:hideMark/>
          </w:tcPr>
          <w:p w:rsidR="007E2A78" w:rsidRPr="00AD17C6" w:rsidRDefault="007E2A78" w:rsidP="00305A33">
            <w:pPr>
              <w:rPr>
                <w:rFonts w:ascii="Arial" w:hAnsi="Arial" w:cs="Arial"/>
                <w:b/>
                <w:color w:val="000000"/>
                <w:sz w:val="18"/>
                <w:szCs w:val="18"/>
              </w:rPr>
            </w:pPr>
            <w:r w:rsidRPr="00AD17C6">
              <w:rPr>
                <w:rFonts w:ascii="Arial" w:hAnsi="Arial" w:cs="Arial"/>
                <w:b/>
                <w:color w:val="000000"/>
                <w:sz w:val="18"/>
                <w:szCs w:val="18"/>
              </w:rPr>
              <w:t>Object URN</w:t>
            </w:r>
          </w:p>
        </w:tc>
      </w:tr>
      <w:tr w:rsidR="007E2A78" w:rsidTr="00C128A8">
        <w:tc>
          <w:tcPr>
            <w:tcW w:w="0" w:type="auto"/>
            <w:vAlign w:val="center"/>
            <w:hideMark/>
          </w:tcPr>
          <w:p w:rsidR="007E2A78" w:rsidRDefault="007E2A78" w:rsidP="00305A33">
            <w:pPr>
              <w:rPr>
                <w:rFonts w:ascii="Arial" w:hAnsi="Arial" w:cs="Arial"/>
                <w:color w:val="000000"/>
                <w:sz w:val="18"/>
                <w:szCs w:val="18"/>
              </w:rPr>
            </w:pPr>
            <w:r>
              <w:rPr>
                <w:rFonts w:ascii="Arial" w:hAnsi="Arial" w:cs="Arial"/>
                <w:color w:val="000000"/>
                <w:sz w:val="18"/>
                <w:szCs w:val="18"/>
              </w:rPr>
              <w:t xml:space="preserve">LWM2M Security </w:t>
            </w:r>
          </w:p>
        </w:tc>
        <w:tc>
          <w:tcPr>
            <w:tcW w:w="0" w:type="auto"/>
            <w:vAlign w:val="center"/>
            <w:hideMark/>
          </w:tcPr>
          <w:p w:rsidR="007E2A78" w:rsidRDefault="007E2A78" w:rsidP="00305A33">
            <w:pPr>
              <w:rPr>
                <w:rFonts w:ascii="Arial" w:hAnsi="Arial" w:cs="Arial"/>
                <w:color w:val="000000"/>
                <w:sz w:val="18"/>
                <w:szCs w:val="18"/>
              </w:rPr>
            </w:pPr>
            <w:r>
              <w:rPr>
                <w:rFonts w:ascii="Arial" w:hAnsi="Arial" w:cs="Arial"/>
                <w:color w:val="000000"/>
                <w:sz w:val="18"/>
                <w:szCs w:val="18"/>
              </w:rPr>
              <w:t xml:space="preserve">0 </w:t>
            </w:r>
          </w:p>
        </w:tc>
        <w:tc>
          <w:tcPr>
            <w:tcW w:w="0" w:type="auto"/>
            <w:vAlign w:val="center"/>
            <w:hideMark/>
          </w:tcPr>
          <w:p w:rsidR="007E2A78" w:rsidRDefault="007E2A78" w:rsidP="00305A33">
            <w:pPr>
              <w:rPr>
                <w:rFonts w:ascii="Arial" w:hAnsi="Arial" w:cs="Arial"/>
                <w:color w:val="000000"/>
                <w:sz w:val="18"/>
                <w:szCs w:val="18"/>
              </w:rPr>
            </w:pPr>
            <w:r>
              <w:rPr>
                <w:rFonts w:ascii="Arial" w:hAnsi="Arial" w:cs="Arial"/>
                <w:color w:val="000000"/>
                <w:sz w:val="18"/>
                <w:szCs w:val="18"/>
              </w:rPr>
              <w:t xml:space="preserve">Multiple </w:t>
            </w:r>
          </w:p>
        </w:tc>
        <w:tc>
          <w:tcPr>
            <w:tcW w:w="0" w:type="auto"/>
            <w:vAlign w:val="center"/>
            <w:hideMark/>
          </w:tcPr>
          <w:p w:rsidR="007E2A78" w:rsidRDefault="007E2A78" w:rsidP="00305A33">
            <w:pPr>
              <w:rPr>
                <w:rFonts w:ascii="Arial" w:hAnsi="Arial" w:cs="Arial"/>
                <w:color w:val="000000"/>
                <w:sz w:val="18"/>
                <w:szCs w:val="18"/>
              </w:rPr>
            </w:pPr>
            <w:r>
              <w:rPr>
                <w:rFonts w:ascii="Arial" w:hAnsi="Arial" w:cs="Arial"/>
                <w:color w:val="000000"/>
                <w:sz w:val="18"/>
                <w:szCs w:val="18"/>
              </w:rPr>
              <w:t xml:space="preserve">Mandatory </w:t>
            </w:r>
          </w:p>
        </w:tc>
        <w:tc>
          <w:tcPr>
            <w:tcW w:w="0" w:type="auto"/>
            <w:vAlign w:val="center"/>
            <w:hideMark/>
          </w:tcPr>
          <w:p w:rsidR="007E2A78" w:rsidRDefault="007E2A78" w:rsidP="00305A33">
            <w:pPr>
              <w:rPr>
                <w:rFonts w:ascii="Arial" w:hAnsi="Arial" w:cs="Arial"/>
                <w:color w:val="000000"/>
                <w:sz w:val="18"/>
                <w:szCs w:val="18"/>
              </w:rPr>
            </w:pPr>
            <w:r>
              <w:rPr>
                <w:rFonts w:ascii="Arial" w:hAnsi="Arial" w:cs="Arial"/>
                <w:color w:val="000000"/>
                <w:sz w:val="18"/>
                <w:szCs w:val="18"/>
              </w:rPr>
              <w:t xml:space="preserve">TBD </w:t>
            </w:r>
          </w:p>
        </w:tc>
      </w:tr>
    </w:tbl>
    <w:p w:rsidR="007E2A78" w:rsidRDefault="007E2A78" w:rsidP="007E2A78">
      <w:pPr>
        <w:pStyle w:val="Titre3"/>
      </w:pPr>
      <w:bookmarkStart w:id="53" w:name="_Ref409496633"/>
      <w:r>
        <w:t>Resource definitions</w:t>
      </w:r>
      <w:bookmarkEnd w:id="53"/>
    </w:p>
    <w:p w:rsidR="007E2A78" w:rsidRDefault="007E2A78" w:rsidP="007E2A78">
      <w:pPr>
        <w:rPr>
          <w:lang w:eastAsia="zh-CN"/>
        </w:rPr>
      </w:pPr>
      <w:r>
        <w:rPr>
          <w:lang w:eastAsia="zh-CN"/>
        </w:rPr>
        <w:t xml:space="preserve">Column O (Operations): R </w:t>
      </w:r>
      <w:r>
        <w:rPr>
          <w:lang w:eastAsia="zh-CN"/>
        </w:rPr>
        <w:sym w:font="Wingdings" w:char="F0E0"/>
      </w:r>
      <w:r>
        <w:rPr>
          <w:lang w:eastAsia="zh-CN"/>
        </w:rPr>
        <w:t xml:space="preserve"> Read; W </w:t>
      </w:r>
      <w:r>
        <w:rPr>
          <w:lang w:eastAsia="zh-CN"/>
        </w:rPr>
        <w:sym w:font="Wingdings" w:char="F0E0"/>
      </w:r>
      <w:r>
        <w:rPr>
          <w:lang w:eastAsia="zh-CN"/>
        </w:rPr>
        <w:t xml:space="preserve"> Write</w:t>
      </w:r>
      <w:r w:rsidR="004940E5">
        <w:rPr>
          <w:lang w:eastAsia="zh-CN"/>
        </w:rPr>
        <w:t xml:space="preserve">; E </w:t>
      </w:r>
      <w:r w:rsidR="004940E5">
        <w:rPr>
          <w:lang w:eastAsia="zh-CN"/>
        </w:rPr>
        <w:sym w:font="Wingdings" w:char="F0E0"/>
      </w:r>
      <w:r w:rsidR="004940E5">
        <w:rPr>
          <w:lang w:eastAsia="zh-CN"/>
        </w:rPr>
        <w:t xml:space="preserve"> Execute</w:t>
      </w:r>
    </w:p>
    <w:p w:rsidR="007E2A78" w:rsidRDefault="007E2A78" w:rsidP="007E2A78">
      <w:pPr>
        <w:rPr>
          <w:lang w:eastAsia="zh-CN"/>
        </w:rPr>
      </w:pPr>
      <w:r>
        <w:rPr>
          <w:lang w:eastAsia="zh-CN"/>
        </w:rPr>
        <w:t xml:space="preserve">Column I (Instances): S </w:t>
      </w:r>
      <w:r>
        <w:rPr>
          <w:lang w:eastAsia="zh-CN"/>
        </w:rPr>
        <w:sym w:font="Wingdings" w:char="F0E0"/>
      </w:r>
      <w:r>
        <w:rPr>
          <w:lang w:eastAsia="zh-CN"/>
        </w:rPr>
        <w:t xml:space="preserve"> Single; M </w:t>
      </w:r>
      <w:r>
        <w:rPr>
          <w:lang w:eastAsia="zh-CN"/>
        </w:rPr>
        <w:sym w:font="Wingdings" w:char="F0E0"/>
      </w:r>
      <w:r>
        <w:rPr>
          <w:lang w:eastAsia="zh-CN"/>
        </w:rPr>
        <w:t xml:space="preserve"> Multiple</w:t>
      </w:r>
    </w:p>
    <w:p w:rsidR="007E2A78" w:rsidRPr="007E2A78" w:rsidRDefault="007E2A78" w:rsidP="007E2A78">
      <w:pPr>
        <w:rPr>
          <w:lang w:eastAsia="zh-CN"/>
        </w:rPr>
      </w:pPr>
      <w:r>
        <w:rPr>
          <w:lang w:eastAsia="zh-CN"/>
        </w:rPr>
        <w:t xml:space="preserve">Column M (Mandatory): M </w:t>
      </w:r>
      <w:r>
        <w:rPr>
          <w:lang w:eastAsia="zh-CN"/>
        </w:rPr>
        <w:sym w:font="Wingdings" w:char="F0E0"/>
      </w:r>
      <w:r>
        <w:rPr>
          <w:lang w:eastAsia="zh-CN"/>
        </w:rPr>
        <w:t xml:space="preserve"> Mandatory; O </w:t>
      </w:r>
      <w:r>
        <w:rPr>
          <w:lang w:eastAsia="zh-CN"/>
        </w:rPr>
        <w:sym w:font="Wingdings" w:char="F0E0"/>
      </w:r>
      <w:r>
        <w:rPr>
          <w:lang w:eastAsia="zh-CN"/>
        </w:rPr>
        <w:t xml:space="preserve"> Optional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2"/>
        <w:gridCol w:w="978"/>
        <w:gridCol w:w="257"/>
        <w:gridCol w:w="236"/>
        <w:gridCol w:w="714"/>
        <w:gridCol w:w="691"/>
        <w:gridCol w:w="1132"/>
        <w:gridCol w:w="480"/>
        <w:gridCol w:w="1757"/>
        <w:gridCol w:w="924"/>
        <w:gridCol w:w="1269"/>
      </w:tblGrid>
      <w:tr w:rsidR="002A1932" w:rsidTr="00D23106">
        <w:trPr>
          <w:tblHeader/>
        </w:trPr>
        <w:tc>
          <w:tcPr>
            <w:tcW w:w="232" w:type="dxa"/>
            <w:shd w:val="clear" w:color="auto" w:fill="CBCBCB"/>
            <w:vAlign w:val="center"/>
            <w:hideMark/>
          </w:tcPr>
          <w:p w:rsidR="002A1932" w:rsidRPr="00AD17C6" w:rsidRDefault="002A1932" w:rsidP="00305A33">
            <w:pPr>
              <w:jc w:val="center"/>
              <w:rPr>
                <w:rFonts w:ascii="Arial" w:hAnsi="Arial" w:cs="Arial"/>
                <w:b/>
                <w:color w:val="000000"/>
                <w:sz w:val="18"/>
                <w:szCs w:val="18"/>
              </w:rPr>
            </w:pPr>
            <w:r w:rsidRPr="00AD17C6">
              <w:rPr>
                <w:rFonts w:ascii="Arial" w:hAnsi="Arial" w:cs="Arial"/>
                <w:b/>
                <w:color w:val="000000"/>
                <w:sz w:val="18"/>
                <w:szCs w:val="18"/>
              </w:rPr>
              <w:t>ID</w:t>
            </w:r>
          </w:p>
        </w:tc>
        <w:tc>
          <w:tcPr>
            <w:tcW w:w="987" w:type="dxa"/>
            <w:shd w:val="clear" w:color="auto" w:fill="CBCBCB"/>
            <w:vAlign w:val="center"/>
            <w:hideMark/>
          </w:tcPr>
          <w:p w:rsidR="002A1932" w:rsidRPr="00AD17C6" w:rsidRDefault="002A1932" w:rsidP="00305A33">
            <w:pPr>
              <w:jc w:val="center"/>
              <w:rPr>
                <w:rFonts w:ascii="Arial" w:hAnsi="Arial" w:cs="Arial"/>
                <w:b/>
                <w:color w:val="000000"/>
                <w:sz w:val="18"/>
                <w:szCs w:val="18"/>
              </w:rPr>
            </w:pPr>
            <w:r w:rsidRPr="00AD17C6">
              <w:rPr>
                <w:rFonts w:ascii="Arial" w:hAnsi="Arial" w:cs="Arial"/>
                <w:b/>
                <w:color w:val="000000"/>
                <w:sz w:val="18"/>
                <w:szCs w:val="18"/>
              </w:rPr>
              <w:t>Name</w:t>
            </w:r>
          </w:p>
        </w:tc>
        <w:tc>
          <w:tcPr>
            <w:tcW w:w="286" w:type="dxa"/>
            <w:shd w:val="clear" w:color="auto" w:fill="CBCBCB"/>
            <w:vAlign w:val="center"/>
            <w:hideMark/>
          </w:tcPr>
          <w:p w:rsidR="002A1932" w:rsidRPr="00AD17C6" w:rsidRDefault="002A1932" w:rsidP="00305A33">
            <w:pPr>
              <w:jc w:val="center"/>
              <w:rPr>
                <w:rFonts w:ascii="Arial" w:hAnsi="Arial" w:cs="Arial"/>
                <w:b/>
                <w:color w:val="000000"/>
                <w:sz w:val="18"/>
                <w:szCs w:val="18"/>
              </w:rPr>
            </w:pPr>
            <w:r>
              <w:rPr>
                <w:rFonts w:ascii="Arial" w:hAnsi="Arial" w:cs="Arial"/>
                <w:b/>
                <w:color w:val="000000"/>
                <w:sz w:val="18"/>
                <w:szCs w:val="18"/>
              </w:rPr>
              <w:t>O</w:t>
            </w:r>
          </w:p>
        </w:tc>
        <w:tc>
          <w:tcPr>
            <w:tcW w:w="278" w:type="dxa"/>
            <w:shd w:val="clear" w:color="auto" w:fill="CBCBCB"/>
            <w:vAlign w:val="center"/>
            <w:hideMark/>
          </w:tcPr>
          <w:p w:rsidR="002A1932" w:rsidRPr="00AD17C6" w:rsidRDefault="002A1932" w:rsidP="00305A33">
            <w:pPr>
              <w:jc w:val="center"/>
              <w:rPr>
                <w:rFonts w:ascii="Arial" w:hAnsi="Arial" w:cs="Arial"/>
                <w:b/>
                <w:color w:val="000000"/>
                <w:sz w:val="18"/>
                <w:szCs w:val="18"/>
              </w:rPr>
            </w:pPr>
            <w:r w:rsidRPr="00AD17C6">
              <w:rPr>
                <w:rFonts w:ascii="Arial" w:hAnsi="Arial" w:cs="Arial"/>
                <w:b/>
                <w:color w:val="000000"/>
                <w:sz w:val="18"/>
                <w:szCs w:val="18"/>
              </w:rPr>
              <w:t>I</w:t>
            </w:r>
          </w:p>
        </w:tc>
        <w:tc>
          <w:tcPr>
            <w:tcW w:w="290" w:type="dxa"/>
            <w:shd w:val="clear" w:color="auto" w:fill="CBCBCB"/>
            <w:vAlign w:val="center"/>
            <w:hideMark/>
          </w:tcPr>
          <w:p w:rsidR="002A1932" w:rsidRPr="00AD17C6" w:rsidRDefault="002A1932" w:rsidP="00305A33">
            <w:pPr>
              <w:jc w:val="center"/>
              <w:rPr>
                <w:rFonts w:ascii="Arial" w:hAnsi="Arial" w:cs="Arial"/>
                <w:b/>
                <w:color w:val="000000"/>
                <w:sz w:val="18"/>
                <w:szCs w:val="18"/>
              </w:rPr>
            </w:pPr>
            <w:r>
              <w:rPr>
                <w:rFonts w:ascii="Arial" w:hAnsi="Arial" w:cs="Arial"/>
                <w:b/>
                <w:color w:val="000000"/>
                <w:sz w:val="18"/>
                <w:szCs w:val="18"/>
              </w:rPr>
              <w:t>M</w:t>
            </w:r>
          </w:p>
        </w:tc>
        <w:tc>
          <w:tcPr>
            <w:tcW w:w="691" w:type="dxa"/>
            <w:shd w:val="clear" w:color="auto" w:fill="CBCBCB"/>
            <w:vAlign w:val="center"/>
            <w:hideMark/>
          </w:tcPr>
          <w:p w:rsidR="002A1932" w:rsidRPr="00AD17C6" w:rsidRDefault="002A1932" w:rsidP="00305A33">
            <w:pPr>
              <w:jc w:val="center"/>
              <w:rPr>
                <w:rFonts w:ascii="Arial" w:hAnsi="Arial" w:cs="Arial"/>
                <w:b/>
                <w:color w:val="000000"/>
                <w:sz w:val="18"/>
                <w:szCs w:val="18"/>
              </w:rPr>
            </w:pPr>
            <w:r w:rsidRPr="00AD17C6">
              <w:rPr>
                <w:rFonts w:ascii="Arial" w:hAnsi="Arial" w:cs="Arial"/>
                <w:b/>
                <w:color w:val="000000"/>
                <w:sz w:val="18"/>
                <w:szCs w:val="18"/>
              </w:rPr>
              <w:t>Type</w:t>
            </w:r>
          </w:p>
        </w:tc>
        <w:tc>
          <w:tcPr>
            <w:tcW w:w="1133" w:type="dxa"/>
            <w:shd w:val="clear" w:color="auto" w:fill="CBCBCB"/>
            <w:vAlign w:val="center"/>
            <w:hideMark/>
          </w:tcPr>
          <w:p w:rsidR="002A1932" w:rsidRPr="00AD17C6" w:rsidRDefault="002A1932" w:rsidP="00305A33">
            <w:pPr>
              <w:jc w:val="center"/>
              <w:rPr>
                <w:rFonts w:ascii="Arial" w:hAnsi="Arial" w:cs="Arial"/>
                <w:b/>
                <w:color w:val="000000"/>
                <w:sz w:val="18"/>
                <w:szCs w:val="18"/>
              </w:rPr>
            </w:pPr>
            <w:r w:rsidRPr="00AD17C6">
              <w:rPr>
                <w:rFonts w:ascii="Arial" w:hAnsi="Arial" w:cs="Arial"/>
                <w:b/>
                <w:color w:val="000000"/>
                <w:sz w:val="18"/>
                <w:szCs w:val="18"/>
              </w:rPr>
              <w:t>Range or Enumeration</w:t>
            </w:r>
          </w:p>
        </w:tc>
        <w:tc>
          <w:tcPr>
            <w:tcW w:w="480" w:type="dxa"/>
            <w:shd w:val="clear" w:color="auto" w:fill="CBCBCB"/>
            <w:vAlign w:val="center"/>
            <w:hideMark/>
          </w:tcPr>
          <w:p w:rsidR="002A1932" w:rsidRPr="00AD17C6" w:rsidRDefault="002A1932" w:rsidP="00305A33">
            <w:pPr>
              <w:jc w:val="center"/>
              <w:rPr>
                <w:rFonts w:ascii="Arial" w:hAnsi="Arial" w:cs="Arial"/>
                <w:b/>
                <w:color w:val="000000"/>
                <w:sz w:val="18"/>
                <w:szCs w:val="18"/>
              </w:rPr>
            </w:pPr>
            <w:r w:rsidRPr="00AD17C6">
              <w:rPr>
                <w:rFonts w:ascii="Arial" w:hAnsi="Arial" w:cs="Arial"/>
                <w:b/>
                <w:color w:val="000000"/>
                <w:sz w:val="18"/>
                <w:szCs w:val="18"/>
              </w:rPr>
              <w:t>Units</w:t>
            </w:r>
          </w:p>
        </w:tc>
        <w:tc>
          <w:tcPr>
            <w:tcW w:w="1866" w:type="dxa"/>
            <w:shd w:val="clear" w:color="auto" w:fill="CBCBCB"/>
            <w:vAlign w:val="center"/>
            <w:hideMark/>
          </w:tcPr>
          <w:p w:rsidR="002A1932" w:rsidRPr="00AD17C6" w:rsidRDefault="002A1932" w:rsidP="00305A33">
            <w:pPr>
              <w:jc w:val="center"/>
              <w:rPr>
                <w:rFonts w:ascii="Arial" w:hAnsi="Arial" w:cs="Arial"/>
                <w:b/>
                <w:color w:val="000000"/>
                <w:sz w:val="18"/>
                <w:szCs w:val="18"/>
              </w:rPr>
            </w:pPr>
            <w:r w:rsidRPr="00AD17C6">
              <w:rPr>
                <w:rFonts w:ascii="Arial" w:hAnsi="Arial" w:cs="Arial"/>
                <w:b/>
                <w:color w:val="000000"/>
                <w:sz w:val="18"/>
                <w:szCs w:val="18"/>
              </w:rPr>
              <w:t>Description</w:t>
            </w:r>
          </w:p>
        </w:tc>
        <w:tc>
          <w:tcPr>
            <w:tcW w:w="1025" w:type="dxa"/>
            <w:shd w:val="clear" w:color="auto" w:fill="CBCBCB"/>
            <w:vAlign w:val="center"/>
          </w:tcPr>
          <w:p w:rsidR="002A1932" w:rsidRDefault="002A1932" w:rsidP="00D23106">
            <w:pPr>
              <w:jc w:val="center"/>
              <w:rPr>
                <w:rFonts w:ascii="Arial" w:hAnsi="Arial" w:cs="Arial"/>
                <w:b/>
                <w:color w:val="000000"/>
                <w:sz w:val="18"/>
                <w:szCs w:val="18"/>
              </w:rPr>
            </w:pPr>
            <w:r>
              <w:rPr>
                <w:rFonts w:ascii="Arial" w:hAnsi="Arial" w:cs="Arial"/>
                <w:b/>
                <w:color w:val="000000"/>
                <w:sz w:val="18"/>
                <w:szCs w:val="18"/>
              </w:rPr>
              <w:t>Support</w:t>
            </w:r>
          </w:p>
        </w:tc>
        <w:tc>
          <w:tcPr>
            <w:tcW w:w="1402" w:type="dxa"/>
            <w:shd w:val="clear" w:color="auto" w:fill="CBCBCB"/>
          </w:tcPr>
          <w:p w:rsidR="002A1932" w:rsidRPr="00AD17C6" w:rsidRDefault="00D23106" w:rsidP="00305A33">
            <w:pPr>
              <w:jc w:val="center"/>
              <w:rPr>
                <w:rFonts w:ascii="Arial" w:hAnsi="Arial" w:cs="Arial"/>
                <w:b/>
                <w:color w:val="000000"/>
                <w:sz w:val="18"/>
                <w:szCs w:val="18"/>
              </w:rPr>
            </w:pPr>
            <w:r>
              <w:rPr>
                <w:rFonts w:ascii="Arial" w:hAnsi="Arial" w:cs="Arial"/>
                <w:b/>
                <w:color w:val="000000"/>
                <w:sz w:val="18"/>
                <w:szCs w:val="18"/>
              </w:rPr>
              <w:t>Customer oriented name</w:t>
            </w:r>
          </w:p>
        </w:tc>
      </w:tr>
      <w:tr w:rsidR="002A1932" w:rsidTr="00C128A8">
        <w:trPr>
          <w:trHeight w:val="382"/>
        </w:trPr>
        <w:tc>
          <w:tcPr>
            <w:tcW w:w="232" w:type="dxa"/>
            <w:shd w:val="clear" w:color="auto" w:fill="FFFFFF"/>
            <w:hideMark/>
          </w:tcPr>
          <w:p w:rsidR="002A1932" w:rsidRDefault="002A1932" w:rsidP="00305A33">
            <w:pPr>
              <w:rPr>
                <w:rFonts w:ascii="Arial" w:hAnsi="Arial" w:cs="Arial"/>
                <w:color w:val="000000"/>
                <w:sz w:val="18"/>
                <w:szCs w:val="18"/>
              </w:rPr>
            </w:pPr>
            <w:r>
              <w:rPr>
                <w:rFonts w:ascii="Arial" w:hAnsi="Arial" w:cs="Arial"/>
                <w:color w:val="000000"/>
                <w:sz w:val="18"/>
                <w:szCs w:val="18"/>
              </w:rPr>
              <w:t>0</w:t>
            </w:r>
          </w:p>
        </w:tc>
        <w:tc>
          <w:tcPr>
            <w:tcW w:w="987" w:type="dxa"/>
            <w:shd w:val="clear" w:color="auto" w:fill="FFFFFF"/>
            <w:hideMark/>
          </w:tcPr>
          <w:p w:rsidR="002A1932" w:rsidRDefault="002A1932" w:rsidP="00305A33">
            <w:pPr>
              <w:rPr>
                <w:rFonts w:ascii="Arial" w:hAnsi="Arial" w:cs="Arial"/>
                <w:color w:val="000000"/>
                <w:sz w:val="18"/>
                <w:szCs w:val="18"/>
              </w:rPr>
            </w:pPr>
            <w:r>
              <w:rPr>
                <w:rFonts w:ascii="Arial" w:hAnsi="Arial" w:cs="Arial"/>
                <w:color w:val="000000"/>
                <w:sz w:val="18"/>
                <w:szCs w:val="18"/>
              </w:rPr>
              <w:t>LWM2M Server URI</w:t>
            </w:r>
          </w:p>
        </w:tc>
        <w:tc>
          <w:tcPr>
            <w:tcW w:w="286" w:type="dxa"/>
            <w:shd w:val="clear" w:color="auto" w:fill="FFFFFF"/>
            <w:hideMark/>
          </w:tcPr>
          <w:p w:rsidR="002A1932" w:rsidRDefault="00741D73" w:rsidP="00305A33">
            <w:pPr>
              <w:rPr>
                <w:rFonts w:ascii="Arial" w:hAnsi="Arial" w:cs="Arial"/>
                <w:color w:val="000000"/>
                <w:sz w:val="18"/>
                <w:szCs w:val="18"/>
              </w:rPr>
            </w:pPr>
            <w:r>
              <w:rPr>
                <w:rFonts w:ascii="Arial" w:hAnsi="Arial" w:cs="Arial"/>
                <w:color w:val="000000"/>
                <w:sz w:val="18"/>
                <w:szCs w:val="18"/>
              </w:rPr>
              <w:t>W</w:t>
            </w:r>
          </w:p>
        </w:tc>
        <w:tc>
          <w:tcPr>
            <w:tcW w:w="278" w:type="dxa"/>
            <w:shd w:val="clear" w:color="auto" w:fill="FFFFFF"/>
          </w:tcPr>
          <w:p w:rsidR="002A1932" w:rsidRDefault="002A1932" w:rsidP="00305A33">
            <w:pPr>
              <w:rPr>
                <w:rFonts w:ascii="Arial" w:hAnsi="Arial" w:cs="Arial"/>
                <w:color w:val="000000"/>
                <w:sz w:val="18"/>
                <w:szCs w:val="18"/>
              </w:rPr>
            </w:pPr>
            <w:r>
              <w:rPr>
                <w:rFonts w:ascii="Arial" w:hAnsi="Arial" w:cs="Arial"/>
                <w:color w:val="000000"/>
                <w:sz w:val="18"/>
                <w:szCs w:val="18"/>
              </w:rPr>
              <w:t>S</w:t>
            </w:r>
          </w:p>
        </w:tc>
        <w:tc>
          <w:tcPr>
            <w:tcW w:w="290" w:type="dxa"/>
            <w:shd w:val="clear" w:color="auto" w:fill="FFFFFF"/>
            <w:hideMark/>
          </w:tcPr>
          <w:p w:rsidR="002A1932" w:rsidRDefault="002A1932" w:rsidP="00305A33">
            <w:pPr>
              <w:rPr>
                <w:rFonts w:ascii="Arial" w:hAnsi="Arial" w:cs="Arial"/>
                <w:color w:val="000000"/>
                <w:sz w:val="18"/>
                <w:szCs w:val="18"/>
              </w:rPr>
            </w:pPr>
            <w:r>
              <w:rPr>
                <w:rFonts w:ascii="Arial" w:hAnsi="Arial" w:cs="Arial"/>
                <w:color w:val="000000"/>
                <w:sz w:val="18"/>
                <w:szCs w:val="18"/>
              </w:rPr>
              <w:t>M</w:t>
            </w:r>
          </w:p>
        </w:tc>
        <w:tc>
          <w:tcPr>
            <w:tcW w:w="691" w:type="dxa"/>
            <w:shd w:val="clear" w:color="auto" w:fill="FFFFFF"/>
            <w:hideMark/>
          </w:tcPr>
          <w:p w:rsidR="002A1932" w:rsidRDefault="002A1932" w:rsidP="00305A33">
            <w:pPr>
              <w:rPr>
                <w:rFonts w:ascii="Arial" w:hAnsi="Arial" w:cs="Arial"/>
                <w:color w:val="000000"/>
                <w:sz w:val="18"/>
                <w:szCs w:val="18"/>
              </w:rPr>
            </w:pPr>
            <w:r>
              <w:rPr>
                <w:rFonts w:ascii="Arial" w:hAnsi="Arial" w:cs="Arial"/>
                <w:color w:val="000000"/>
                <w:sz w:val="18"/>
                <w:szCs w:val="18"/>
              </w:rPr>
              <w:t>String</w:t>
            </w:r>
          </w:p>
        </w:tc>
        <w:tc>
          <w:tcPr>
            <w:tcW w:w="1133" w:type="dxa"/>
            <w:shd w:val="clear" w:color="auto" w:fill="FFFFFF"/>
            <w:hideMark/>
          </w:tcPr>
          <w:p w:rsidR="002A1932" w:rsidRDefault="002A1932" w:rsidP="00305A33">
            <w:pPr>
              <w:rPr>
                <w:rFonts w:ascii="Arial" w:hAnsi="Arial" w:cs="Arial"/>
                <w:color w:val="000000"/>
                <w:sz w:val="18"/>
                <w:szCs w:val="18"/>
              </w:rPr>
            </w:pPr>
            <w:r>
              <w:rPr>
                <w:rFonts w:ascii="Arial" w:hAnsi="Arial" w:cs="Arial"/>
                <w:color w:val="000000"/>
                <w:sz w:val="18"/>
                <w:szCs w:val="18"/>
              </w:rPr>
              <w:t>0-255 bytes</w:t>
            </w:r>
          </w:p>
        </w:tc>
        <w:tc>
          <w:tcPr>
            <w:tcW w:w="480" w:type="dxa"/>
            <w:shd w:val="clear" w:color="auto" w:fill="FFFFFF"/>
            <w:hideMark/>
          </w:tcPr>
          <w:p w:rsidR="002A1932" w:rsidRDefault="002A1932" w:rsidP="00305A33">
            <w:pPr>
              <w:rPr>
                <w:rFonts w:ascii="Arial" w:hAnsi="Arial" w:cs="Arial"/>
                <w:color w:val="000000"/>
                <w:sz w:val="18"/>
                <w:szCs w:val="18"/>
              </w:rPr>
            </w:pPr>
          </w:p>
        </w:tc>
        <w:tc>
          <w:tcPr>
            <w:tcW w:w="1866" w:type="dxa"/>
            <w:shd w:val="clear" w:color="auto" w:fill="FFFFFF"/>
            <w:hideMark/>
          </w:tcPr>
          <w:p w:rsidR="002A1932" w:rsidRDefault="002A1932" w:rsidP="00305A33">
            <w:pPr>
              <w:spacing w:after="240"/>
              <w:rPr>
                <w:rFonts w:ascii="Arial" w:hAnsi="Arial" w:cs="Arial"/>
                <w:color w:val="000000"/>
                <w:sz w:val="18"/>
                <w:szCs w:val="18"/>
              </w:rPr>
            </w:pPr>
            <w:r>
              <w:rPr>
                <w:rFonts w:ascii="Arial" w:hAnsi="Arial" w:cs="Arial"/>
                <w:color w:val="000000"/>
                <w:sz w:val="18"/>
                <w:szCs w:val="18"/>
              </w:rPr>
              <w:t>Uniquely identifies the LWM2M Server or LWM2M Bootstrap Server, and is in the form:</w:t>
            </w:r>
            <w:r>
              <w:rPr>
                <w:rFonts w:ascii="Arial" w:hAnsi="Arial" w:cs="Arial"/>
                <w:color w:val="000000"/>
                <w:sz w:val="18"/>
                <w:szCs w:val="18"/>
              </w:rPr>
              <w:br/>
            </w:r>
            <w:r>
              <w:rPr>
                <w:rFonts w:ascii="Arial" w:hAnsi="Arial" w:cs="Arial"/>
                <w:color w:val="000000"/>
                <w:sz w:val="18"/>
                <w:szCs w:val="18"/>
              </w:rPr>
              <w:br/>
              <w:t>"</w:t>
            </w:r>
            <w:proofErr w:type="spellStart"/>
            <w:r>
              <w:rPr>
                <w:rFonts w:ascii="Arial" w:hAnsi="Arial" w:cs="Arial"/>
                <w:color w:val="000000"/>
                <w:sz w:val="18"/>
                <w:szCs w:val="18"/>
              </w:rPr>
              <w:t>coaps</w:t>
            </w:r>
            <w:proofErr w:type="spellEnd"/>
            <w:proofErr w:type="gramStart"/>
            <w:r>
              <w:rPr>
                <w:rFonts w:ascii="Arial" w:hAnsi="Arial" w:cs="Arial"/>
                <w:color w:val="000000"/>
                <w:sz w:val="18"/>
                <w:szCs w:val="18"/>
              </w:rPr>
              <w:t>:/</w:t>
            </w:r>
            <w:proofErr w:type="gramEnd"/>
            <w:r>
              <w:rPr>
                <w:rFonts w:ascii="Arial" w:hAnsi="Arial" w:cs="Arial"/>
                <w:color w:val="000000"/>
                <w:sz w:val="18"/>
                <w:szCs w:val="18"/>
              </w:rPr>
              <w:t>/</w:t>
            </w:r>
            <w:proofErr w:type="spellStart"/>
            <w:r>
              <w:rPr>
                <w:rFonts w:ascii="Arial" w:hAnsi="Arial" w:cs="Arial"/>
                <w:color w:val="000000"/>
                <w:sz w:val="18"/>
                <w:szCs w:val="18"/>
              </w:rPr>
              <w:t>host:port</w:t>
            </w:r>
            <w:proofErr w:type="spellEnd"/>
            <w:r>
              <w:rPr>
                <w:rFonts w:ascii="Arial" w:hAnsi="Arial" w:cs="Arial"/>
                <w:color w:val="000000"/>
                <w:sz w:val="18"/>
                <w:szCs w:val="18"/>
              </w:rPr>
              <w:t>", where host is an IP address or FQDN, and port is the UDP port of the Server.</w:t>
            </w:r>
          </w:p>
        </w:tc>
        <w:tc>
          <w:tcPr>
            <w:tcW w:w="1025" w:type="dxa"/>
            <w:shd w:val="clear" w:color="auto" w:fill="FFFFFF"/>
          </w:tcPr>
          <w:p w:rsidR="002A1932" w:rsidRDefault="002A1932" w:rsidP="00305A33">
            <w:pPr>
              <w:spacing w:after="240"/>
              <w:rPr>
                <w:rFonts w:ascii="Arial" w:hAnsi="Arial" w:cs="Arial"/>
                <w:color w:val="000000"/>
                <w:sz w:val="18"/>
                <w:szCs w:val="18"/>
              </w:rPr>
            </w:pPr>
            <w:r>
              <w:rPr>
                <w:color w:val="339966"/>
                <w:sz w:val="40"/>
              </w:rPr>
              <w:sym w:font="Wingdings" w:char="F0FE"/>
            </w:r>
          </w:p>
        </w:tc>
        <w:tc>
          <w:tcPr>
            <w:tcW w:w="1402" w:type="dxa"/>
            <w:shd w:val="clear" w:color="auto" w:fill="FFFFFF"/>
          </w:tcPr>
          <w:p w:rsidR="002A1932" w:rsidRDefault="00960D29" w:rsidP="00305A33">
            <w:pPr>
              <w:spacing w:after="240"/>
              <w:rPr>
                <w:rFonts w:ascii="Arial" w:hAnsi="Arial" w:cs="Arial"/>
                <w:color w:val="000000"/>
                <w:sz w:val="18"/>
                <w:szCs w:val="18"/>
              </w:rPr>
            </w:pPr>
            <w:r>
              <w:rPr>
                <w:rFonts w:ascii="Arial" w:hAnsi="Arial" w:cs="Arial"/>
                <w:color w:val="000000"/>
                <w:sz w:val="18"/>
                <w:szCs w:val="18"/>
              </w:rPr>
              <w:t>None</w:t>
            </w:r>
          </w:p>
          <w:p w:rsidR="002A1932" w:rsidRDefault="002A1932" w:rsidP="005C5D8F">
            <w:pPr>
              <w:spacing w:after="240"/>
              <w:rPr>
                <w:rFonts w:ascii="Arial" w:hAnsi="Arial" w:cs="Arial"/>
                <w:color w:val="000000"/>
                <w:sz w:val="18"/>
                <w:szCs w:val="18"/>
              </w:rPr>
            </w:pPr>
            <w:r>
              <w:rPr>
                <w:rFonts w:ascii="Arial" w:hAnsi="Arial" w:cs="Arial"/>
                <w:color w:val="000000"/>
                <w:sz w:val="18"/>
                <w:szCs w:val="18"/>
              </w:rPr>
              <w:t>In fact, one of credential downloaded in production line</w:t>
            </w:r>
          </w:p>
        </w:tc>
      </w:tr>
      <w:tr w:rsidR="002A1932" w:rsidTr="00C128A8">
        <w:tc>
          <w:tcPr>
            <w:tcW w:w="232" w:type="dxa"/>
            <w:shd w:val="clear" w:color="auto" w:fill="FFFFFF"/>
            <w:hideMark/>
          </w:tcPr>
          <w:p w:rsidR="002A1932" w:rsidRDefault="002A1932" w:rsidP="00305A33">
            <w:pPr>
              <w:rPr>
                <w:rFonts w:ascii="Arial" w:hAnsi="Arial" w:cs="Arial"/>
                <w:color w:val="000000"/>
                <w:sz w:val="18"/>
                <w:szCs w:val="18"/>
              </w:rPr>
            </w:pPr>
            <w:r>
              <w:rPr>
                <w:rFonts w:ascii="Arial" w:hAnsi="Arial" w:cs="Arial"/>
                <w:color w:val="000000"/>
                <w:sz w:val="18"/>
                <w:szCs w:val="18"/>
              </w:rPr>
              <w:t>1</w:t>
            </w:r>
          </w:p>
        </w:tc>
        <w:tc>
          <w:tcPr>
            <w:tcW w:w="987" w:type="dxa"/>
            <w:shd w:val="clear" w:color="auto" w:fill="FFFFFF"/>
            <w:hideMark/>
          </w:tcPr>
          <w:p w:rsidR="002A1932" w:rsidRDefault="002A1932" w:rsidP="00305A33">
            <w:pPr>
              <w:rPr>
                <w:rFonts w:ascii="Arial" w:hAnsi="Arial" w:cs="Arial"/>
                <w:color w:val="000000"/>
                <w:sz w:val="18"/>
                <w:szCs w:val="18"/>
              </w:rPr>
            </w:pPr>
            <w:r>
              <w:rPr>
                <w:rFonts w:ascii="Arial" w:hAnsi="Arial" w:cs="Arial"/>
                <w:color w:val="000000"/>
                <w:sz w:val="18"/>
                <w:szCs w:val="18"/>
              </w:rPr>
              <w:t>Bootstrap Server</w:t>
            </w:r>
          </w:p>
        </w:tc>
        <w:tc>
          <w:tcPr>
            <w:tcW w:w="286" w:type="dxa"/>
            <w:shd w:val="clear" w:color="auto" w:fill="FFFFFF"/>
            <w:hideMark/>
          </w:tcPr>
          <w:p w:rsidR="002A1932" w:rsidRDefault="00741D73" w:rsidP="00305A33">
            <w:pPr>
              <w:rPr>
                <w:rFonts w:ascii="Arial" w:hAnsi="Arial" w:cs="Arial"/>
                <w:color w:val="000000"/>
                <w:sz w:val="18"/>
                <w:szCs w:val="18"/>
              </w:rPr>
            </w:pPr>
            <w:r>
              <w:rPr>
                <w:rFonts w:ascii="Arial" w:hAnsi="Arial" w:cs="Arial"/>
                <w:color w:val="000000"/>
                <w:sz w:val="18"/>
                <w:szCs w:val="18"/>
              </w:rPr>
              <w:t>W</w:t>
            </w:r>
          </w:p>
        </w:tc>
        <w:tc>
          <w:tcPr>
            <w:tcW w:w="278" w:type="dxa"/>
            <w:shd w:val="clear" w:color="auto" w:fill="FFFFFF"/>
          </w:tcPr>
          <w:p w:rsidR="002A1932" w:rsidRDefault="002A1932" w:rsidP="00305A33">
            <w:pPr>
              <w:rPr>
                <w:rFonts w:ascii="Arial" w:hAnsi="Arial" w:cs="Arial"/>
                <w:color w:val="000000"/>
                <w:sz w:val="18"/>
                <w:szCs w:val="18"/>
              </w:rPr>
            </w:pPr>
            <w:r>
              <w:rPr>
                <w:rFonts w:ascii="Arial" w:hAnsi="Arial" w:cs="Arial"/>
                <w:color w:val="000000"/>
                <w:sz w:val="18"/>
                <w:szCs w:val="18"/>
              </w:rPr>
              <w:t>S</w:t>
            </w:r>
          </w:p>
        </w:tc>
        <w:tc>
          <w:tcPr>
            <w:tcW w:w="290" w:type="dxa"/>
            <w:shd w:val="clear" w:color="auto" w:fill="FFFFFF"/>
            <w:hideMark/>
          </w:tcPr>
          <w:p w:rsidR="002A1932" w:rsidRDefault="002A1932" w:rsidP="00305A33">
            <w:pPr>
              <w:rPr>
                <w:rFonts w:ascii="Arial" w:hAnsi="Arial" w:cs="Arial"/>
                <w:color w:val="000000"/>
                <w:sz w:val="18"/>
                <w:szCs w:val="18"/>
              </w:rPr>
            </w:pPr>
            <w:r>
              <w:rPr>
                <w:rFonts w:ascii="Arial" w:hAnsi="Arial" w:cs="Arial"/>
                <w:color w:val="000000"/>
                <w:sz w:val="18"/>
                <w:szCs w:val="18"/>
              </w:rPr>
              <w:t>M</w:t>
            </w:r>
          </w:p>
        </w:tc>
        <w:tc>
          <w:tcPr>
            <w:tcW w:w="691" w:type="dxa"/>
            <w:shd w:val="clear" w:color="auto" w:fill="FFFFFF"/>
            <w:hideMark/>
          </w:tcPr>
          <w:p w:rsidR="002A1932" w:rsidRDefault="002A1932" w:rsidP="00305A33">
            <w:pPr>
              <w:rPr>
                <w:rFonts w:ascii="Arial" w:hAnsi="Arial" w:cs="Arial"/>
                <w:color w:val="000000"/>
                <w:sz w:val="18"/>
                <w:szCs w:val="18"/>
              </w:rPr>
            </w:pPr>
            <w:r>
              <w:rPr>
                <w:rFonts w:ascii="Arial" w:hAnsi="Arial" w:cs="Arial"/>
                <w:color w:val="000000"/>
                <w:sz w:val="18"/>
                <w:szCs w:val="18"/>
              </w:rPr>
              <w:t>Boolean</w:t>
            </w:r>
          </w:p>
        </w:tc>
        <w:tc>
          <w:tcPr>
            <w:tcW w:w="1133" w:type="dxa"/>
            <w:shd w:val="clear" w:color="auto" w:fill="FFFFFF"/>
            <w:hideMark/>
          </w:tcPr>
          <w:p w:rsidR="002A1932" w:rsidRDefault="000A5DEB" w:rsidP="00305A33">
            <w:pPr>
              <w:rPr>
                <w:rFonts w:ascii="Arial" w:hAnsi="Arial" w:cs="Arial"/>
                <w:color w:val="000000"/>
                <w:sz w:val="18"/>
                <w:szCs w:val="18"/>
              </w:rPr>
            </w:pPr>
            <w:r>
              <w:rPr>
                <w:rFonts w:ascii="Arial" w:hAnsi="Arial" w:cs="Arial"/>
                <w:color w:val="000000"/>
                <w:sz w:val="18"/>
                <w:szCs w:val="18"/>
              </w:rPr>
              <w:t>[0-1]</w:t>
            </w:r>
          </w:p>
        </w:tc>
        <w:tc>
          <w:tcPr>
            <w:tcW w:w="480" w:type="dxa"/>
            <w:shd w:val="clear" w:color="auto" w:fill="FFFFFF"/>
            <w:hideMark/>
          </w:tcPr>
          <w:p w:rsidR="002A1932" w:rsidRDefault="002A1932" w:rsidP="00305A33">
            <w:pPr>
              <w:rPr>
                <w:rFonts w:ascii="Arial" w:hAnsi="Arial" w:cs="Arial"/>
                <w:color w:val="000000"/>
                <w:sz w:val="18"/>
                <w:szCs w:val="18"/>
              </w:rPr>
            </w:pPr>
          </w:p>
        </w:tc>
        <w:tc>
          <w:tcPr>
            <w:tcW w:w="1866" w:type="dxa"/>
            <w:shd w:val="clear" w:color="auto" w:fill="FFFFFF"/>
            <w:hideMark/>
          </w:tcPr>
          <w:p w:rsidR="002A1932" w:rsidRDefault="002A1932" w:rsidP="00305A33">
            <w:pPr>
              <w:rPr>
                <w:rFonts w:ascii="Arial" w:hAnsi="Arial" w:cs="Arial"/>
                <w:color w:val="000000"/>
                <w:sz w:val="18"/>
                <w:szCs w:val="18"/>
              </w:rPr>
            </w:pPr>
            <w:r>
              <w:rPr>
                <w:rFonts w:ascii="Arial" w:hAnsi="Arial" w:cs="Arial"/>
                <w:color w:val="000000"/>
                <w:sz w:val="18"/>
                <w:szCs w:val="18"/>
              </w:rPr>
              <w:t>Determines if the current instance concerns a LWM2M Bootstrap Server (true) or a standard LWM2M Server (false)</w:t>
            </w:r>
          </w:p>
        </w:tc>
        <w:tc>
          <w:tcPr>
            <w:tcW w:w="1025" w:type="dxa"/>
            <w:shd w:val="clear" w:color="auto" w:fill="FFFFFF"/>
          </w:tcPr>
          <w:p w:rsidR="002A1932" w:rsidRDefault="002A1932" w:rsidP="00305A33">
            <w:pPr>
              <w:rPr>
                <w:rFonts w:ascii="Arial" w:hAnsi="Arial" w:cs="Arial"/>
                <w:color w:val="000000"/>
                <w:sz w:val="18"/>
                <w:szCs w:val="18"/>
              </w:rPr>
            </w:pPr>
            <w:r>
              <w:rPr>
                <w:color w:val="339966"/>
                <w:sz w:val="40"/>
              </w:rPr>
              <w:sym w:font="Wingdings" w:char="F0FE"/>
            </w:r>
          </w:p>
        </w:tc>
        <w:tc>
          <w:tcPr>
            <w:tcW w:w="1402" w:type="dxa"/>
            <w:shd w:val="clear" w:color="auto" w:fill="FFFFFF"/>
          </w:tcPr>
          <w:p w:rsidR="002A1932" w:rsidRDefault="004B3AFA" w:rsidP="004B3AFA">
            <w:pPr>
              <w:spacing w:after="240"/>
              <w:rPr>
                <w:rFonts w:ascii="Arial" w:hAnsi="Arial" w:cs="Arial"/>
                <w:color w:val="000000"/>
                <w:sz w:val="18"/>
                <w:szCs w:val="18"/>
              </w:rPr>
            </w:pPr>
            <w:r>
              <w:rPr>
                <w:rFonts w:ascii="Arial" w:hAnsi="Arial" w:cs="Arial"/>
                <w:color w:val="000000"/>
                <w:sz w:val="18"/>
                <w:szCs w:val="18"/>
              </w:rPr>
              <w:t>None</w:t>
            </w:r>
          </w:p>
        </w:tc>
      </w:tr>
      <w:tr w:rsidR="002A1932" w:rsidTr="00C128A8">
        <w:tc>
          <w:tcPr>
            <w:tcW w:w="232" w:type="dxa"/>
            <w:shd w:val="clear" w:color="auto" w:fill="FFFFFF"/>
            <w:hideMark/>
          </w:tcPr>
          <w:p w:rsidR="002A1932" w:rsidRDefault="002A1932" w:rsidP="00305A33">
            <w:pPr>
              <w:rPr>
                <w:rFonts w:ascii="Arial" w:hAnsi="Arial" w:cs="Arial"/>
                <w:color w:val="000000"/>
                <w:sz w:val="18"/>
                <w:szCs w:val="18"/>
              </w:rPr>
            </w:pPr>
            <w:r>
              <w:rPr>
                <w:rFonts w:ascii="Arial" w:hAnsi="Arial" w:cs="Arial"/>
                <w:color w:val="000000"/>
                <w:sz w:val="18"/>
                <w:szCs w:val="18"/>
              </w:rPr>
              <w:t>2</w:t>
            </w:r>
          </w:p>
        </w:tc>
        <w:tc>
          <w:tcPr>
            <w:tcW w:w="987" w:type="dxa"/>
            <w:shd w:val="clear" w:color="auto" w:fill="FFFFFF"/>
            <w:hideMark/>
          </w:tcPr>
          <w:p w:rsidR="002A1932" w:rsidRDefault="002A1932" w:rsidP="00305A33">
            <w:pPr>
              <w:rPr>
                <w:rFonts w:ascii="Arial" w:hAnsi="Arial" w:cs="Arial"/>
                <w:color w:val="000000"/>
                <w:sz w:val="18"/>
                <w:szCs w:val="18"/>
              </w:rPr>
            </w:pPr>
            <w:r>
              <w:rPr>
                <w:rFonts w:ascii="Arial" w:hAnsi="Arial" w:cs="Arial"/>
                <w:color w:val="000000"/>
                <w:sz w:val="18"/>
                <w:szCs w:val="18"/>
              </w:rPr>
              <w:t>Security Mode</w:t>
            </w:r>
          </w:p>
        </w:tc>
        <w:tc>
          <w:tcPr>
            <w:tcW w:w="286" w:type="dxa"/>
            <w:shd w:val="clear" w:color="auto" w:fill="FFFFFF"/>
            <w:hideMark/>
          </w:tcPr>
          <w:p w:rsidR="002A1932" w:rsidRDefault="00741D73" w:rsidP="00305A33">
            <w:pPr>
              <w:rPr>
                <w:rFonts w:ascii="Arial" w:hAnsi="Arial" w:cs="Arial"/>
                <w:color w:val="000000"/>
                <w:sz w:val="18"/>
                <w:szCs w:val="18"/>
              </w:rPr>
            </w:pPr>
            <w:r>
              <w:rPr>
                <w:rFonts w:ascii="Arial" w:hAnsi="Arial" w:cs="Arial"/>
                <w:color w:val="000000"/>
                <w:sz w:val="18"/>
                <w:szCs w:val="18"/>
              </w:rPr>
              <w:t>W</w:t>
            </w:r>
          </w:p>
        </w:tc>
        <w:tc>
          <w:tcPr>
            <w:tcW w:w="278" w:type="dxa"/>
            <w:shd w:val="clear" w:color="auto" w:fill="FFFFFF"/>
            <w:hideMark/>
          </w:tcPr>
          <w:p w:rsidR="002A1932" w:rsidRDefault="002A1932" w:rsidP="00305A33">
            <w:pPr>
              <w:rPr>
                <w:rFonts w:ascii="Arial" w:hAnsi="Arial" w:cs="Arial"/>
                <w:color w:val="000000"/>
                <w:sz w:val="18"/>
                <w:szCs w:val="18"/>
              </w:rPr>
            </w:pPr>
            <w:r>
              <w:rPr>
                <w:rFonts w:ascii="Arial" w:hAnsi="Arial" w:cs="Arial"/>
                <w:color w:val="000000"/>
                <w:sz w:val="18"/>
                <w:szCs w:val="18"/>
              </w:rPr>
              <w:t>S</w:t>
            </w:r>
          </w:p>
        </w:tc>
        <w:tc>
          <w:tcPr>
            <w:tcW w:w="290" w:type="dxa"/>
            <w:shd w:val="clear" w:color="auto" w:fill="FFFFFF"/>
            <w:hideMark/>
          </w:tcPr>
          <w:p w:rsidR="002A1932" w:rsidRDefault="002A1932" w:rsidP="00305A33">
            <w:pPr>
              <w:rPr>
                <w:rFonts w:ascii="Arial" w:hAnsi="Arial" w:cs="Arial"/>
                <w:color w:val="000000"/>
                <w:sz w:val="18"/>
                <w:szCs w:val="18"/>
              </w:rPr>
            </w:pPr>
            <w:r>
              <w:rPr>
                <w:rFonts w:ascii="Arial" w:hAnsi="Arial" w:cs="Arial"/>
                <w:color w:val="000000"/>
                <w:sz w:val="18"/>
                <w:szCs w:val="18"/>
              </w:rPr>
              <w:t>M</w:t>
            </w:r>
          </w:p>
        </w:tc>
        <w:tc>
          <w:tcPr>
            <w:tcW w:w="691" w:type="dxa"/>
            <w:shd w:val="clear" w:color="auto" w:fill="FFFFFF"/>
            <w:hideMark/>
          </w:tcPr>
          <w:p w:rsidR="002A1932" w:rsidRDefault="002A1932" w:rsidP="00305A33">
            <w:pPr>
              <w:rPr>
                <w:rFonts w:ascii="Arial" w:hAnsi="Arial" w:cs="Arial"/>
                <w:color w:val="000000"/>
                <w:sz w:val="18"/>
                <w:szCs w:val="18"/>
              </w:rPr>
            </w:pPr>
            <w:r>
              <w:rPr>
                <w:rFonts w:ascii="Arial" w:hAnsi="Arial" w:cs="Arial"/>
                <w:color w:val="000000"/>
                <w:sz w:val="18"/>
                <w:szCs w:val="18"/>
              </w:rPr>
              <w:t>Integer</w:t>
            </w:r>
          </w:p>
        </w:tc>
        <w:tc>
          <w:tcPr>
            <w:tcW w:w="1133" w:type="dxa"/>
            <w:shd w:val="clear" w:color="auto" w:fill="FFFFFF"/>
            <w:hideMark/>
          </w:tcPr>
          <w:p w:rsidR="002A1932" w:rsidRDefault="000A5DEB" w:rsidP="00305A33">
            <w:pPr>
              <w:rPr>
                <w:rFonts w:ascii="Arial" w:hAnsi="Arial" w:cs="Arial"/>
                <w:color w:val="000000"/>
                <w:sz w:val="18"/>
                <w:szCs w:val="18"/>
              </w:rPr>
            </w:pPr>
            <w:r>
              <w:rPr>
                <w:rFonts w:ascii="Arial" w:hAnsi="Arial" w:cs="Arial"/>
                <w:color w:val="000000"/>
                <w:sz w:val="18"/>
                <w:szCs w:val="18"/>
              </w:rPr>
              <w:t>[</w:t>
            </w:r>
            <w:r w:rsidR="002A1932">
              <w:rPr>
                <w:rFonts w:ascii="Arial" w:hAnsi="Arial" w:cs="Arial"/>
                <w:color w:val="000000"/>
                <w:sz w:val="18"/>
                <w:szCs w:val="18"/>
              </w:rPr>
              <w:t>0-3</w:t>
            </w:r>
            <w:r>
              <w:rPr>
                <w:rFonts w:ascii="Arial" w:hAnsi="Arial" w:cs="Arial"/>
                <w:color w:val="000000"/>
                <w:sz w:val="18"/>
                <w:szCs w:val="18"/>
              </w:rPr>
              <w:t>]</w:t>
            </w:r>
          </w:p>
        </w:tc>
        <w:tc>
          <w:tcPr>
            <w:tcW w:w="480" w:type="dxa"/>
            <w:shd w:val="clear" w:color="auto" w:fill="FFFFFF"/>
            <w:hideMark/>
          </w:tcPr>
          <w:p w:rsidR="002A1932" w:rsidRDefault="002A1932" w:rsidP="00305A33">
            <w:pPr>
              <w:rPr>
                <w:rFonts w:ascii="Arial" w:hAnsi="Arial" w:cs="Arial"/>
                <w:color w:val="000000"/>
                <w:sz w:val="18"/>
                <w:szCs w:val="18"/>
              </w:rPr>
            </w:pPr>
          </w:p>
        </w:tc>
        <w:tc>
          <w:tcPr>
            <w:tcW w:w="1866" w:type="dxa"/>
            <w:shd w:val="clear" w:color="auto" w:fill="FFFFFF"/>
            <w:hideMark/>
          </w:tcPr>
          <w:p w:rsidR="002A1932" w:rsidRDefault="002A1932" w:rsidP="00305A33">
            <w:pPr>
              <w:rPr>
                <w:rFonts w:ascii="Arial" w:hAnsi="Arial" w:cs="Arial"/>
                <w:color w:val="000000"/>
                <w:sz w:val="18"/>
                <w:szCs w:val="18"/>
              </w:rPr>
            </w:pPr>
            <w:r>
              <w:rPr>
                <w:rFonts w:ascii="Arial" w:hAnsi="Arial" w:cs="Arial"/>
                <w:color w:val="000000"/>
                <w:sz w:val="18"/>
                <w:szCs w:val="18"/>
              </w:rPr>
              <w:t>Determines which UDP payload security mode  is used</w:t>
            </w:r>
            <w:r>
              <w:rPr>
                <w:rFonts w:ascii="Arial" w:hAnsi="Arial" w:cs="Arial"/>
                <w:color w:val="000000"/>
                <w:sz w:val="18"/>
                <w:szCs w:val="18"/>
              </w:rPr>
              <w:br/>
            </w:r>
            <w:r>
              <w:rPr>
                <w:rFonts w:ascii="Arial" w:hAnsi="Arial" w:cs="Arial"/>
                <w:color w:val="000000"/>
                <w:sz w:val="18"/>
                <w:szCs w:val="18"/>
              </w:rPr>
              <w:br/>
              <w:t>0: Pre-Shared Key mode</w:t>
            </w:r>
            <w:r>
              <w:rPr>
                <w:rFonts w:ascii="Arial" w:hAnsi="Arial" w:cs="Arial"/>
                <w:color w:val="000000"/>
                <w:sz w:val="18"/>
                <w:szCs w:val="18"/>
              </w:rPr>
              <w:br/>
            </w:r>
            <w:r>
              <w:rPr>
                <w:rFonts w:ascii="Arial" w:hAnsi="Arial" w:cs="Arial"/>
                <w:color w:val="000000"/>
                <w:sz w:val="18"/>
                <w:szCs w:val="18"/>
              </w:rPr>
              <w:br/>
              <w:t xml:space="preserve">1: Raw Public Key </w:t>
            </w:r>
            <w:r>
              <w:rPr>
                <w:rFonts w:ascii="Arial" w:hAnsi="Arial" w:cs="Arial"/>
                <w:color w:val="000000"/>
                <w:sz w:val="18"/>
                <w:szCs w:val="18"/>
              </w:rPr>
              <w:lastRenderedPageBreak/>
              <w:t>mode</w:t>
            </w:r>
            <w:r>
              <w:rPr>
                <w:rFonts w:ascii="Arial" w:hAnsi="Arial" w:cs="Arial"/>
                <w:color w:val="000000"/>
                <w:sz w:val="18"/>
                <w:szCs w:val="18"/>
              </w:rPr>
              <w:br/>
            </w:r>
            <w:r>
              <w:rPr>
                <w:rFonts w:ascii="Arial" w:hAnsi="Arial" w:cs="Arial"/>
                <w:color w:val="000000"/>
                <w:sz w:val="18"/>
                <w:szCs w:val="18"/>
              </w:rPr>
              <w:br/>
              <w:t>2: Certificate mode</w:t>
            </w:r>
            <w:r>
              <w:rPr>
                <w:rFonts w:ascii="Arial" w:hAnsi="Arial" w:cs="Arial"/>
                <w:color w:val="000000"/>
                <w:sz w:val="18"/>
                <w:szCs w:val="18"/>
              </w:rPr>
              <w:br/>
            </w:r>
            <w:r>
              <w:rPr>
                <w:rFonts w:ascii="Arial" w:hAnsi="Arial" w:cs="Arial"/>
                <w:color w:val="000000"/>
                <w:sz w:val="18"/>
                <w:szCs w:val="18"/>
              </w:rPr>
              <w:br/>
              <w:t xml:space="preserve">3: </w:t>
            </w:r>
            <w:proofErr w:type="spellStart"/>
            <w:r>
              <w:rPr>
                <w:rFonts w:ascii="Arial" w:hAnsi="Arial" w:cs="Arial"/>
                <w:color w:val="000000"/>
                <w:sz w:val="18"/>
                <w:szCs w:val="18"/>
              </w:rPr>
              <w:t>NoSec</w:t>
            </w:r>
            <w:proofErr w:type="spellEnd"/>
            <w:r>
              <w:rPr>
                <w:rFonts w:ascii="Arial" w:hAnsi="Arial" w:cs="Arial"/>
                <w:color w:val="000000"/>
                <w:sz w:val="18"/>
                <w:szCs w:val="18"/>
              </w:rPr>
              <w:t xml:space="preserve"> mode</w:t>
            </w:r>
          </w:p>
        </w:tc>
        <w:tc>
          <w:tcPr>
            <w:tcW w:w="1025" w:type="dxa"/>
            <w:shd w:val="clear" w:color="auto" w:fill="FFFFFF"/>
          </w:tcPr>
          <w:p w:rsidR="002A1932" w:rsidRDefault="002A1932" w:rsidP="00305A33">
            <w:pPr>
              <w:rPr>
                <w:rFonts w:ascii="Arial" w:hAnsi="Arial" w:cs="Arial"/>
                <w:color w:val="000000"/>
                <w:sz w:val="18"/>
                <w:szCs w:val="18"/>
              </w:rPr>
            </w:pPr>
            <w:r>
              <w:rPr>
                <w:color w:val="339966"/>
                <w:sz w:val="40"/>
              </w:rPr>
              <w:lastRenderedPageBreak/>
              <w:sym w:font="Wingdings" w:char="F0FE"/>
            </w:r>
          </w:p>
        </w:tc>
        <w:tc>
          <w:tcPr>
            <w:tcW w:w="1402" w:type="dxa"/>
            <w:shd w:val="clear" w:color="auto" w:fill="FFFFFF"/>
          </w:tcPr>
          <w:p w:rsidR="002A1932" w:rsidRDefault="004B3AFA" w:rsidP="004B3AFA">
            <w:pPr>
              <w:spacing w:after="240"/>
              <w:rPr>
                <w:rFonts w:ascii="Arial" w:hAnsi="Arial" w:cs="Arial"/>
                <w:color w:val="000000"/>
                <w:sz w:val="18"/>
                <w:szCs w:val="18"/>
              </w:rPr>
            </w:pPr>
            <w:r>
              <w:rPr>
                <w:rFonts w:ascii="Arial" w:hAnsi="Arial" w:cs="Arial"/>
                <w:color w:val="000000"/>
                <w:sz w:val="18"/>
                <w:szCs w:val="18"/>
              </w:rPr>
              <w:t>None</w:t>
            </w:r>
          </w:p>
        </w:tc>
      </w:tr>
      <w:tr w:rsidR="002A1932" w:rsidTr="00C128A8">
        <w:tc>
          <w:tcPr>
            <w:tcW w:w="232" w:type="dxa"/>
            <w:shd w:val="clear" w:color="auto" w:fill="FFFFFF"/>
            <w:hideMark/>
          </w:tcPr>
          <w:p w:rsidR="002A1932" w:rsidRDefault="002A1932" w:rsidP="00305A33">
            <w:pPr>
              <w:rPr>
                <w:rFonts w:ascii="Arial" w:hAnsi="Arial" w:cs="Arial"/>
                <w:color w:val="000000"/>
                <w:sz w:val="18"/>
                <w:szCs w:val="18"/>
              </w:rPr>
            </w:pPr>
            <w:r>
              <w:rPr>
                <w:rFonts w:ascii="Arial" w:hAnsi="Arial" w:cs="Arial"/>
                <w:color w:val="000000"/>
                <w:sz w:val="18"/>
                <w:szCs w:val="18"/>
              </w:rPr>
              <w:lastRenderedPageBreak/>
              <w:t>3</w:t>
            </w:r>
          </w:p>
        </w:tc>
        <w:tc>
          <w:tcPr>
            <w:tcW w:w="987" w:type="dxa"/>
            <w:shd w:val="clear" w:color="auto" w:fill="FFFFFF"/>
            <w:hideMark/>
          </w:tcPr>
          <w:p w:rsidR="002A1932" w:rsidRDefault="002A1932" w:rsidP="00305A33">
            <w:pPr>
              <w:rPr>
                <w:rFonts w:ascii="Arial" w:hAnsi="Arial" w:cs="Arial"/>
                <w:color w:val="000000"/>
                <w:sz w:val="18"/>
                <w:szCs w:val="18"/>
              </w:rPr>
            </w:pPr>
            <w:r>
              <w:rPr>
                <w:rFonts w:ascii="Arial" w:hAnsi="Arial" w:cs="Arial"/>
                <w:color w:val="000000"/>
                <w:sz w:val="18"/>
                <w:szCs w:val="18"/>
              </w:rPr>
              <w:t>Public Key or Identity</w:t>
            </w:r>
          </w:p>
        </w:tc>
        <w:tc>
          <w:tcPr>
            <w:tcW w:w="286" w:type="dxa"/>
            <w:shd w:val="clear" w:color="auto" w:fill="FFFFFF"/>
            <w:hideMark/>
          </w:tcPr>
          <w:p w:rsidR="002A1932" w:rsidRDefault="00741D73" w:rsidP="00305A33">
            <w:pPr>
              <w:rPr>
                <w:rFonts w:ascii="Arial" w:hAnsi="Arial" w:cs="Arial"/>
                <w:color w:val="000000"/>
                <w:sz w:val="18"/>
                <w:szCs w:val="18"/>
              </w:rPr>
            </w:pPr>
            <w:r>
              <w:rPr>
                <w:rFonts w:ascii="Arial" w:hAnsi="Arial" w:cs="Arial"/>
                <w:color w:val="000000"/>
                <w:sz w:val="18"/>
                <w:szCs w:val="18"/>
              </w:rPr>
              <w:t>W</w:t>
            </w:r>
          </w:p>
        </w:tc>
        <w:tc>
          <w:tcPr>
            <w:tcW w:w="278" w:type="dxa"/>
            <w:shd w:val="clear" w:color="auto" w:fill="FFFFFF"/>
            <w:hideMark/>
          </w:tcPr>
          <w:p w:rsidR="002A1932" w:rsidRDefault="002A1932" w:rsidP="00305A33">
            <w:pPr>
              <w:rPr>
                <w:rFonts w:ascii="Arial" w:hAnsi="Arial" w:cs="Arial"/>
                <w:color w:val="000000"/>
                <w:sz w:val="18"/>
                <w:szCs w:val="18"/>
              </w:rPr>
            </w:pPr>
            <w:r>
              <w:rPr>
                <w:rFonts w:ascii="Arial" w:hAnsi="Arial" w:cs="Arial"/>
                <w:color w:val="000000"/>
                <w:sz w:val="18"/>
                <w:szCs w:val="18"/>
              </w:rPr>
              <w:t>S</w:t>
            </w:r>
          </w:p>
        </w:tc>
        <w:tc>
          <w:tcPr>
            <w:tcW w:w="290" w:type="dxa"/>
            <w:shd w:val="clear" w:color="auto" w:fill="FFFFFF"/>
            <w:hideMark/>
          </w:tcPr>
          <w:p w:rsidR="002A1932" w:rsidRDefault="002A1932" w:rsidP="00305A33">
            <w:pPr>
              <w:rPr>
                <w:rFonts w:ascii="Arial" w:hAnsi="Arial" w:cs="Arial"/>
                <w:color w:val="000000"/>
                <w:sz w:val="18"/>
                <w:szCs w:val="18"/>
              </w:rPr>
            </w:pPr>
            <w:r>
              <w:rPr>
                <w:rFonts w:ascii="Arial" w:hAnsi="Arial" w:cs="Arial"/>
                <w:color w:val="000000"/>
                <w:sz w:val="18"/>
                <w:szCs w:val="18"/>
              </w:rPr>
              <w:t>M</w:t>
            </w:r>
          </w:p>
        </w:tc>
        <w:tc>
          <w:tcPr>
            <w:tcW w:w="691" w:type="dxa"/>
            <w:shd w:val="clear" w:color="auto" w:fill="FFFFFF"/>
            <w:hideMark/>
          </w:tcPr>
          <w:p w:rsidR="002A1932" w:rsidRDefault="002A1932" w:rsidP="00305A33">
            <w:pPr>
              <w:rPr>
                <w:rFonts w:ascii="Arial" w:hAnsi="Arial" w:cs="Arial"/>
                <w:color w:val="000000"/>
                <w:sz w:val="18"/>
                <w:szCs w:val="18"/>
              </w:rPr>
            </w:pPr>
            <w:r>
              <w:rPr>
                <w:rFonts w:ascii="Arial" w:hAnsi="Arial" w:cs="Arial"/>
                <w:color w:val="000000"/>
                <w:sz w:val="18"/>
                <w:szCs w:val="18"/>
              </w:rPr>
              <w:t>Opaque</w:t>
            </w:r>
          </w:p>
        </w:tc>
        <w:tc>
          <w:tcPr>
            <w:tcW w:w="1133" w:type="dxa"/>
            <w:shd w:val="clear" w:color="auto" w:fill="FFFFFF"/>
            <w:hideMark/>
          </w:tcPr>
          <w:p w:rsidR="002A1932" w:rsidRDefault="000A5DEB" w:rsidP="00305A33">
            <w:pPr>
              <w:rPr>
                <w:rFonts w:ascii="Arial" w:hAnsi="Arial" w:cs="Arial"/>
                <w:color w:val="000000"/>
                <w:sz w:val="18"/>
                <w:szCs w:val="18"/>
              </w:rPr>
            </w:pPr>
            <w:r>
              <w:rPr>
                <w:rFonts w:ascii="Arial" w:hAnsi="Arial" w:cs="Arial"/>
                <w:color w:val="000000"/>
                <w:sz w:val="18"/>
                <w:szCs w:val="18"/>
              </w:rPr>
              <w:t>128 bytes</w:t>
            </w:r>
          </w:p>
        </w:tc>
        <w:tc>
          <w:tcPr>
            <w:tcW w:w="480" w:type="dxa"/>
            <w:shd w:val="clear" w:color="auto" w:fill="FFFFFF"/>
            <w:hideMark/>
          </w:tcPr>
          <w:p w:rsidR="002A1932" w:rsidRDefault="002A1932" w:rsidP="00305A33">
            <w:pPr>
              <w:rPr>
                <w:rFonts w:ascii="Arial" w:hAnsi="Arial" w:cs="Arial"/>
                <w:color w:val="000000"/>
                <w:sz w:val="18"/>
                <w:szCs w:val="18"/>
              </w:rPr>
            </w:pPr>
          </w:p>
        </w:tc>
        <w:tc>
          <w:tcPr>
            <w:tcW w:w="1866" w:type="dxa"/>
            <w:shd w:val="clear" w:color="auto" w:fill="FFFFFF"/>
            <w:hideMark/>
          </w:tcPr>
          <w:p w:rsidR="002A1932" w:rsidRDefault="002A1932" w:rsidP="00703F8E">
            <w:pPr>
              <w:rPr>
                <w:rFonts w:ascii="Arial" w:hAnsi="Arial" w:cs="Arial"/>
                <w:color w:val="000000"/>
                <w:sz w:val="18"/>
                <w:szCs w:val="18"/>
              </w:rPr>
            </w:pPr>
            <w:r>
              <w:rPr>
                <w:rFonts w:ascii="Arial" w:hAnsi="Arial" w:cs="Arial"/>
                <w:color w:val="000000"/>
                <w:sz w:val="18"/>
                <w:szCs w:val="18"/>
              </w:rPr>
              <w:t>Stores the LWM2M Client’s Certificate (Certificate mode), public key (RPK mode) or PSK Identity (PSK mode).</w:t>
            </w:r>
          </w:p>
        </w:tc>
        <w:tc>
          <w:tcPr>
            <w:tcW w:w="1025" w:type="dxa"/>
            <w:shd w:val="clear" w:color="auto" w:fill="FFFFFF"/>
          </w:tcPr>
          <w:p w:rsidR="002A1932" w:rsidRDefault="002A1932" w:rsidP="005C5D8F">
            <w:pPr>
              <w:spacing w:after="240"/>
              <w:rPr>
                <w:rFonts w:ascii="Arial" w:hAnsi="Arial" w:cs="Arial"/>
                <w:color w:val="000000"/>
                <w:sz w:val="18"/>
                <w:szCs w:val="18"/>
              </w:rPr>
            </w:pPr>
            <w:r>
              <w:rPr>
                <w:color w:val="339966"/>
                <w:sz w:val="40"/>
              </w:rPr>
              <w:sym w:font="Wingdings" w:char="F0FE"/>
            </w:r>
          </w:p>
        </w:tc>
        <w:tc>
          <w:tcPr>
            <w:tcW w:w="1402" w:type="dxa"/>
            <w:shd w:val="clear" w:color="auto" w:fill="FFFFFF"/>
          </w:tcPr>
          <w:p w:rsidR="002A1932" w:rsidRDefault="004B3AFA" w:rsidP="005C5D8F">
            <w:pPr>
              <w:spacing w:after="240"/>
              <w:rPr>
                <w:rFonts w:ascii="Arial" w:hAnsi="Arial" w:cs="Arial"/>
                <w:color w:val="000000"/>
                <w:sz w:val="18"/>
                <w:szCs w:val="18"/>
              </w:rPr>
            </w:pPr>
            <w:r>
              <w:rPr>
                <w:rFonts w:ascii="Arial" w:hAnsi="Arial" w:cs="Arial"/>
                <w:color w:val="000000"/>
                <w:sz w:val="18"/>
                <w:szCs w:val="18"/>
              </w:rPr>
              <w:t>None</w:t>
            </w:r>
          </w:p>
          <w:p w:rsidR="002A1932" w:rsidRDefault="002A1932" w:rsidP="005C5D8F">
            <w:pPr>
              <w:rPr>
                <w:rFonts w:ascii="Arial" w:hAnsi="Arial" w:cs="Arial"/>
                <w:color w:val="000000"/>
                <w:sz w:val="18"/>
                <w:szCs w:val="18"/>
              </w:rPr>
            </w:pPr>
            <w:r>
              <w:rPr>
                <w:rFonts w:ascii="Arial" w:hAnsi="Arial" w:cs="Arial"/>
                <w:color w:val="000000"/>
                <w:sz w:val="18"/>
                <w:szCs w:val="18"/>
              </w:rPr>
              <w:t>In fact, one of credential downloaded in production line</w:t>
            </w:r>
          </w:p>
        </w:tc>
      </w:tr>
      <w:tr w:rsidR="002A1932" w:rsidTr="00C128A8">
        <w:tc>
          <w:tcPr>
            <w:tcW w:w="232" w:type="dxa"/>
            <w:shd w:val="clear" w:color="auto" w:fill="FFFFFF"/>
            <w:hideMark/>
          </w:tcPr>
          <w:p w:rsidR="002A1932" w:rsidRDefault="002A1932" w:rsidP="00305A33">
            <w:pPr>
              <w:rPr>
                <w:rFonts w:ascii="Arial" w:hAnsi="Arial" w:cs="Arial"/>
                <w:color w:val="000000"/>
                <w:sz w:val="18"/>
                <w:szCs w:val="18"/>
              </w:rPr>
            </w:pPr>
            <w:r>
              <w:rPr>
                <w:rFonts w:ascii="Arial" w:hAnsi="Arial" w:cs="Arial"/>
                <w:color w:val="000000"/>
                <w:sz w:val="18"/>
                <w:szCs w:val="18"/>
              </w:rPr>
              <w:t>4</w:t>
            </w:r>
          </w:p>
        </w:tc>
        <w:tc>
          <w:tcPr>
            <w:tcW w:w="987" w:type="dxa"/>
            <w:shd w:val="clear" w:color="auto" w:fill="FFFFFF"/>
            <w:hideMark/>
          </w:tcPr>
          <w:p w:rsidR="002A1932" w:rsidRDefault="002A1932" w:rsidP="00305A33">
            <w:pPr>
              <w:rPr>
                <w:rFonts w:ascii="Arial" w:hAnsi="Arial" w:cs="Arial"/>
                <w:color w:val="000000"/>
                <w:sz w:val="18"/>
                <w:szCs w:val="18"/>
              </w:rPr>
            </w:pPr>
            <w:r w:rsidRPr="00D328F0">
              <w:rPr>
                <w:rFonts w:ascii="Arial" w:hAnsi="Arial" w:cs="Arial"/>
                <w:color w:val="000000"/>
                <w:sz w:val="18"/>
                <w:szCs w:val="18"/>
              </w:rPr>
              <w:t>Server Public Key or Identity</w:t>
            </w:r>
          </w:p>
        </w:tc>
        <w:tc>
          <w:tcPr>
            <w:tcW w:w="286" w:type="dxa"/>
            <w:shd w:val="clear" w:color="auto" w:fill="FFFFFF"/>
            <w:hideMark/>
          </w:tcPr>
          <w:p w:rsidR="002A1932" w:rsidRDefault="00741D73" w:rsidP="00305A33">
            <w:pPr>
              <w:rPr>
                <w:rFonts w:ascii="Arial" w:hAnsi="Arial" w:cs="Arial"/>
                <w:color w:val="000000"/>
                <w:sz w:val="18"/>
                <w:szCs w:val="18"/>
              </w:rPr>
            </w:pPr>
            <w:r>
              <w:rPr>
                <w:rFonts w:ascii="Arial" w:hAnsi="Arial" w:cs="Arial"/>
                <w:color w:val="000000"/>
                <w:sz w:val="18"/>
                <w:szCs w:val="18"/>
              </w:rPr>
              <w:t>W</w:t>
            </w:r>
          </w:p>
        </w:tc>
        <w:tc>
          <w:tcPr>
            <w:tcW w:w="278" w:type="dxa"/>
            <w:shd w:val="clear" w:color="auto" w:fill="FFFFFF"/>
            <w:hideMark/>
          </w:tcPr>
          <w:p w:rsidR="002A1932" w:rsidRDefault="002A1932" w:rsidP="00305A33">
            <w:pPr>
              <w:rPr>
                <w:rFonts w:ascii="Arial" w:hAnsi="Arial" w:cs="Arial"/>
                <w:color w:val="000000"/>
                <w:sz w:val="18"/>
                <w:szCs w:val="18"/>
              </w:rPr>
            </w:pPr>
            <w:r>
              <w:rPr>
                <w:rFonts w:ascii="Arial" w:hAnsi="Arial" w:cs="Arial"/>
                <w:color w:val="000000"/>
                <w:sz w:val="18"/>
                <w:szCs w:val="18"/>
              </w:rPr>
              <w:t>S</w:t>
            </w:r>
          </w:p>
        </w:tc>
        <w:tc>
          <w:tcPr>
            <w:tcW w:w="290" w:type="dxa"/>
            <w:shd w:val="clear" w:color="auto" w:fill="FFFFFF"/>
            <w:hideMark/>
          </w:tcPr>
          <w:p w:rsidR="002A1932" w:rsidRDefault="002A1932" w:rsidP="00305A33">
            <w:pPr>
              <w:rPr>
                <w:rFonts w:ascii="Arial" w:hAnsi="Arial" w:cs="Arial"/>
                <w:color w:val="000000"/>
                <w:sz w:val="18"/>
                <w:szCs w:val="18"/>
              </w:rPr>
            </w:pPr>
            <w:r>
              <w:rPr>
                <w:rFonts w:ascii="Arial" w:hAnsi="Arial" w:cs="Arial"/>
                <w:color w:val="000000"/>
                <w:sz w:val="18"/>
                <w:szCs w:val="18"/>
              </w:rPr>
              <w:t>M</w:t>
            </w:r>
          </w:p>
        </w:tc>
        <w:tc>
          <w:tcPr>
            <w:tcW w:w="691" w:type="dxa"/>
            <w:shd w:val="clear" w:color="auto" w:fill="FFFFFF"/>
            <w:hideMark/>
          </w:tcPr>
          <w:p w:rsidR="002A1932" w:rsidRDefault="002A1932" w:rsidP="00305A33">
            <w:pPr>
              <w:rPr>
                <w:rFonts w:ascii="Arial" w:hAnsi="Arial" w:cs="Arial"/>
                <w:color w:val="000000"/>
                <w:sz w:val="18"/>
                <w:szCs w:val="18"/>
              </w:rPr>
            </w:pPr>
            <w:r>
              <w:rPr>
                <w:rFonts w:ascii="Arial" w:hAnsi="Arial" w:cs="Arial"/>
                <w:color w:val="000000"/>
                <w:sz w:val="18"/>
                <w:szCs w:val="18"/>
              </w:rPr>
              <w:t>Opaque</w:t>
            </w:r>
          </w:p>
        </w:tc>
        <w:tc>
          <w:tcPr>
            <w:tcW w:w="1133" w:type="dxa"/>
            <w:shd w:val="clear" w:color="auto" w:fill="FFFFFF"/>
            <w:hideMark/>
          </w:tcPr>
          <w:p w:rsidR="002A1932" w:rsidRDefault="002A1932" w:rsidP="00305A33">
            <w:pPr>
              <w:rPr>
                <w:rFonts w:ascii="Arial" w:hAnsi="Arial" w:cs="Arial"/>
                <w:color w:val="000000"/>
                <w:sz w:val="18"/>
                <w:szCs w:val="18"/>
              </w:rPr>
            </w:pPr>
          </w:p>
        </w:tc>
        <w:tc>
          <w:tcPr>
            <w:tcW w:w="480" w:type="dxa"/>
            <w:shd w:val="clear" w:color="auto" w:fill="FFFFFF"/>
            <w:hideMark/>
          </w:tcPr>
          <w:p w:rsidR="002A1932" w:rsidRDefault="002A1932" w:rsidP="00305A33">
            <w:pPr>
              <w:rPr>
                <w:rFonts w:ascii="Arial" w:hAnsi="Arial" w:cs="Arial"/>
                <w:color w:val="000000"/>
                <w:sz w:val="18"/>
                <w:szCs w:val="18"/>
              </w:rPr>
            </w:pPr>
          </w:p>
        </w:tc>
        <w:tc>
          <w:tcPr>
            <w:tcW w:w="1866" w:type="dxa"/>
            <w:shd w:val="clear" w:color="auto" w:fill="FFFFFF"/>
            <w:hideMark/>
          </w:tcPr>
          <w:p w:rsidR="002A1932" w:rsidRDefault="002A1932" w:rsidP="00703F8E">
            <w:pPr>
              <w:rPr>
                <w:rFonts w:ascii="Arial" w:hAnsi="Arial" w:cs="Arial"/>
                <w:color w:val="000000"/>
                <w:sz w:val="18"/>
                <w:szCs w:val="18"/>
              </w:rPr>
            </w:pPr>
            <w:r>
              <w:rPr>
                <w:rFonts w:ascii="Arial" w:hAnsi="Arial" w:cs="Arial"/>
                <w:color w:val="000000"/>
                <w:sz w:val="18"/>
                <w:szCs w:val="18"/>
              </w:rPr>
              <w:t xml:space="preserve">Stores the LWM2M Server’s or LWM2M Bootstrap Server’s Certificate (Certificate mode), public key (RPK mode) or PSK Identity (PSK mode). </w:t>
            </w:r>
          </w:p>
        </w:tc>
        <w:tc>
          <w:tcPr>
            <w:tcW w:w="1025" w:type="dxa"/>
            <w:shd w:val="clear" w:color="auto" w:fill="FFFFFF"/>
          </w:tcPr>
          <w:p w:rsidR="002A1932" w:rsidRDefault="00E14CFB" w:rsidP="00305A33">
            <w:pPr>
              <w:rPr>
                <w:rFonts w:ascii="Arial" w:hAnsi="Arial" w:cs="Arial"/>
                <w:color w:val="000000"/>
                <w:sz w:val="18"/>
                <w:szCs w:val="18"/>
              </w:rPr>
            </w:pPr>
            <w:r>
              <w:rPr>
                <w:color w:val="FF0000"/>
                <w:sz w:val="40"/>
              </w:rPr>
              <w:sym w:font="Wingdings" w:char="F0FE"/>
            </w:r>
          </w:p>
        </w:tc>
        <w:tc>
          <w:tcPr>
            <w:tcW w:w="1402" w:type="dxa"/>
            <w:shd w:val="clear" w:color="auto" w:fill="FFFFFF"/>
          </w:tcPr>
          <w:p w:rsidR="002A1932" w:rsidRDefault="00D328F0" w:rsidP="00305A33">
            <w:pPr>
              <w:rPr>
                <w:rFonts w:ascii="Arial" w:hAnsi="Arial" w:cs="Arial"/>
                <w:color w:val="000000"/>
                <w:sz w:val="18"/>
                <w:szCs w:val="18"/>
              </w:rPr>
            </w:pPr>
            <w:commentRangeStart w:id="54"/>
            <w:r>
              <w:rPr>
                <w:rFonts w:ascii="Arial" w:hAnsi="Arial" w:cs="Arial"/>
                <w:color w:val="000000"/>
                <w:sz w:val="18"/>
                <w:szCs w:val="18"/>
              </w:rPr>
              <w:t>None</w:t>
            </w:r>
            <w:commentRangeEnd w:id="54"/>
            <w:r w:rsidR="00C47856">
              <w:rPr>
                <w:rStyle w:val="Marquedecommentaire"/>
              </w:rPr>
              <w:commentReference w:id="54"/>
            </w:r>
          </w:p>
        </w:tc>
      </w:tr>
      <w:tr w:rsidR="002A1932" w:rsidTr="00C128A8">
        <w:tc>
          <w:tcPr>
            <w:tcW w:w="232" w:type="dxa"/>
            <w:shd w:val="clear" w:color="auto" w:fill="FFFFFF"/>
            <w:hideMark/>
          </w:tcPr>
          <w:p w:rsidR="002A1932" w:rsidRDefault="002A1932" w:rsidP="00305A33">
            <w:pPr>
              <w:rPr>
                <w:rFonts w:ascii="Arial" w:hAnsi="Arial" w:cs="Arial"/>
                <w:color w:val="000000"/>
                <w:sz w:val="18"/>
                <w:szCs w:val="18"/>
              </w:rPr>
            </w:pPr>
            <w:r>
              <w:rPr>
                <w:rFonts w:ascii="Arial" w:hAnsi="Arial" w:cs="Arial"/>
                <w:color w:val="000000"/>
                <w:sz w:val="18"/>
                <w:szCs w:val="18"/>
              </w:rPr>
              <w:t>5</w:t>
            </w:r>
          </w:p>
        </w:tc>
        <w:tc>
          <w:tcPr>
            <w:tcW w:w="987" w:type="dxa"/>
            <w:shd w:val="clear" w:color="auto" w:fill="FFFFFF"/>
            <w:hideMark/>
          </w:tcPr>
          <w:p w:rsidR="002A1932" w:rsidRDefault="002A1932" w:rsidP="00305A33">
            <w:pPr>
              <w:rPr>
                <w:rFonts w:ascii="Arial" w:hAnsi="Arial" w:cs="Arial"/>
                <w:color w:val="000000"/>
                <w:sz w:val="18"/>
                <w:szCs w:val="18"/>
              </w:rPr>
            </w:pPr>
            <w:r>
              <w:rPr>
                <w:rFonts w:ascii="Arial" w:hAnsi="Arial" w:cs="Arial"/>
                <w:color w:val="000000"/>
                <w:sz w:val="18"/>
                <w:szCs w:val="18"/>
              </w:rPr>
              <w:t>Secret Key</w:t>
            </w:r>
          </w:p>
        </w:tc>
        <w:tc>
          <w:tcPr>
            <w:tcW w:w="286" w:type="dxa"/>
            <w:shd w:val="clear" w:color="auto" w:fill="FFFFFF"/>
            <w:hideMark/>
          </w:tcPr>
          <w:p w:rsidR="002A1932" w:rsidRDefault="00741D73" w:rsidP="00305A33">
            <w:pPr>
              <w:rPr>
                <w:rFonts w:ascii="Arial" w:hAnsi="Arial" w:cs="Arial"/>
                <w:color w:val="000000"/>
                <w:sz w:val="18"/>
                <w:szCs w:val="18"/>
              </w:rPr>
            </w:pPr>
            <w:r>
              <w:rPr>
                <w:rFonts w:ascii="Arial" w:hAnsi="Arial" w:cs="Arial"/>
                <w:color w:val="000000"/>
                <w:sz w:val="18"/>
                <w:szCs w:val="18"/>
              </w:rPr>
              <w:t>W</w:t>
            </w:r>
          </w:p>
        </w:tc>
        <w:tc>
          <w:tcPr>
            <w:tcW w:w="278" w:type="dxa"/>
            <w:shd w:val="clear" w:color="auto" w:fill="FFFFFF"/>
            <w:hideMark/>
          </w:tcPr>
          <w:p w:rsidR="002A1932" w:rsidRDefault="002A1932" w:rsidP="00305A33">
            <w:pPr>
              <w:rPr>
                <w:rFonts w:ascii="Arial" w:hAnsi="Arial" w:cs="Arial"/>
                <w:color w:val="000000"/>
                <w:sz w:val="18"/>
                <w:szCs w:val="18"/>
              </w:rPr>
            </w:pPr>
            <w:r>
              <w:rPr>
                <w:rFonts w:ascii="Arial" w:hAnsi="Arial" w:cs="Arial"/>
                <w:color w:val="000000"/>
                <w:sz w:val="18"/>
                <w:szCs w:val="18"/>
              </w:rPr>
              <w:t>S</w:t>
            </w:r>
          </w:p>
        </w:tc>
        <w:tc>
          <w:tcPr>
            <w:tcW w:w="290" w:type="dxa"/>
            <w:shd w:val="clear" w:color="auto" w:fill="FFFFFF"/>
            <w:hideMark/>
          </w:tcPr>
          <w:p w:rsidR="002A1932" w:rsidRDefault="002A1932" w:rsidP="00305A33">
            <w:pPr>
              <w:rPr>
                <w:rFonts w:ascii="Arial" w:hAnsi="Arial" w:cs="Arial"/>
                <w:color w:val="000000"/>
                <w:sz w:val="18"/>
                <w:szCs w:val="18"/>
              </w:rPr>
            </w:pPr>
            <w:r>
              <w:rPr>
                <w:rFonts w:ascii="Arial" w:hAnsi="Arial" w:cs="Arial"/>
                <w:color w:val="000000"/>
                <w:sz w:val="18"/>
                <w:szCs w:val="18"/>
              </w:rPr>
              <w:t>M</w:t>
            </w:r>
          </w:p>
        </w:tc>
        <w:tc>
          <w:tcPr>
            <w:tcW w:w="691" w:type="dxa"/>
            <w:shd w:val="clear" w:color="auto" w:fill="FFFFFF"/>
            <w:hideMark/>
          </w:tcPr>
          <w:p w:rsidR="002A1932" w:rsidRDefault="002A1932" w:rsidP="00305A33">
            <w:pPr>
              <w:rPr>
                <w:rFonts w:ascii="Arial" w:hAnsi="Arial" w:cs="Arial"/>
                <w:color w:val="000000"/>
                <w:sz w:val="18"/>
                <w:szCs w:val="18"/>
              </w:rPr>
            </w:pPr>
            <w:r>
              <w:rPr>
                <w:rFonts w:ascii="Arial" w:hAnsi="Arial" w:cs="Arial"/>
                <w:color w:val="000000"/>
                <w:sz w:val="18"/>
                <w:szCs w:val="18"/>
              </w:rPr>
              <w:t>Opaque</w:t>
            </w:r>
          </w:p>
        </w:tc>
        <w:tc>
          <w:tcPr>
            <w:tcW w:w="1133" w:type="dxa"/>
            <w:shd w:val="clear" w:color="auto" w:fill="FFFFFF"/>
            <w:hideMark/>
          </w:tcPr>
          <w:p w:rsidR="002A1932" w:rsidRDefault="000A5DEB" w:rsidP="00305A33">
            <w:pPr>
              <w:rPr>
                <w:rFonts w:ascii="Arial" w:hAnsi="Arial" w:cs="Arial"/>
                <w:color w:val="000000"/>
                <w:sz w:val="18"/>
                <w:szCs w:val="18"/>
              </w:rPr>
            </w:pPr>
            <w:r>
              <w:rPr>
                <w:rFonts w:ascii="Arial" w:hAnsi="Arial" w:cs="Arial"/>
                <w:color w:val="000000"/>
                <w:sz w:val="18"/>
                <w:szCs w:val="18"/>
              </w:rPr>
              <w:t>128 bytes</w:t>
            </w:r>
          </w:p>
        </w:tc>
        <w:tc>
          <w:tcPr>
            <w:tcW w:w="480" w:type="dxa"/>
            <w:shd w:val="clear" w:color="auto" w:fill="FFFFFF"/>
            <w:hideMark/>
          </w:tcPr>
          <w:p w:rsidR="002A1932" w:rsidRDefault="002A1932" w:rsidP="00305A33">
            <w:pPr>
              <w:rPr>
                <w:rFonts w:ascii="Arial" w:hAnsi="Arial" w:cs="Arial"/>
                <w:color w:val="000000"/>
                <w:sz w:val="18"/>
                <w:szCs w:val="18"/>
              </w:rPr>
            </w:pPr>
          </w:p>
        </w:tc>
        <w:tc>
          <w:tcPr>
            <w:tcW w:w="1866" w:type="dxa"/>
            <w:shd w:val="clear" w:color="auto" w:fill="FFFFFF"/>
            <w:hideMark/>
          </w:tcPr>
          <w:p w:rsidR="002A1932" w:rsidRDefault="002A1932" w:rsidP="00703F8E">
            <w:pPr>
              <w:rPr>
                <w:rFonts w:ascii="Arial" w:hAnsi="Arial" w:cs="Arial"/>
                <w:color w:val="000000"/>
                <w:sz w:val="18"/>
                <w:szCs w:val="18"/>
              </w:rPr>
            </w:pPr>
            <w:r>
              <w:rPr>
                <w:rFonts w:ascii="Arial" w:hAnsi="Arial" w:cs="Arial"/>
                <w:color w:val="000000"/>
                <w:sz w:val="18"/>
                <w:szCs w:val="18"/>
              </w:rPr>
              <w:t xml:space="preserve">Stores the secret key or private key of the security mode. This Resource MUST only be changed by a bootstrap server and MUST NOT </w:t>
            </w:r>
            <w:proofErr w:type="gramStart"/>
            <w:r>
              <w:rPr>
                <w:rFonts w:ascii="Arial" w:hAnsi="Arial" w:cs="Arial"/>
                <w:color w:val="000000"/>
                <w:sz w:val="18"/>
                <w:szCs w:val="18"/>
              </w:rPr>
              <w:t>be</w:t>
            </w:r>
            <w:proofErr w:type="gramEnd"/>
            <w:r>
              <w:rPr>
                <w:rFonts w:ascii="Arial" w:hAnsi="Arial" w:cs="Arial"/>
                <w:color w:val="000000"/>
                <w:sz w:val="18"/>
                <w:szCs w:val="18"/>
              </w:rPr>
              <w:t xml:space="preserve"> readable by any server.</w:t>
            </w:r>
          </w:p>
        </w:tc>
        <w:tc>
          <w:tcPr>
            <w:tcW w:w="1025" w:type="dxa"/>
            <w:shd w:val="clear" w:color="auto" w:fill="FFFFFF"/>
          </w:tcPr>
          <w:p w:rsidR="002A1932" w:rsidRDefault="00D328F0" w:rsidP="00305A33">
            <w:pPr>
              <w:rPr>
                <w:rFonts w:ascii="Arial" w:hAnsi="Arial" w:cs="Arial"/>
                <w:color w:val="000000"/>
                <w:sz w:val="18"/>
                <w:szCs w:val="18"/>
              </w:rPr>
            </w:pPr>
            <w:r>
              <w:rPr>
                <w:color w:val="339966"/>
                <w:sz w:val="40"/>
              </w:rPr>
              <w:sym w:font="Wingdings" w:char="F0FE"/>
            </w:r>
          </w:p>
        </w:tc>
        <w:tc>
          <w:tcPr>
            <w:tcW w:w="1402" w:type="dxa"/>
            <w:shd w:val="clear" w:color="auto" w:fill="FFFFFF"/>
          </w:tcPr>
          <w:p w:rsidR="002A1932" w:rsidRDefault="004B3AFA" w:rsidP="00305A33">
            <w:pPr>
              <w:rPr>
                <w:rFonts w:ascii="Arial" w:hAnsi="Arial" w:cs="Arial"/>
                <w:color w:val="000000"/>
                <w:sz w:val="18"/>
                <w:szCs w:val="18"/>
              </w:rPr>
            </w:pPr>
            <w:r>
              <w:rPr>
                <w:rFonts w:ascii="Arial" w:hAnsi="Arial" w:cs="Arial"/>
                <w:color w:val="000000"/>
                <w:sz w:val="18"/>
                <w:szCs w:val="18"/>
              </w:rPr>
              <w:t>None</w:t>
            </w:r>
          </w:p>
        </w:tc>
      </w:tr>
      <w:tr w:rsidR="002A1932" w:rsidTr="00C128A8">
        <w:tc>
          <w:tcPr>
            <w:tcW w:w="232" w:type="dxa"/>
            <w:shd w:val="clear" w:color="auto" w:fill="FFFFFF"/>
          </w:tcPr>
          <w:p w:rsidR="002A1932" w:rsidRDefault="002A1932" w:rsidP="00305A33">
            <w:pPr>
              <w:rPr>
                <w:rFonts w:ascii="Arial" w:hAnsi="Arial" w:cs="Arial"/>
                <w:color w:val="000000"/>
                <w:sz w:val="18"/>
                <w:szCs w:val="18"/>
              </w:rPr>
            </w:pPr>
            <w:r>
              <w:rPr>
                <w:rFonts w:ascii="Arial" w:hAnsi="Arial" w:cs="Arial"/>
                <w:color w:val="000000"/>
                <w:sz w:val="18"/>
                <w:szCs w:val="18"/>
              </w:rPr>
              <w:t>6</w:t>
            </w:r>
          </w:p>
        </w:tc>
        <w:tc>
          <w:tcPr>
            <w:tcW w:w="987" w:type="dxa"/>
            <w:shd w:val="clear" w:color="auto" w:fill="FFFFFF"/>
          </w:tcPr>
          <w:p w:rsidR="002A1932" w:rsidRPr="000246F0" w:rsidRDefault="002A1932" w:rsidP="00305A33">
            <w:pPr>
              <w:rPr>
                <w:rFonts w:ascii="Arial" w:hAnsi="Arial" w:cs="Arial"/>
                <w:color w:val="000000"/>
                <w:sz w:val="18"/>
                <w:szCs w:val="18"/>
              </w:rPr>
            </w:pPr>
            <w:r w:rsidRPr="0095785C">
              <w:rPr>
                <w:rFonts w:ascii="Arial" w:eastAsia="Malgun Gothic" w:hAnsi="Arial" w:cs="Arial"/>
                <w:sz w:val="18"/>
                <w:szCs w:val="18"/>
                <w:lang w:eastAsia="ko-KR"/>
              </w:rPr>
              <w:t>SMS Security Mode</w:t>
            </w:r>
          </w:p>
        </w:tc>
        <w:tc>
          <w:tcPr>
            <w:tcW w:w="286" w:type="dxa"/>
            <w:shd w:val="clear" w:color="auto" w:fill="FFFFFF"/>
          </w:tcPr>
          <w:p w:rsidR="002A1932" w:rsidRPr="000246F0" w:rsidRDefault="002A1932" w:rsidP="00305A33">
            <w:pPr>
              <w:rPr>
                <w:rFonts w:ascii="Arial" w:hAnsi="Arial" w:cs="Arial"/>
                <w:color w:val="000000"/>
                <w:sz w:val="18"/>
                <w:szCs w:val="18"/>
              </w:rPr>
            </w:pPr>
          </w:p>
        </w:tc>
        <w:tc>
          <w:tcPr>
            <w:tcW w:w="278" w:type="dxa"/>
            <w:shd w:val="clear" w:color="auto" w:fill="FFFFFF"/>
          </w:tcPr>
          <w:p w:rsidR="002A1932" w:rsidRPr="000246F0" w:rsidRDefault="002A1932" w:rsidP="00305A33">
            <w:pPr>
              <w:rPr>
                <w:rFonts w:ascii="Arial" w:hAnsi="Arial" w:cs="Arial"/>
                <w:color w:val="000000"/>
                <w:sz w:val="18"/>
                <w:szCs w:val="18"/>
              </w:rPr>
            </w:pPr>
            <w:r>
              <w:rPr>
                <w:rFonts w:ascii="Arial" w:hAnsi="Arial" w:cs="Arial"/>
                <w:color w:val="000000"/>
                <w:sz w:val="18"/>
                <w:szCs w:val="18"/>
              </w:rPr>
              <w:t>S</w:t>
            </w:r>
          </w:p>
        </w:tc>
        <w:tc>
          <w:tcPr>
            <w:tcW w:w="290" w:type="dxa"/>
            <w:shd w:val="clear" w:color="auto" w:fill="FFFFFF"/>
          </w:tcPr>
          <w:p w:rsidR="002A1932" w:rsidRPr="00897FCE" w:rsidRDefault="003579D9" w:rsidP="00305A33">
            <w:pPr>
              <w:rPr>
                <w:rFonts w:ascii="Arial" w:hAnsi="Arial" w:cs="Arial"/>
                <w:color w:val="000000"/>
                <w:sz w:val="18"/>
                <w:szCs w:val="18"/>
              </w:rPr>
            </w:pPr>
            <w:commentRangeStart w:id="55"/>
            <w:r w:rsidRPr="003579D9">
              <w:rPr>
                <w:rFonts w:ascii="Arial" w:hAnsi="Arial" w:cs="Arial"/>
                <w:color w:val="FF0000"/>
                <w:sz w:val="18"/>
                <w:szCs w:val="18"/>
                <w:highlight w:val="yellow"/>
              </w:rPr>
              <w:t>M</w:t>
            </w:r>
            <w:commentRangeEnd w:id="55"/>
            <w:r>
              <w:rPr>
                <w:rStyle w:val="Marquedecommentaire"/>
              </w:rPr>
              <w:commentReference w:id="55"/>
            </w:r>
          </w:p>
        </w:tc>
        <w:tc>
          <w:tcPr>
            <w:tcW w:w="691" w:type="dxa"/>
            <w:shd w:val="clear" w:color="auto" w:fill="FFFFFF"/>
          </w:tcPr>
          <w:p w:rsidR="002A1932" w:rsidRPr="000246F0" w:rsidRDefault="002A1932" w:rsidP="00305A33">
            <w:pPr>
              <w:rPr>
                <w:rFonts w:ascii="Arial" w:hAnsi="Arial" w:cs="Arial"/>
                <w:color w:val="000000"/>
                <w:sz w:val="18"/>
                <w:szCs w:val="18"/>
              </w:rPr>
            </w:pPr>
            <w:r w:rsidRPr="0095785C">
              <w:rPr>
                <w:rFonts w:ascii="Arial" w:eastAsia="Malgun Gothic" w:hAnsi="Arial" w:cs="Arial"/>
                <w:sz w:val="18"/>
                <w:szCs w:val="18"/>
                <w:lang w:eastAsia="ko-KR"/>
              </w:rPr>
              <w:t>Integer</w:t>
            </w:r>
          </w:p>
        </w:tc>
        <w:tc>
          <w:tcPr>
            <w:tcW w:w="1133" w:type="dxa"/>
            <w:shd w:val="clear" w:color="auto" w:fill="FFFFFF"/>
          </w:tcPr>
          <w:p w:rsidR="002A1932" w:rsidRPr="000246F0" w:rsidRDefault="002A1932" w:rsidP="00305A33">
            <w:pPr>
              <w:rPr>
                <w:rFonts w:ascii="Arial" w:hAnsi="Arial" w:cs="Arial"/>
                <w:color w:val="000000"/>
                <w:sz w:val="18"/>
                <w:szCs w:val="18"/>
              </w:rPr>
            </w:pPr>
            <w:r w:rsidRPr="0095785C">
              <w:rPr>
                <w:rFonts w:ascii="Arial" w:eastAsia="Malgun Gothic" w:hAnsi="Arial" w:cs="Arial"/>
                <w:sz w:val="18"/>
                <w:szCs w:val="18"/>
                <w:lang w:eastAsia="ko-KR"/>
              </w:rPr>
              <w:t>0-255</w:t>
            </w:r>
          </w:p>
        </w:tc>
        <w:tc>
          <w:tcPr>
            <w:tcW w:w="480" w:type="dxa"/>
            <w:shd w:val="clear" w:color="auto" w:fill="FFFFFF"/>
          </w:tcPr>
          <w:p w:rsidR="002A1932" w:rsidRPr="000246F0" w:rsidRDefault="002A1932" w:rsidP="00305A33">
            <w:pPr>
              <w:rPr>
                <w:rFonts w:ascii="Arial" w:hAnsi="Arial" w:cs="Arial"/>
                <w:color w:val="000000"/>
                <w:sz w:val="18"/>
                <w:szCs w:val="18"/>
              </w:rPr>
            </w:pPr>
          </w:p>
        </w:tc>
        <w:tc>
          <w:tcPr>
            <w:tcW w:w="1866" w:type="dxa"/>
            <w:shd w:val="clear" w:color="auto" w:fill="FFFFFF"/>
          </w:tcPr>
          <w:p w:rsidR="002A1932" w:rsidRPr="0095785C" w:rsidRDefault="002A1932" w:rsidP="00305A33">
            <w:pPr>
              <w:pStyle w:val="TableRow"/>
              <w:rPr>
                <w:rFonts w:ascii="Arial" w:eastAsia="Malgun Gothic" w:hAnsi="Arial" w:cs="Arial"/>
                <w:sz w:val="18"/>
                <w:szCs w:val="18"/>
                <w:lang w:eastAsia="ko-KR"/>
              </w:rPr>
            </w:pPr>
            <w:r w:rsidRPr="0095785C">
              <w:rPr>
                <w:rFonts w:ascii="Arial" w:eastAsia="Malgun Gothic" w:hAnsi="Arial" w:cs="Arial"/>
                <w:sz w:val="18"/>
                <w:szCs w:val="18"/>
                <w:lang w:eastAsia="ko-KR"/>
              </w:rPr>
              <w:t xml:space="preserve">Determines which SMS security mode is used (see section </w:t>
            </w:r>
            <w:r>
              <w:rPr>
                <w:rFonts w:ascii="Arial" w:eastAsia="Malgun Gothic" w:hAnsi="Arial" w:cs="Arial"/>
                <w:sz w:val="18"/>
                <w:szCs w:val="18"/>
                <w:lang w:eastAsia="ko-KR"/>
              </w:rPr>
              <w:fldChar w:fldCharType="begin"/>
            </w:r>
            <w:r>
              <w:rPr>
                <w:rFonts w:ascii="Arial" w:eastAsia="Malgun Gothic" w:hAnsi="Arial" w:cs="Arial"/>
                <w:sz w:val="18"/>
                <w:szCs w:val="18"/>
                <w:lang w:eastAsia="ko-KR"/>
              </w:rPr>
              <w:instrText xml:space="preserve"> REF _Ref373937660 \r \h </w:instrText>
            </w:r>
            <w:r>
              <w:rPr>
                <w:rFonts w:ascii="Arial" w:eastAsia="Malgun Gothic" w:hAnsi="Arial" w:cs="Arial"/>
                <w:sz w:val="18"/>
                <w:szCs w:val="18"/>
                <w:lang w:eastAsia="ko-KR"/>
              </w:rPr>
            </w:r>
            <w:r>
              <w:rPr>
                <w:rFonts w:ascii="Arial" w:eastAsia="Malgun Gothic" w:hAnsi="Arial" w:cs="Arial"/>
                <w:sz w:val="18"/>
                <w:szCs w:val="18"/>
                <w:lang w:eastAsia="ko-KR"/>
              </w:rPr>
              <w:fldChar w:fldCharType="separate"/>
            </w:r>
            <w:r>
              <w:rPr>
                <w:rFonts w:ascii="Arial" w:eastAsia="Malgun Gothic" w:hAnsi="Arial" w:cs="Arial"/>
                <w:sz w:val="18"/>
                <w:szCs w:val="18"/>
                <w:lang w:eastAsia="ko-KR"/>
              </w:rPr>
              <w:t>7.2</w:t>
            </w:r>
            <w:r>
              <w:rPr>
                <w:rFonts w:ascii="Arial" w:eastAsia="Malgun Gothic" w:hAnsi="Arial" w:cs="Arial"/>
                <w:sz w:val="18"/>
                <w:szCs w:val="18"/>
                <w:lang w:eastAsia="ko-KR"/>
              </w:rPr>
              <w:fldChar w:fldCharType="end"/>
            </w:r>
            <w:r w:rsidRPr="0095785C">
              <w:rPr>
                <w:rFonts w:ascii="Arial" w:eastAsia="Malgun Gothic" w:hAnsi="Arial" w:cs="Arial"/>
                <w:sz w:val="18"/>
                <w:szCs w:val="18"/>
                <w:lang w:eastAsia="ko-KR"/>
              </w:rPr>
              <w:t>)</w:t>
            </w:r>
            <w:r w:rsidRPr="0095785C">
              <w:rPr>
                <w:rFonts w:ascii="Arial" w:eastAsia="Malgun Gothic" w:hAnsi="Arial" w:cs="Arial"/>
                <w:sz w:val="18"/>
                <w:szCs w:val="18"/>
                <w:lang w:eastAsia="ko-KR"/>
              </w:rPr>
              <w:br/>
              <w:t>0: Reserved for future use</w:t>
            </w:r>
            <w:r w:rsidRPr="0095785C">
              <w:rPr>
                <w:rFonts w:ascii="Arial" w:eastAsia="Malgun Gothic" w:hAnsi="Arial" w:cs="Arial"/>
                <w:sz w:val="18"/>
                <w:szCs w:val="18"/>
                <w:lang w:eastAsia="ko-KR"/>
              </w:rPr>
              <w:br/>
              <w:t xml:space="preserve">1: </w:t>
            </w:r>
            <w:r>
              <w:rPr>
                <w:rFonts w:ascii="Arial" w:eastAsia="Malgun Gothic" w:hAnsi="Arial" w:cs="Arial"/>
                <w:sz w:val="18"/>
                <w:szCs w:val="18"/>
                <w:lang w:eastAsia="ko-KR"/>
              </w:rPr>
              <w:t>DTLS</w:t>
            </w:r>
            <w:r w:rsidRPr="0095785C">
              <w:rPr>
                <w:rFonts w:ascii="Arial" w:eastAsia="Malgun Gothic" w:hAnsi="Arial" w:cs="Arial"/>
                <w:sz w:val="18"/>
                <w:szCs w:val="18"/>
                <w:lang w:eastAsia="ko-KR"/>
              </w:rPr>
              <w:t xml:space="preserve"> mode </w:t>
            </w:r>
            <w:r>
              <w:rPr>
                <w:rFonts w:ascii="Arial" w:eastAsia="Malgun Gothic" w:hAnsi="Arial" w:cs="Arial"/>
                <w:sz w:val="18"/>
                <w:szCs w:val="18"/>
                <w:lang w:eastAsia="ko-KR"/>
              </w:rPr>
              <w:t>(D</w:t>
            </w:r>
            <w:r w:rsidRPr="0095785C">
              <w:rPr>
                <w:rFonts w:ascii="Arial" w:eastAsia="Malgun Gothic" w:hAnsi="Arial" w:cs="Arial"/>
                <w:sz w:val="18"/>
                <w:szCs w:val="18"/>
                <w:lang w:eastAsia="ko-KR"/>
              </w:rPr>
              <w:t>evice terminated</w:t>
            </w:r>
            <w:r>
              <w:rPr>
                <w:rFonts w:ascii="Arial" w:eastAsia="Malgun Gothic" w:hAnsi="Arial" w:cs="Arial"/>
                <w:sz w:val="18"/>
                <w:szCs w:val="18"/>
                <w:lang w:eastAsia="ko-KR"/>
              </w:rPr>
              <w:t>) PSK mode assumed</w:t>
            </w:r>
          </w:p>
          <w:p w:rsidR="002A1932" w:rsidRDefault="002A1932" w:rsidP="00305A33">
            <w:pPr>
              <w:pStyle w:val="TableRow"/>
              <w:rPr>
                <w:rFonts w:ascii="Arial" w:eastAsia="Malgun Gothic" w:hAnsi="Arial" w:cs="Arial"/>
                <w:sz w:val="18"/>
                <w:szCs w:val="18"/>
                <w:lang w:eastAsia="ko-KR"/>
              </w:rPr>
            </w:pPr>
            <w:r w:rsidRPr="0095785C">
              <w:rPr>
                <w:rFonts w:ascii="Arial" w:eastAsia="Malgun Gothic" w:hAnsi="Arial" w:cs="Arial"/>
                <w:sz w:val="18"/>
                <w:szCs w:val="18"/>
                <w:lang w:eastAsia="ko-KR"/>
              </w:rPr>
              <w:t xml:space="preserve">2: Secure Packet Structure mode </w:t>
            </w:r>
            <w:r>
              <w:rPr>
                <w:rFonts w:ascii="Arial" w:eastAsia="Malgun Gothic" w:hAnsi="Arial" w:cs="Arial"/>
                <w:sz w:val="18"/>
                <w:szCs w:val="18"/>
                <w:lang w:eastAsia="ko-KR"/>
              </w:rPr>
              <w:t>(S</w:t>
            </w:r>
            <w:r w:rsidRPr="0095785C">
              <w:rPr>
                <w:rFonts w:ascii="Arial" w:eastAsia="Malgun Gothic" w:hAnsi="Arial" w:cs="Arial"/>
                <w:sz w:val="18"/>
                <w:szCs w:val="18"/>
                <w:lang w:eastAsia="ko-KR"/>
              </w:rPr>
              <w:t xml:space="preserve"> </w:t>
            </w:r>
            <w:proofErr w:type="spellStart"/>
            <w:r w:rsidRPr="0095785C">
              <w:rPr>
                <w:rFonts w:ascii="Arial" w:eastAsia="Malgun Gothic" w:hAnsi="Arial" w:cs="Arial"/>
                <w:sz w:val="18"/>
                <w:szCs w:val="18"/>
                <w:lang w:eastAsia="ko-KR"/>
              </w:rPr>
              <w:t>martcard</w:t>
            </w:r>
            <w:proofErr w:type="spellEnd"/>
            <w:r w:rsidRPr="0095785C">
              <w:rPr>
                <w:rFonts w:ascii="Arial" w:eastAsia="Malgun Gothic" w:hAnsi="Arial" w:cs="Arial"/>
                <w:sz w:val="18"/>
                <w:szCs w:val="18"/>
                <w:lang w:eastAsia="ko-KR"/>
              </w:rPr>
              <w:t xml:space="preserve"> terminated</w:t>
            </w:r>
            <w:r>
              <w:rPr>
                <w:rFonts w:ascii="Arial" w:eastAsia="Malgun Gothic" w:hAnsi="Arial" w:cs="Arial"/>
                <w:sz w:val="18"/>
                <w:szCs w:val="18"/>
                <w:lang w:eastAsia="ko-KR"/>
              </w:rPr>
              <w:t>)</w:t>
            </w:r>
            <w:r w:rsidRPr="0095785C">
              <w:rPr>
                <w:rFonts w:ascii="Arial" w:eastAsia="Malgun Gothic" w:hAnsi="Arial" w:cs="Arial"/>
                <w:sz w:val="18"/>
                <w:szCs w:val="18"/>
                <w:lang w:eastAsia="ko-KR"/>
              </w:rPr>
              <w:br/>
              <w:t xml:space="preserve">3: </w:t>
            </w:r>
            <w:proofErr w:type="spellStart"/>
            <w:r w:rsidRPr="0095785C">
              <w:rPr>
                <w:rFonts w:ascii="Arial" w:eastAsia="Malgun Gothic" w:hAnsi="Arial" w:cs="Arial"/>
                <w:sz w:val="18"/>
                <w:szCs w:val="18"/>
                <w:lang w:eastAsia="ko-KR"/>
              </w:rPr>
              <w:t>NoSec</w:t>
            </w:r>
            <w:proofErr w:type="spellEnd"/>
            <w:r w:rsidRPr="0095785C">
              <w:rPr>
                <w:rFonts w:ascii="Arial" w:eastAsia="Malgun Gothic" w:hAnsi="Arial" w:cs="Arial"/>
                <w:sz w:val="18"/>
                <w:szCs w:val="18"/>
                <w:lang w:eastAsia="ko-KR"/>
              </w:rPr>
              <w:t xml:space="preserve"> mode</w:t>
            </w:r>
          </w:p>
          <w:p w:rsidR="002A1932" w:rsidRPr="001B6CF6" w:rsidRDefault="002A1932" w:rsidP="00305A33">
            <w:pPr>
              <w:pStyle w:val="TableRow"/>
              <w:rPr>
                <w:rFonts w:ascii="Arial" w:eastAsia="Malgun Gothic" w:hAnsi="Arial" w:cs="Arial"/>
                <w:sz w:val="18"/>
                <w:szCs w:val="18"/>
                <w:lang w:val="en-US" w:eastAsia="ko-KR"/>
              </w:rPr>
            </w:pPr>
            <w:r>
              <w:rPr>
                <w:rFonts w:ascii="Arial" w:eastAsia="Malgun Gothic" w:hAnsi="Arial" w:cs="Arial"/>
                <w:sz w:val="18"/>
                <w:szCs w:val="18"/>
                <w:lang w:eastAsia="ko-KR"/>
              </w:rPr>
              <w:t>4: R</w:t>
            </w:r>
            <w:proofErr w:type="spellStart"/>
            <w:r w:rsidRPr="007B3AA2">
              <w:rPr>
                <w:rFonts w:ascii="Arial" w:eastAsia="Malgun Gothic" w:hAnsi="Arial" w:cs="Arial"/>
                <w:sz w:val="18"/>
                <w:szCs w:val="18"/>
                <w:lang w:val="en-US" w:eastAsia="ko-KR"/>
              </w:rPr>
              <w:t>eserved</w:t>
            </w:r>
            <w:proofErr w:type="spellEnd"/>
            <w:r w:rsidRPr="007B3AA2">
              <w:rPr>
                <w:rFonts w:ascii="Arial" w:eastAsia="Malgun Gothic" w:hAnsi="Arial" w:cs="Arial"/>
                <w:sz w:val="18"/>
                <w:szCs w:val="18"/>
                <w:lang w:val="en-US" w:eastAsia="ko-KR"/>
              </w:rPr>
              <w:t xml:space="preserve"> mode (DTLS mode with multiplexing </w:t>
            </w:r>
            <w:r>
              <w:rPr>
                <w:rFonts w:ascii="Arial" w:eastAsia="Malgun Gothic" w:hAnsi="Arial" w:cs="Arial"/>
                <w:sz w:val="18"/>
                <w:szCs w:val="18"/>
                <w:lang w:val="en-US" w:eastAsia="ko-KR"/>
              </w:rPr>
              <w:t>Security Association support)</w:t>
            </w:r>
            <w:r w:rsidRPr="007F116E">
              <w:rPr>
                <w:rFonts w:ascii="Arial" w:eastAsia="Malgun Gothic" w:hAnsi="Arial" w:cs="Arial"/>
                <w:sz w:val="18"/>
                <w:szCs w:val="18"/>
                <w:lang w:val="en-US" w:eastAsia="ko-KR"/>
              </w:rPr>
              <w:t xml:space="preserve"> </w:t>
            </w:r>
          </w:p>
          <w:p w:rsidR="002A1932" w:rsidRPr="0095785C" w:rsidRDefault="002A1932" w:rsidP="00305A33">
            <w:pPr>
              <w:pStyle w:val="TableRow"/>
              <w:rPr>
                <w:rFonts w:ascii="Arial" w:eastAsia="Malgun Gothic" w:hAnsi="Arial" w:cs="Arial"/>
                <w:sz w:val="18"/>
                <w:szCs w:val="18"/>
                <w:lang w:eastAsia="ko-KR"/>
              </w:rPr>
            </w:pPr>
            <w:r>
              <w:rPr>
                <w:rFonts w:ascii="Arial" w:eastAsia="Malgun Gothic" w:hAnsi="Arial" w:cs="Arial"/>
                <w:sz w:val="18"/>
                <w:szCs w:val="18"/>
                <w:lang w:eastAsia="ko-KR"/>
              </w:rPr>
              <w:t xml:space="preserve">5-203 : </w:t>
            </w:r>
            <w:r w:rsidRPr="0095785C">
              <w:rPr>
                <w:rFonts w:ascii="Arial" w:eastAsia="Malgun Gothic" w:hAnsi="Arial" w:cs="Arial"/>
                <w:sz w:val="18"/>
                <w:szCs w:val="18"/>
                <w:lang w:eastAsia="ko-KR"/>
              </w:rPr>
              <w:t>Reserved for future use</w:t>
            </w:r>
          </w:p>
          <w:p w:rsidR="002A1932" w:rsidRPr="000246F0" w:rsidRDefault="002A1932" w:rsidP="00305A33">
            <w:pPr>
              <w:rPr>
                <w:rFonts w:ascii="Arial" w:hAnsi="Arial" w:cs="Arial"/>
                <w:color w:val="000000"/>
                <w:sz w:val="18"/>
                <w:szCs w:val="18"/>
              </w:rPr>
            </w:pPr>
            <w:r>
              <w:rPr>
                <w:rFonts w:ascii="Arial" w:eastAsia="Malgun Gothic" w:hAnsi="Arial" w:cs="Arial"/>
                <w:sz w:val="18"/>
                <w:szCs w:val="18"/>
                <w:lang w:eastAsia="ko-KR"/>
              </w:rPr>
              <w:t>204-</w:t>
            </w:r>
            <w:r w:rsidRPr="0095785C">
              <w:rPr>
                <w:rFonts w:ascii="Arial" w:eastAsia="Malgun Gothic" w:hAnsi="Arial" w:cs="Arial"/>
                <w:sz w:val="18"/>
                <w:szCs w:val="18"/>
                <w:lang w:eastAsia="ko-KR"/>
              </w:rPr>
              <w:t>255: Proprietary modes</w:t>
            </w:r>
          </w:p>
        </w:tc>
        <w:tc>
          <w:tcPr>
            <w:tcW w:w="1025" w:type="dxa"/>
            <w:shd w:val="clear" w:color="auto" w:fill="FFFFFF"/>
          </w:tcPr>
          <w:p w:rsidR="002A1932" w:rsidRDefault="002A1932" w:rsidP="00960D29">
            <w:pPr>
              <w:pStyle w:val="Pieddepage"/>
            </w:pPr>
            <w:r>
              <w:rPr>
                <w:color w:val="FF0000"/>
                <w:sz w:val="40"/>
              </w:rPr>
              <w:sym w:font="Wingdings" w:char="F0FE"/>
            </w:r>
          </w:p>
        </w:tc>
        <w:tc>
          <w:tcPr>
            <w:tcW w:w="1402" w:type="dxa"/>
            <w:shd w:val="clear" w:color="auto" w:fill="FFFFFF"/>
          </w:tcPr>
          <w:p w:rsidR="002A1932" w:rsidRPr="0095785C" w:rsidRDefault="00960D29" w:rsidP="00305A33">
            <w:pPr>
              <w:pStyle w:val="TableRow"/>
              <w:rPr>
                <w:rFonts w:ascii="Arial" w:eastAsia="Malgun Gothic" w:hAnsi="Arial" w:cs="Arial"/>
                <w:sz w:val="18"/>
                <w:szCs w:val="18"/>
                <w:lang w:eastAsia="ko-KR"/>
              </w:rPr>
            </w:pPr>
            <w:r>
              <w:rPr>
                <w:rFonts w:ascii="Arial" w:eastAsia="Malgun Gothic" w:hAnsi="Arial" w:cs="Arial"/>
                <w:sz w:val="18"/>
                <w:szCs w:val="18"/>
                <w:lang w:eastAsia="ko-KR"/>
              </w:rPr>
              <w:t>None</w:t>
            </w:r>
          </w:p>
        </w:tc>
      </w:tr>
      <w:tr w:rsidR="002A1932" w:rsidTr="00C128A8">
        <w:tc>
          <w:tcPr>
            <w:tcW w:w="232" w:type="dxa"/>
            <w:shd w:val="clear" w:color="auto" w:fill="FFFFFF"/>
          </w:tcPr>
          <w:p w:rsidR="002A1932" w:rsidRDefault="002A1932" w:rsidP="00305A33">
            <w:pPr>
              <w:rPr>
                <w:rFonts w:ascii="Arial" w:hAnsi="Arial" w:cs="Arial"/>
                <w:color w:val="000000"/>
                <w:sz w:val="18"/>
                <w:szCs w:val="18"/>
              </w:rPr>
            </w:pPr>
            <w:r>
              <w:rPr>
                <w:rFonts w:ascii="Arial" w:hAnsi="Arial" w:cs="Arial"/>
                <w:color w:val="000000"/>
                <w:sz w:val="18"/>
                <w:szCs w:val="18"/>
              </w:rPr>
              <w:t>7</w:t>
            </w:r>
          </w:p>
        </w:tc>
        <w:tc>
          <w:tcPr>
            <w:tcW w:w="987" w:type="dxa"/>
            <w:shd w:val="clear" w:color="auto" w:fill="FFFFFF"/>
          </w:tcPr>
          <w:p w:rsidR="002A1932" w:rsidRPr="000246F0" w:rsidRDefault="002A1932" w:rsidP="00305A33">
            <w:pPr>
              <w:pStyle w:val="TableRow"/>
              <w:rPr>
                <w:rFonts w:ascii="Arial" w:hAnsi="Arial" w:cs="Arial"/>
                <w:color w:val="000000"/>
                <w:sz w:val="18"/>
                <w:szCs w:val="18"/>
              </w:rPr>
            </w:pPr>
            <w:r w:rsidRPr="0095785C">
              <w:rPr>
                <w:rFonts w:ascii="Arial" w:eastAsia="Malgun Gothic" w:hAnsi="Arial" w:cs="Arial"/>
                <w:sz w:val="18"/>
                <w:szCs w:val="18"/>
                <w:lang w:eastAsia="ko-KR"/>
              </w:rPr>
              <w:t>SMS Binding</w:t>
            </w:r>
            <w:r>
              <w:rPr>
                <w:rFonts w:ascii="Arial" w:eastAsia="Malgun Gothic" w:hAnsi="Arial" w:cs="Arial"/>
                <w:sz w:val="18"/>
                <w:szCs w:val="18"/>
                <w:lang w:eastAsia="ko-KR"/>
              </w:rPr>
              <w:t xml:space="preserve"> </w:t>
            </w:r>
            <w:r w:rsidRPr="0095785C">
              <w:rPr>
                <w:rFonts w:ascii="Arial" w:eastAsia="Malgun Gothic" w:hAnsi="Arial" w:cs="Arial"/>
                <w:sz w:val="18"/>
                <w:szCs w:val="18"/>
                <w:lang w:eastAsia="ko-KR"/>
              </w:rPr>
              <w:t xml:space="preserve">Key </w:t>
            </w:r>
            <w:r w:rsidRPr="0095785C">
              <w:rPr>
                <w:rFonts w:ascii="Arial" w:eastAsia="Malgun Gothic" w:hAnsi="Arial" w:cs="Arial"/>
                <w:sz w:val="18"/>
                <w:szCs w:val="18"/>
                <w:lang w:eastAsia="ko-KR"/>
              </w:rPr>
              <w:lastRenderedPageBreak/>
              <w:t>Parameters</w:t>
            </w:r>
          </w:p>
        </w:tc>
        <w:tc>
          <w:tcPr>
            <w:tcW w:w="286" w:type="dxa"/>
            <w:shd w:val="clear" w:color="auto" w:fill="FFFFFF"/>
          </w:tcPr>
          <w:p w:rsidR="002A1932" w:rsidRPr="000246F0" w:rsidRDefault="002A1932" w:rsidP="00305A33">
            <w:pPr>
              <w:rPr>
                <w:rFonts w:ascii="Arial" w:hAnsi="Arial" w:cs="Arial"/>
                <w:color w:val="000000"/>
                <w:sz w:val="18"/>
                <w:szCs w:val="18"/>
              </w:rPr>
            </w:pPr>
          </w:p>
        </w:tc>
        <w:tc>
          <w:tcPr>
            <w:tcW w:w="278" w:type="dxa"/>
            <w:shd w:val="clear" w:color="auto" w:fill="FFFFFF"/>
          </w:tcPr>
          <w:p w:rsidR="002A1932" w:rsidRPr="000246F0" w:rsidRDefault="002A1932" w:rsidP="00305A33">
            <w:pPr>
              <w:rPr>
                <w:rFonts w:ascii="Arial" w:hAnsi="Arial" w:cs="Arial"/>
                <w:color w:val="000000"/>
                <w:sz w:val="18"/>
                <w:szCs w:val="18"/>
              </w:rPr>
            </w:pPr>
            <w:r>
              <w:rPr>
                <w:rFonts w:ascii="Arial" w:hAnsi="Arial" w:cs="Arial"/>
                <w:color w:val="000000"/>
                <w:sz w:val="18"/>
                <w:szCs w:val="18"/>
              </w:rPr>
              <w:t>S</w:t>
            </w:r>
          </w:p>
        </w:tc>
        <w:tc>
          <w:tcPr>
            <w:tcW w:w="290" w:type="dxa"/>
            <w:shd w:val="clear" w:color="auto" w:fill="FFFFFF"/>
          </w:tcPr>
          <w:p w:rsidR="002A1932" w:rsidRPr="00897FCE" w:rsidRDefault="003579D9" w:rsidP="00305A33">
            <w:pPr>
              <w:rPr>
                <w:rFonts w:ascii="Arial" w:hAnsi="Arial" w:cs="Arial"/>
                <w:color w:val="000000"/>
                <w:sz w:val="18"/>
                <w:szCs w:val="18"/>
              </w:rPr>
            </w:pPr>
            <w:commentRangeStart w:id="56"/>
            <w:r w:rsidRPr="003579D9">
              <w:rPr>
                <w:rFonts w:ascii="Arial" w:hAnsi="Arial" w:cs="Arial"/>
                <w:color w:val="FF0000"/>
                <w:sz w:val="18"/>
                <w:szCs w:val="18"/>
                <w:highlight w:val="yellow"/>
              </w:rPr>
              <w:t>M</w:t>
            </w:r>
            <w:commentRangeEnd w:id="56"/>
            <w:r>
              <w:rPr>
                <w:rStyle w:val="Marquedecommentaire"/>
              </w:rPr>
              <w:commentReference w:id="56"/>
            </w:r>
          </w:p>
        </w:tc>
        <w:tc>
          <w:tcPr>
            <w:tcW w:w="691" w:type="dxa"/>
            <w:shd w:val="clear" w:color="auto" w:fill="FFFFFF"/>
          </w:tcPr>
          <w:p w:rsidR="002A1932" w:rsidRPr="000246F0" w:rsidRDefault="002A1932" w:rsidP="00305A33">
            <w:pPr>
              <w:rPr>
                <w:rFonts w:ascii="Arial" w:hAnsi="Arial" w:cs="Arial"/>
                <w:color w:val="000000"/>
                <w:sz w:val="18"/>
                <w:szCs w:val="18"/>
              </w:rPr>
            </w:pPr>
            <w:r w:rsidRPr="0095785C">
              <w:rPr>
                <w:rFonts w:ascii="Arial" w:eastAsia="Malgun Gothic" w:hAnsi="Arial" w:cs="Arial"/>
                <w:sz w:val="18"/>
                <w:szCs w:val="18"/>
                <w:lang w:eastAsia="ko-KR"/>
              </w:rPr>
              <w:t>Opaque</w:t>
            </w:r>
          </w:p>
        </w:tc>
        <w:tc>
          <w:tcPr>
            <w:tcW w:w="1133" w:type="dxa"/>
            <w:shd w:val="clear" w:color="auto" w:fill="FFFFFF"/>
          </w:tcPr>
          <w:p w:rsidR="002A1932" w:rsidRPr="000246F0" w:rsidRDefault="002A1932" w:rsidP="00305A33">
            <w:pPr>
              <w:rPr>
                <w:rFonts w:ascii="Arial" w:hAnsi="Arial" w:cs="Arial"/>
                <w:color w:val="000000"/>
                <w:sz w:val="18"/>
                <w:szCs w:val="18"/>
              </w:rPr>
            </w:pPr>
            <w:r w:rsidRPr="0095785C">
              <w:rPr>
                <w:rFonts w:ascii="Arial" w:eastAsia="Malgun Gothic" w:hAnsi="Arial" w:cs="Arial"/>
                <w:sz w:val="18"/>
                <w:szCs w:val="18"/>
                <w:lang w:eastAsia="ko-KR"/>
              </w:rPr>
              <w:t>6 bytes</w:t>
            </w:r>
          </w:p>
        </w:tc>
        <w:tc>
          <w:tcPr>
            <w:tcW w:w="480" w:type="dxa"/>
            <w:shd w:val="clear" w:color="auto" w:fill="FFFFFF"/>
          </w:tcPr>
          <w:p w:rsidR="002A1932" w:rsidRPr="000246F0" w:rsidRDefault="002A1932" w:rsidP="00305A33">
            <w:pPr>
              <w:rPr>
                <w:rFonts w:ascii="Arial" w:hAnsi="Arial" w:cs="Arial"/>
                <w:color w:val="000000"/>
                <w:sz w:val="18"/>
                <w:szCs w:val="18"/>
              </w:rPr>
            </w:pPr>
          </w:p>
        </w:tc>
        <w:tc>
          <w:tcPr>
            <w:tcW w:w="1866" w:type="dxa"/>
            <w:shd w:val="clear" w:color="auto" w:fill="FFFFFF"/>
          </w:tcPr>
          <w:p w:rsidR="002A1932" w:rsidRPr="000246F0" w:rsidRDefault="002A1932" w:rsidP="00305A33">
            <w:pPr>
              <w:rPr>
                <w:rFonts w:ascii="Arial" w:hAnsi="Arial" w:cs="Arial"/>
                <w:color w:val="000000"/>
                <w:sz w:val="18"/>
                <w:szCs w:val="18"/>
              </w:rPr>
            </w:pPr>
            <w:r w:rsidRPr="0095785C">
              <w:rPr>
                <w:rFonts w:ascii="Arial" w:eastAsia="Malgun Gothic" w:hAnsi="Arial" w:cs="Arial"/>
                <w:sz w:val="18"/>
                <w:szCs w:val="18"/>
                <w:lang w:eastAsia="ko-KR"/>
              </w:rPr>
              <w:t xml:space="preserve">Stores the </w:t>
            </w:r>
            <w:proofErr w:type="spellStart"/>
            <w:r w:rsidRPr="0095785C">
              <w:rPr>
                <w:rFonts w:ascii="Arial" w:hAnsi="Arial" w:cs="Arial"/>
                <w:sz w:val="18"/>
                <w:szCs w:val="18"/>
              </w:rPr>
              <w:t>KIc</w:t>
            </w:r>
            <w:proofErr w:type="spellEnd"/>
            <w:r w:rsidRPr="0095785C">
              <w:rPr>
                <w:rFonts w:ascii="Arial" w:hAnsi="Arial" w:cs="Arial"/>
                <w:sz w:val="18"/>
                <w:szCs w:val="18"/>
              </w:rPr>
              <w:t>, KID, SPI and TAR</w:t>
            </w:r>
            <w:r w:rsidRPr="0095785C">
              <w:rPr>
                <w:rFonts w:ascii="Arial" w:eastAsia="Malgun Gothic" w:hAnsi="Arial" w:cs="Arial"/>
                <w:sz w:val="18"/>
                <w:szCs w:val="18"/>
                <w:lang w:eastAsia="ko-KR"/>
              </w:rPr>
              <w:t xml:space="preserve">. The </w:t>
            </w:r>
            <w:r w:rsidRPr="0095785C">
              <w:rPr>
                <w:rFonts w:ascii="Arial" w:eastAsia="Malgun Gothic" w:hAnsi="Arial" w:cs="Arial"/>
                <w:sz w:val="18"/>
                <w:szCs w:val="18"/>
                <w:lang w:eastAsia="ko-KR"/>
              </w:rPr>
              <w:lastRenderedPageBreak/>
              <w:t xml:space="preserve">format is defined in Section </w:t>
            </w:r>
            <w:r>
              <w:rPr>
                <w:rFonts w:ascii="Arial" w:eastAsia="Malgun Gothic" w:hAnsi="Arial" w:cs="Arial"/>
                <w:sz w:val="18"/>
                <w:szCs w:val="18"/>
                <w:lang w:eastAsia="ko-KR"/>
              </w:rPr>
              <w:fldChar w:fldCharType="begin"/>
            </w:r>
            <w:r>
              <w:rPr>
                <w:rFonts w:ascii="Arial" w:eastAsia="Malgun Gothic" w:hAnsi="Arial" w:cs="Arial"/>
                <w:sz w:val="18"/>
                <w:szCs w:val="18"/>
                <w:lang w:eastAsia="ko-KR"/>
              </w:rPr>
              <w:instrText xml:space="preserve"> REF _Ref403055843 \r \h </w:instrText>
            </w:r>
            <w:r>
              <w:rPr>
                <w:rFonts w:ascii="Arial" w:eastAsia="Malgun Gothic" w:hAnsi="Arial" w:cs="Arial"/>
                <w:sz w:val="18"/>
                <w:szCs w:val="18"/>
                <w:lang w:eastAsia="ko-KR"/>
              </w:rPr>
            </w:r>
            <w:r>
              <w:rPr>
                <w:rFonts w:ascii="Arial" w:eastAsia="Malgun Gothic" w:hAnsi="Arial" w:cs="Arial"/>
                <w:sz w:val="18"/>
                <w:szCs w:val="18"/>
                <w:lang w:eastAsia="ko-KR"/>
              </w:rPr>
              <w:fldChar w:fldCharType="separate"/>
            </w:r>
            <w:r>
              <w:rPr>
                <w:rFonts w:ascii="Arial" w:eastAsia="Malgun Gothic" w:hAnsi="Arial" w:cs="Arial"/>
                <w:sz w:val="18"/>
                <w:szCs w:val="18"/>
                <w:lang w:eastAsia="ko-KR"/>
              </w:rPr>
              <w:t>E.1.2</w:t>
            </w:r>
            <w:r>
              <w:rPr>
                <w:rFonts w:ascii="Arial" w:eastAsia="Malgun Gothic" w:hAnsi="Arial" w:cs="Arial"/>
                <w:sz w:val="18"/>
                <w:szCs w:val="18"/>
                <w:lang w:eastAsia="ko-KR"/>
              </w:rPr>
              <w:fldChar w:fldCharType="end"/>
            </w:r>
            <w:r w:rsidRPr="0095785C">
              <w:rPr>
                <w:rFonts w:ascii="Arial" w:eastAsia="Malgun Gothic" w:hAnsi="Arial" w:cs="Arial"/>
                <w:sz w:val="18"/>
                <w:szCs w:val="18"/>
                <w:lang w:eastAsia="ko-KR"/>
              </w:rPr>
              <w:t>.</w:t>
            </w:r>
          </w:p>
        </w:tc>
        <w:tc>
          <w:tcPr>
            <w:tcW w:w="1025" w:type="dxa"/>
            <w:shd w:val="clear" w:color="auto" w:fill="FFFFFF"/>
          </w:tcPr>
          <w:p w:rsidR="002A1932" w:rsidRDefault="002A1932" w:rsidP="00960D29">
            <w:pPr>
              <w:pStyle w:val="Pieddepage"/>
            </w:pPr>
            <w:r>
              <w:rPr>
                <w:color w:val="FF0000"/>
                <w:sz w:val="40"/>
              </w:rPr>
              <w:lastRenderedPageBreak/>
              <w:sym w:font="Wingdings" w:char="F0FE"/>
            </w:r>
          </w:p>
        </w:tc>
        <w:tc>
          <w:tcPr>
            <w:tcW w:w="1402" w:type="dxa"/>
            <w:shd w:val="clear" w:color="auto" w:fill="FFFFFF"/>
          </w:tcPr>
          <w:p w:rsidR="002A1932" w:rsidRPr="0095785C" w:rsidRDefault="00960D29" w:rsidP="00305A33">
            <w:pPr>
              <w:rPr>
                <w:rFonts w:ascii="Arial" w:eastAsia="Malgun Gothic" w:hAnsi="Arial" w:cs="Arial"/>
                <w:sz w:val="18"/>
                <w:szCs w:val="18"/>
                <w:lang w:eastAsia="ko-KR"/>
              </w:rPr>
            </w:pPr>
            <w:r>
              <w:rPr>
                <w:rFonts w:ascii="Arial" w:eastAsia="Malgun Gothic" w:hAnsi="Arial" w:cs="Arial"/>
                <w:sz w:val="18"/>
                <w:szCs w:val="18"/>
                <w:lang w:eastAsia="ko-KR"/>
              </w:rPr>
              <w:t>None</w:t>
            </w:r>
          </w:p>
        </w:tc>
      </w:tr>
      <w:tr w:rsidR="002A1932" w:rsidTr="00C128A8">
        <w:tc>
          <w:tcPr>
            <w:tcW w:w="232" w:type="dxa"/>
            <w:shd w:val="clear" w:color="auto" w:fill="FFFFFF"/>
          </w:tcPr>
          <w:p w:rsidR="002A1932" w:rsidRDefault="002A1932" w:rsidP="00305A33">
            <w:pPr>
              <w:rPr>
                <w:rFonts w:ascii="Arial" w:hAnsi="Arial" w:cs="Arial"/>
                <w:color w:val="000000"/>
                <w:sz w:val="18"/>
                <w:szCs w:val="18"/>
              </w:rPr>
            </w:pPr>
            <w:r>
              <w:rPr>
                <w:rFonts w:ascii="Arial" w:hAnsi="Arial" w:cs="Arial"/>
                <w:color w:val="000000"/>
                <w:sz w:val="18"/>
                <w:szCs w:val="18"/>
              </w:rPr>
              <w:lastRenderedPageBreak/>
              <w:t>8</w:t>
            </w:r>
          </w:p>
        </w:tc>
        <w:tc>
          <w:tcPr>
            <w:tcW w:w="987" w:type="dxa"/>
            <w:shd w:val="clear" w:color="auto" w:fill="FFFFFF"/>
          </w:tcPr>
          <w:p w:rsidR="002A1932" w:rsidRPr="000246F0" w:rsidRDefault="002A1932" w:rsidP="00305A33">
            <w:pPr>
              <w:rPr>
                <w:rFonts w:ascii="Arial" w:hAnsi="Arial" w:cs="Arial"/>
                <w:color w:val="000000"/>
                <w:sz w:val="18"/>
                <w:szCs w:val="18"/>
              </w:rPr>
            </w:pPr>
            <w:r w:rsidRPr="0095785C">
              <w:rPr>
                <w:rFonts w:ascii="Arial" w:eastAsia="Malgun Gothic" w:hAnsi="Arial" w:cs="Arial"/>
                <w:sz w:val="18"/>
                <w:szCs w:val="18"/>
                <w:lang w:eastAsia="ko-KR"/>
              </w:rPr>
              <w:t>SMS Binding Secret Key</w:t>
            </w:r>
            <w:r>
              <w:rPr>
                <w:rFonts w:ascii="Arial" w:hAnsi="Arial" w:cs="Arial"/>
                <w:sz w:val="18"/>
                <w:szCs w:val="18"/>
                <w:lang w:eastAsia="ko-KR"/>
              </w:rPr>
              <w:t>(</w:t>
            </w:r>
            <w:r w:rsidRPr="0095785C">
              <w:rPr>
                <w:rFonts w:ascii="Arial" w:eastAsia="Malgun Gothic" w:hAnsi="Arial" w:cs="Arial"/>
                <w:sz w:val="18"/>
                <w:szCs w:val="18"/>
                <w:lang w:eastAsia="ko-KR"/>
              </w:rPr>
              <w:t>s</w:t>
            </w:r>
            <w:r>
              <w:rPr>
                <w:rFonts w:ascii="Arial" w:hAnsi="Arial" w:cs="Arial"/>
                <w:sz w:val="18"/>
                <w:szCs w:val="18"/>
                <w:lang w:eastAsia="ko-KR"/>
              </w:rPr>
              <w:t>)</w:t>
            </w:r>
          </w:p>
        </w:tc>
        <w:tc>
          <w:tcPr>
            <w:tcW w:w="286" w:type="dxa"/>
            <w:shd w:val="clear" w:color="auto" w:fill="FFFFFF"/>
          </w:tcPr>
          <w:p w:rsidR="002A1932" w:rsidRPr="000246F0" w:rsidRDefault="002A1932" w:rsidP="00305A33">
            <w:pPr>
              <w:rPr>
                <w:rFonts w:ascii="Arial" w:hAnsi="Arial" w:cs="Arial"/>
                <w:color w:val="000000"/>
                <w:sz w:val="18"/>
                <w:szCs w:val="18"/>
              </w:rPr>
            </w:pPr>
          </w:p>
        </w:tc>
        <w:tc>
          <w:tcPr>
            <w:tcW w:w="278" w:type="dxa"/>
            <w:shd w:val="clear" w:color="auto" w:fill="FFFFFF"/>
          </w:tcPr>
          <w:p w:rsidR="002A1932" w:rsidRPr="000246F0" w:rsidRDefault="002A1932" w:rsidP="00305A33">
            <w:pPr>
              <w:rPr>
                <w:rFonts w:ascii="Arial" w:hAnsi="Arial" w:cs="Arial"/>
                <w:color w:val="000000"/>
                <w:sz w:val="18"/>
                <w:szCs w:val="18"/>
              </w:rPr>
            </w:pPr>
            <w:r>
              <w:rPr>
                <w:rFonts w:ascii="Arial" w:hAnsi="Arial" w:cs="Arial"/>
                <w:color w:val="000000"/>
                <w:sz w:val="18"/>
                <w:szCs w:val="18"/>
              </w:rPr>
              <w:t>S</w:t>
            </w:r>
          </w:p>
        </w:tc>
        <w:tc>
          <w:tcPr>
            <w:tcW w:w="290" w:type="dxa"/>
            <w:shd w:val="clear" w:color="auto" w:fill="FFFFFF"/>
          </w:tcPr>
          <w:p w:rsidR="002A1932" w:rsidRPr="00897FCE" w:rsidRDefault="003579D9" w:rsidP="00305A33">
            <w:pPr>
              <w:rPr>
                <w:rFonts w:ascii="Arial" w:hAnsi="Arial" w:cs="Arial"/>
                <w:color w:val="000000"/>
                <w:sz w:val="18"/>
                <w:szCs w:val="18"/>
              </w:rPr>
            </w:pPr>
            <w:commentRangeStart w:id="57"/>
            <w:r w:rsidRPr="003579D9">
              <w:rPr>
                <w:rFonts w:ascii="Arial" w:hAnsi="Arial" w:cs="Arial"/>
                <w:color w:val="FF0000"/>
                <w:sz w:val="18"/>
                <w:szCs w:val="18"/>
                <w:highlight w:val="yellow"/>
              </w:rPr>
              <w:t>M</w:t>
            </w:r>
            <w:commentRangeEnd w:id="57"/>
            <w:r>
              <w:rPr>
                <w:rStyle w:val="Marquedecommentaire"/>
              </w:rPr>
              <w:commentReference w:id="57"/>
            </w:r>
          </w:p>
        </w:tc>
        <w:tc>
          <w:tcPr>
            <w:tcW w:w="691" w:type="dxa"/>
            <w:shd w:val="clear" w:color="auto" w:fill="FFFFFF"/>
          </w:tcPr>
          <w:p w:rsidR="002A1932" w:rsidRPr="000246F0" w:rsidRDefault="002A1932" w:rsidP="00305A33">
            <w:pPr>
              <w:rPr>
                <w:rFonts w:ascii="Arial" w:hAnsi="Arial" w:cs="Arial"/>
                <w:color w:val="000000"/>
                <w:sz w:val="18"/>
                <w:szCs w:val="18"/>
              </w:rPr>
            </w:pPr>
            <w:r w:rsidRPr="0095785C">
              <w:rPr>
                <w:rFonts w:ascii="Arial" w:eastAsia="Malgun Gothic" w:hAnsi="Arial" w:cs="Arial"/>
                <w:sz w:val="18"/>
                <w:szCs w:val="18"/>
                <w:lang w:eastAsia="ko-KR"/>
              </w:rPr>
              <w:t>Opaque</w:t>
            </w:r>
          </w:p>
        </w:tc>
        <w:tc>
          <w:tcPr>
            <w:tcW w:w="1133" w:type="dxa"/>
            <w:shd w:val="clear" w:color="auto" w:fill="FFFFFF"/>
          </w:tcPr>
          <w:p w:rsidR="002A1932" w:rsidRPr="000246F0" w:rsidRDefault="002A1932" w:rsidP="00305A33">
            <w:pPr>
              <w:rPr>
                <w:rFonts w:ascii="Arial" w:hAnsi="Arial" w:cs="Arial"/>
                <w:color w:val="000000"/>
                <w:sz w:val="18"/>
                <w:szCs w:val="18"/>
              </w:rPr>
            </w:pPr>
            <w:r>
              <w:rPr>
                <w:rFonts w:ascii="Arial" w:hAnsi="Arial" w:cs="Arial"/>
                <w:sz w:val="18"/>
                <w:szCs w:val="18"/>
                <w:lang w:eastAsia="ko-KR"/>
              </w:rPr>
              <w:t>16-</w:t>
            </w:r>
            <w:r w:rsidRPr="0095785C">
              <w:rPr>
                <w:rFonts w:ascii="Arial" w:eastAsia="Malgun Gothic" w:hAnsi="Arial" w:cs="Arial"/>
                <w:sz w:val="18"/>
                <w:szCs w:val="18"/>
                <w:lang w:eastAsia="ko-KR"/>
              </w:rPr>
              <w:t>32-48 bytes</w:t>
            </w:r>
          </w:p>
        </w:tc>
        <w:tc>
          <w:tcPr>
            <w:tcW w:w="480" w:type="dxa"/>
            <w:shd w:val="clear" w:color="auto" w:fill="FFFFFF"/>
          </w:tcPr>
          <w:p w:rsidR="002A1932" w:rsidRPr="000246F0" w:rsidRDefault="002A1932" w:rsidP="00305A33">
            <w:pPr>
              <w:rPr>
                <w:rFonts w:ascii="Arial" w:hAnsi="Arial" w:cs="Arial"/>
                <w:color w:val="000000"/>
                <w:sz w:val="18"/>
                <w:szCs w:val="18"/>
              </w:rPr>
            </w:pPr>
          </w:p>
        </w:tc>
        <w:tc>
          <w:tcPr>
            <w:tcW w:w="1866" w:type="dxa"/>
            <w:shd w:val="clear" w:color="auto" w:fill="FFFFFF"/>
          </w:tcPr>
          <w:p w:rsidR="002A1932" w:rsidRPr="0095785C" w:rsidRDefault="002A1932" w:rsidP="00305A33">
            <w:pPr>
              <w:pStyle w:val="TableRow"/>
              <w:rPr>
                <w:rFonts w:ascii="Arial" w:eastAsia="Malgun Gothic" w:hAnsi="Arial" w:cs="Arial"/>
                <w:sz w:val="18"/>
                <w:szCs w:val="18"/>
                <w:lang w:eastAsia="ko-KR"/>
              </w:rPr>
            </w:pPr>
            <w:r w:rsidRPr="0095785C">
              <w:rPr>
                <w:rFonts w:ascii="Arial" w:eastAsia="Malgun Gothic" w:hAnsi="Arial" w:cs="Arial"/>
                <w:sz w:val="18"/>
                <w:szCs w:val="18"/>
                <w:lang w:eastAsia="ko-KR"/>
              </w:rPr>
              <w:t>Stores the values of the key</w:t>
            </w:r>
            <w:r>
              <w:rPr>
                <w:rFonts w:ascii="Arial" w:eastAsia="Malgun Gothic" w:hAnsi="Arial" w:cs="Arial"/>
                <w:sz w:val="18"/>
                <w:szCs w:val="18"/>
                <w:lang w:eastAsia="ko-KR"/>
              </w:rPr>
              <w:t>(</w:t>
            </w:r>
            <w:r w:rsidRPr="0095785C">
              <w:rPr>
                <w:rFonts w:ascii="Arial" w:eastAsia="Malgun Gothic" w:hAnsi="Arial" w:cs="Arial"/>
                <w:sz w:val="18"/>
                <w:szCs w:val="18"/>
                <w:lang w:eastAsia="ko-KR"/>
              </w:rPr>
              <w:t>s</w:t>
            </w:r>
            <w:r>
              <w:rPr>
                <w:rFonts w:ascii="Arial" w:eastAsia="Malgun Gothic" w:hAnsi="Arial" w:cs="Arial"/>
                <w:sz w:val="18"/>
                <w:szCs w:val="18"/>
                <w:lang w:eastAsia="ko-KR"/>
              </w:rPr>
              <w:t>)</w:t>
            </w:r>
            <w:r w:rsidRPr="0095785C">
              <w:rPr>
                <w:rFonts w:ascii="Arial" w:eastAsia="Malgun Gothic" w:hAnsi="Arial" w:cs="Arial"/>
                <w:sz w:val="18"/>
                <w:szCs w:val="18"/>
                <w:lang w:eastAsia="ko-KR"/>
              </w:rPr>
              <w:t xml:space="preserve"> for the SMS binding. </w:t>
            </w:r>
          </w:p>
          <w:p w:rsidR="002A1932" w:rsidRPr="000246F0" w:rsidRDefault="002A1932" w:rsidP="00D328F0">
            <w:pPr>
              <w:pStyle w:val="TableRow"/>
              <w:rPr>
                <w:rFonts w:ascii="Arial" w:hAnsi="Arial" w:cs="Arial"/>
                <w:color w:val="000000"/>
                <w:sz w:val="18"/>
                <w:szCs w:val="18"/>
              </w:rPr>
            </w:pPr>
            <w:r w:rsidRPr="0095785C">
              <w:rPr>
                <w:rFonts w:ascii="Arial" w:eastAsia="Malgun Gothic" w:hAnsi="Arial" w:cs="Arial"/>
                <w:sz w:val="18"/>
                <w:szCs w:val="18"/>
                <w:lang w:eastAsia="ko-KR"/>
              </w:rPr>
              <w:t xml:space="preserve">This resource MUST only be changed by a bootstrap server and MUST NOT </w:t>
            </w:r>
            <w:proofErr w:type="gramStart"/>
            <w:r w:rsidRPr="0095785C">
              <w:rPr>
                <w:rFonts w:ascii="Arial" w:eastAsia="Malgun Gothic" w:hAnsi="Arial" w:cs="Arial"/>
                <w:sz w:val="18"/>
                <w:szCs w:val="18"/>
                <w:lang w:eastAsia="ko-KR"/>
              </w:rPr>
              <w:t>be</w:t>
            </w:r>
            <w:proofErr w:type="gramEnd"/>
            <w:r w:rsidRPr="0095785C">
              <w:rPr>
                <w:rFonts w:ascii="Arial" w:eastAsia="Malgun Gothic" w:hAnsi="Arial" w:cs="Arial"/>
                <w:sz w:val="18"/>
                <w:szCs w:val="18"/>
                <w:lang w:eastAsia="ko-KR"/>
              </w:rPr>
              <w:t xml:space="preserve"> readable by any server.</w:t>
            </w:r>
          </w:p>
        </w:tc>
        <w:tc>
          <w:tcPr>
            <w:tcW w:w="1025" w:type="dxa"/>
            <w:shd w:val="clear" w:color="auto" w:fill="FFFFFF"/>
          </w:tcPr>
          <w:p w:rsidR="002A1932" w:rsidRPr="0095785C" w:rsidRDefault="00FA672A" w:rsidP="00FA672A">
            <w:pPr>
              <w:pStyle w:val="TableRow"/>
              <w:ind w:left="3600" w:hanging="3600"/>
              <w:rPr>
                <w:rFonts w:ascii="Arial" w:eastAsia="Malgun Gothic" w:hAnsi="Arial" w:cs="Arial"/>
                <w:sz w:val="18"/>
                <w:szCs w:val="18"/>
                <w:lang w:eastAsia="ko-KR"/>
              </w:rPr>
            </w:pPr>
            <w:r>
              <w:rPr>
                <w:color w:val="FF0000"/>
                <w:sz w:val="40"/>
              </w:rPr>
              <w:sym w:font="Wingdings" w:char="F0FE"/>
            </w:r>
          </w:p>
        </w:tc>
        <w:tc>
          <w:tcPr>
            <w:tcW w:w="1402" w:type="dxa"/>
            <w:shd w:val="clear" w:color="auto" w:fill="FFFFFF"/>
          </w:tcPr>
          <w:p w:rsidR="002A1932" w:rsidRPr="0095785C" w:rsidRDefault="00960D29" w:rsidP="00305A33">
            <w:pPr>
              <w:pStyle w:val="TableRow"/>
              <w:rPr>
                <w:rFonts w:ascii="Arial" w:eastAsia="Malgun Gothic" w:hAnsi="Arial" w:cs="Arial"/>
                <w:sz w:val="18"/>
                <w:szCs w:val="18"/>
                <w:lang w:eastAsia="ko-KR"/>
              </w:rPr>
            </w:pPr>
            <w:r>
              <w:rPr>
                <w:rFonts w:ascii="Arial" w:eastAsia="Malgun Gothic" w:hAnsi="Arial" w:cs="Arial"/>
                <w:sz w:val="18"/>
                <w:szCs w:val="18"/>
                <w:lang w:eastAsia="ko-KR"/>
              </w:rPr>
              <w:t>None</w:t>
            </w:r>
          </w:p>
        </w:tc>
      </w:tr>
      <w:tr w:rsidR="002A1932" w:rsidTr="00C128A8">
        <w:tc>
          <w:tcPr>
            <w:tcW w:w="232" w:type="dxa"/>
            <w:shd w:val="clear" w:color="auto" w:fill="FFFFFF"/>
          </w:tcPr>
          <w:p w:rsidR="002A1932" w:rsidRDefault="002A1932" w:rsidP="00305A33">
            <w:pPr>
              <w:rPr>
                <w:rFonts w:ascii="Arial" w:hAnsi="Arial" w:cs="Arial"/>
                <w:color w:val="000000"/>
                <w:sz w:val="18"/>
                <w:szCs w:val="18"/>
              </w:rPr>
            </w:pPr>
            <w:r>
              <w:rPr>
                <w:rFonts w:ascii="Arial" w:hAnsi="Arial" w:cs="Arial"/>
                <w:color w:val="000000"/>
                <w:sz w:val="18"/>
                <w:szCs w:val="18"/>
              </w:rPr>
              <w:t>9</w:t>
            </w:r>
          </w:p>
        </w:tc>
        <w:tc>
          <w:tcPr>
            <w:tcW w:w="987" w:type="dxa"/>
            <w:shd w:val="clear" w:color="auto" w:fill="FFFFFF"/>
          </w:tcPr>
          <w:p w:rsidR="002A1932" w:rsidRPr="000246F0" w:rsidRDefault="002A1932" w:rsidP="00305A33">
            <w:pPr>
              <w:rPr>
                <w:rFonts w:ascii="Arial" w:hAnsi="Arial" w:cs="Arial"/>
                <w:color w:val="000000"/>
                <w:sz w:val="18"/>
                <w:szCs w:val="18"/>
              </w:rPr>
            </w:pPr>
            <w:r w:rsidRPr="0095785C">
              <w:rPr>
                <w:rFonts w:ascii="Arial" w:hAnsi="Arial" w:cs="Arial"/>
                <w:sz w:val="18"/>
                <w:szCs w:val="18"/>
              </w:rPr>
              <w:t>LWM2M Server SMS Number</w:t>
            </w:r>
          </w:p>
        </w:tc>
        <w:tc>
          <w:tcPr>
            <w:tcW w:w="286" w:type="dxa"/>
            <w:shd w:val="clear" w:color="auto" w:fill="FFFFFF"/>
          </w:tcPr>
          <w:p w:rsidR="002A1932" w:rsidRPr="000246F0" w:rsidRDefault="002A1932" w:rsidP="00305A33">
            <w:pPr>
              <w:rPr>
                <w:rFonts w:ascii="Arial" w:hAnsi="Arial" w:cs="Arial"/>
                <w:color w:val="000000"/>
                <w:sz w:val="18"/>
                <w:szCs w:val="18"/>
              </w:rPr>
            </w:pPr>
          </w:p>
        </w:tc>
        <w:tc>
          <w:tcPr>
            <w:tcW w:w="278" w:type="dxa"/>
            <w:shd w:val="clear" w:color="auto" w:fill="FFFFFF"/>
          </w:tcPr>
          <w:p w:rsidR="002A1932" w:rsidRPr="000246F0" w:rsidRDefault="002A1932" w:rsidP="00305A33">
            <w:pPr>
              <w:rPr>
                <w:rFonts w:ascii="Arial" w:hAnsi="Arial" w:cs="Arial"/>
                <w:color w:val="000000"/>
                <w:sz w:val="18"/>
                <w:szCs w:val="18"/>
              </w:rPr>
            </w:pPr>
            <w:r>
              <w:rPr>
                <w:rFonts w:ascii="Arial" w:hAnsi="Arial" w:cs="Arial"/>
                <w:color w:val="000000"/>
                <w:sz w:val="18"/>
                <w:szCs w:val="18"/>
              </w:rPr>
              <w:t>S</w:t>
            </w:r>
          </w:p>
        </w:tc>
        <w:tc>
          <w:tcPr>
            <w:tcW w:w="290" w:type="dxa"/>
            <w:shd w:val="clear" w:color="auto" w:fill="FFFFFF"/>
          </w:tcPr>
          <w:p w:rsidR="002A1932" w:rsidRPr="00897FCE" w:rsidRDefault="003579D9" w:rsidP="00305A33">
            <w:pPr>
              <w:rPr>
                <w:rFonts w:ascii="Arial" w:hAnsi="Arial" w:cs="Arial"/>
                <w:color w:val="000000"/>
                <w:sz w:val="18"/>
                <w:szCs w:val="18"/>
              </w:rPr>
            </w:pPr>
            <w:commentRangeStart w:id="58"/>
            <w:r w:rsidRPr="003579D9">
              <w:rPr>
                <w:rFonts w:ascii="Arial" w:hAnsi="Arial" w:cs="Arial"/>
                <w:color w:val="FF0000"/>
                <w:sz w:val="18"/>
                <w:szCs w:val="18"/>
                <w:highlight w:val="yellow"/>
              </w:rPr>
              <w:t>M</w:t>
            </w:r>
            <w:commentRangeEnd w:id="58"/>
            <w:r w:rsidRPr="003579D9">
              <w:rPr>
                <w:rStyle w:val="Marquedecommentaire"/>
                <w:highlight w:val="yellow"/>
              </w:rPr>
              <w:commentReference w:id="58"/>
            </w:r>
          </w:p>
        </w:tc>
        <w:tc>
          <w:tcPr>
            <w:tcW w:w="691" w:type="dxa"/>
            <w:shd w:val="clear" w:color="auto" w:fill="FFFFFF"/>
          </w:tcPr>
          <w:p w:rsidR="002A1932" w:rsidRPr="000246F0" w:rsidRDefault="002A1932" w:rsidP="00305A33">
            <w:pPr>
              <w:rPr>
                <w:rFonts w:ascii="Arial" w:hAnsi="Arial" w:cs="Arial"/>
                <w:color w:val="000000"/>
                <w:sz w:val="18"/>
                <w:szCs w:val="18"/>
              </w:rPr>
            </w:pPr>
            <w:r w:rsidRPr="0095785C">
              <w:rPr>
                <w:rFonts w:ascii="Arial" w:hAnsi="Arial" w:cs="Arial"/>
                <w:sz w:val="18"/>
                <w:szCs w:val="18"/>
              </w:rPr>
              <w:t>Integer</w:t>
            </w:r>
          </w:p>
        </w:tc>
        <w:tc>
          <w:tcPr>
            <w:tcW w:w="1133" w:type="dxa"/>
            <w:shd w:val="clear" w:color="auto" w:fill="FFFFFF"/>
          </w:tcPr>
          <w:p w:rsidR="002A1932" w:rsidRPr="000246F0" w:rsidRDefault="002A1932" w:rsidP="00305A33">
            <w:pPr>
              <w:rPr>
                <w:rFonts w:ascii="Arial" w:hAnsi="Arial" w:cs="Arial"/>
                <w:color w:val="000000"/>
                <w:sz w:val="18"/>
                <w:szCs w:val="18"/>
              </w:rPr>
            </w:pPr>
          </w:p>
        </w:tc>
        <w:tc>
          <w:tcPr>
            <w:tcW w:w="480" w:type="dxa"/>
            <w:shd w:val="clear" w:color="auto" w:fill="FFFFFF"/>
          </w:tcPr>
          <w:p w:rsidR="002A1932" w:rsidRPr="000246F0" w:rsidRDefault="002A1932" w:rsidP="00305A33">
            <w:pPr>
              <w:rPr>
                <w:rFonts w:ascii="Arial" w:hAnsi="Arial" w:cs="Arial"/>
                <w:color w:val="000000"/>
                <w:sz w:val="18"/>
                <w:szCs w:val="18"/>
              </w:rPr>
            </w:pPr>
          </w:p>
        </w:tc>
        <w:tc>
          <w:tcPr>
            <w:tcW w:w="1866" w:type="dxa"/>
            <w:shd w:val="clear" w:color="auto" w:fill="FFFFFF"/>
          </w:tcPr>
          <w:p w:rsidR="002A1932" w:rsidRPr="0095785C" w:rsidRDefault="002A1932" w:rsidP="00305A33">
            <w:pPr>
              <w:pStyle w:val="TableRow"/>
              <w:rPr>
                <w:rFonts w:ascii="Arial" w:hAnsi="Arial" w:cs="Arial"/>
                <w:sz w:val="18"/>
                <w:szCs w:val="18"/>
              </w:rPr>
            </w:pPr>
            <w:r w:rsidRPr="0095785C">
              <w:rPr>
                <w:rFonts w:ascii="Arial" w:hAnsi="Arial" w:cs="Arial"/>
                <w:sz w:val="18"/>
                <w:szCs w:val="18"/>
              </w:rPr>
              <w:t xml:space="preserve">MSISDN used by the LWM2M </w:t>
            </w:r>
            <w:proofErr w:type="gramStart"/>
            <w:r w:rsidRPr="0095785C">
              <w:rPr>
                <w:rFonts w:ascii="Arial" w:hAnsi="Arial" w:cs="Arial"/>
                <w:sz w:val="18"/>
                <w:szCs w:val="18"/>
              </w:rPr>
              <w:t>Client  to</w:t>
            </w:r>
            <w:proofErr w:type="gramEnd"/>
            <w:r w:rsidRPr="0095785C">
              <w:rPr>
                <w:rFonts w:ascii="Arial" w:hAnsi="Arial" w:cs="Arial"/>
                <w:sz w:val="18"/>
                <w:szCs w:val="18"/>
              </w:rPr>
              <w:t xml:space="preserve"> send messages to the LWM2M Server via the SMS binding. </w:t>
            </w:r>
          </w:p>
          <w:p w:rsidR="002A1932" w:rsidRPr="000246F0" w:rsidRDefault="002A1932" w:rsidP="00D328F0">
            <w:pPr>
              <w:pStyle w:val="TableRow"/>
              <w:rPr>
                <w:rFonts w:ascii="Arial" w:hAnsi="Arial" w:cs="Arial"/>
                <w:color w:val="000000"/>
                <w:sz w:val="18"/>
                <w:szCs w:val="18"/>
              </w:rPr>
            </w:pPr>
            <w:r w:rsidRPr="00D328F0">
              <w:rPr>
                <w:rFonts w:ascii="Arial" w:eastAsia="Malgun Gothic" w:hAnsi="Arial" w:cs="Arial"/>
                <w:sz w:val="18"/>
                <w:szCs w:val="18"/>
                <w:lang w:eastAsia="ko-KR"/>
              </w:rPr>
              <w:t>The LWM2M Client SHALL silently ignore any SMS not originated from unknown MSISDN</w:t>
            </w:r>
          </w:p>
        </w:tc>
        <w:tc>
          <w:tcPr>
            <w:tcW w:w="1025" w:type="dxa"/>
            <w:shd w:val="clear" w:color="auto" w:fill="FFFFFF"/>
          </w:tcPr>
          <w:p w:rsidR="002A1932" w:rsidRPr="0095785C" w:rsidRDefault="00FA672A" w:rsidP="00305A33">
            <w:pPr>
              <w:pStyle w:val="TableRow"/>
              <w:rPr>
                <w:rFonts w:ascii="Arial" w:hAnsi="Arial" w:cs="Arial"/>
                <w:sz w:val="18"/>
                <w:szCs w:val="18"/>
              </w:rPr>
            </w:pPr>
            <w:r>
              <w:rPr>
                <w:color w:val="FF0000"/>
                <w:sz w:val="40"/>
              </w:rPr>
              <w:sym w:font="Wingdings" w:char="F0FE"/>
            </w:r>
          </w:p>
        </w:tc>
        <w:tc>
          <w:tcPr>
            <w:tcW w:w="1402" w:type="dxa"/>
            <w:shd w:val="clear" w:color="auto" w:fill="FFFFFF"/>
          </w:tcPr>
          <w:p w:rsidR="002A1932" w:rsidRPr="0095785C" w:rsidRDefault="00960D29" w:rsidP="00305A33">
            <w:pPr>
              <w:pStyle w:val="TableRow"/>
              <w:rPr>
                <w:rFonts w:ascii="Arial" w:hAnsi="Arial" w:cs="Arial"/>
                <w:sz w:val="18"/>
                <w:szCs w:val="18"/>
              </w:rPr>
            </w:pPr>
            <w:r>
              <w:rPr>
                <w:rFonts w:ascii="Arial" w:eastAsia="Malgun Gothic" w:hAnsi="Arial" w:cs="Arial"/>
                <w:sz w:val="18"/>
                <w:szCs w:val="18"/>
                <w:lang w:eastAsia="ko-KR"/>
              </w:rPr>
              <w:t>None</w:t>
            </w:r>
          </w:p>
        </w:tc>
      </w:tr>
      <w:tr w:rsidR="002A1932" w:rsidTr="00C128A8">
        <w:tc>
          <w:tcPr>
            <w:tcW w:w="232" w:type="dxa"/>
            <w:shd w:val="clear" w:color="auto" w:fill="FFFFFF"/>
            <w:hideMark/>
          </w:tcPr>
          <w:p w:rsidR="002A1932" w:rsidRDefault="002A1932" w:rsidP="00305A33">
            <w:pPr>
              <w:rPr>
                <w:rFonts w:ascii="Arial" w:hAnsi="Arial" w:cs="Arial"/>
                <w:color w:val="000000"/>
                <w:sz w:val="18"/>
                <w:szCs w:val="18"/>
              </w:rPr>
            </w:pPr>
            <w:r>
              <w:rPr>
                <w:rFonts w:ascii="Arial" w:hAnsi="Arial" w:cs="Arial"/>
                <w:color w:val="000000"/>
                <w:sz w:val="18"/>
                <w:szCs w:val="18"/>
              </w:rPr>
              <w:t>10</w:t>
            </w:r>
          </w:p>
        </w:tc>
        <w:tc>
          <w:tcPr>
            <w:tcW w:w="987" w:type="dxa"/>
            <w:shd w:val="clear" w:color="auto" w:fill="FFFFFF"/>
            <w:hideMark/>
          </w:tcPr>
          <w:p w:rsidR="002A1932" w:rsidRDefault="002A1932" w:rsidP="00305A33">
            <w:pPr>
              <w:rPr>
                <w:rFonts w:ascii="Arial" w:hAnsi="Arial" w:cs="Arial"/>
                <w:color w:val="000000"/>
                <w:sz w:val="18"/>
                <w:szCs w:val="18"/>
              </w:rPr>
            </w:pPr>
            <w:r>
              <w:rPr>
                <w:rFonts w:ascii="Arial" w:hAnsi="Arial" w:cs="Arial"/>
                <w:color w:val="000000"/>
                <w:sz w:val="18"/>
                <w:szCs w:val="18"/>
              </w:rPr>
              <w:t>Short Server ID</w:t>
            </w:r>
          </w:p>
        </w:tc>
        <w:tc>
          <w:tcPr>
            <w:tcW w:w="286" w:type="dxa"/>
            <w:shd w:val="clear" w:color="auto" w:fill="FFFFFF"/>
            <w:hideMark/>
          </w:tcPr>
          <w:p w:rsidR="002A1932" w:rsidRDefault="00741D73" w:rsidP="00305A33">
            <w:pPr>
              <w:rPr>
                <w:rFonts w:ascii="Arial" w:hAnsi="Arial" w:cs="Arial"/>
                <w:color w:val="000000"/>
                <w:sz w:val="18"/>
                <w:szCs w:val="18"/>
              </w:rPr>
            </w:pPr>
            <w:r>
              <w:rPr>
                <w:rFonts w:ascii="Arial" w:hAnsi="Arial" w:cs="Arial"/>
                <w:color w:val="000000"/>
                <w:sz w:val="18"/>
                <w:szCs w:val="18"/>
              </w:rPr>
              <w:t>W</w:t>
            </w:r>
          </w:p>
        </w:tc>
        <w:tc>
          <w:tcPr>
            <w:tcW w:w="278" w:type="dxa"/>
            <w:shd w:val="clear" w:color="auto" w:fill="FFFFFF"/>
            <w:hideMark/>
          </w:tcPr>
          <w:p w:rsidR="002A1932" w:rsidRDefault="002A1932" w:rsidP="00305A33">
            <w:pPr>
              <w:rPr>
                <w:rFonts w:ascii="Arial" w:hAnsi="Arial" w:cs="Arial"/>
                <w:color w:val="000000"/>
                <w:sz w:val="18"/>
                <w:szCs w:val="18"/>
              </w:rPr>
            </w:pPr>
            <w:r>
              <w:rPr>
                <w:rFonts w:ascii="Arial" w:hAnsi="Arial" w:cs="Arial"/>
                <w:color w:val="000000"/>
                <w:sz w:val="18"/>
                <w:szCs w:val="18"/>
              </w:rPr>
              <w:t>S</w:t>
            </w:r>
          </w:p>
        </w:tc>
        <w:tc>
          <w:tcPr>
            <w:tcW w:w="290" w:type="dxa"/>
            <w:shd w:val="clear" w:color="auto" w:fill="FFFFFF"/>
            <w:hideMark/>
          </w:tcPr>
          <w:p w:rsidR="002A1932" w:rsidRDefault="002A1932" w:rsidP="00305A33">
            <w:pPr>
              <w:rPr>
                <w:rFonts w:ascii="Arial" w:hAnsi="Arial" w:cs="Arial"/>
                <w:color w:val="000000"/>
                <w:sz w:val="18"/>
                <w:szCs w:val="18"/>
              </w:rPr>
            </w:pPr>
            <w:r>
              <w:rPr>
                <w:rFonts w:ascii="Arial" w:hAnsi="Arial" w:cs="Arial"/>
                <w:color w:val="000000"/>
                <w:sz w:val="18"/>
                <w:szCs w:val="18"/>
              </w:rPr>
              <w:t>O</w:t>
            </w:r>
          </w:p>
        </w:tc>
        <w:tc>
          <w:tcPr>
            <w:tcW w:w="691" w:type="dxa"/>
            <w:shd w:val="clear" w:color="auto" w:fill="FFFFFF"/>
            <w:hideMark/>
          </w:tcPr>
          <w:p w:rsidR="002A1932" w:rsidRDefault="002A1932" w:rsidP="00305A33">
            <w:pPr>
              <w:rPr>
                <w:rFonts w:ascii="Arial" w:hAnsi="Arial" w:cs="Arial"/>
                <w:color w:val="000000"/>
                <w:sz w:val="18"/>
                <w:szCs w:val="18"/>
              </w:rPr>
            </w:pPr>
            <w:r>
              <w:rPr>
                <w:rFonts w:ascii="Arial" w:hAnsi="Arial" w:cs="Arial"/>
                <w:color w:val="000000"/>
                <w:sz w:val="18"/>
                <w:szCs w:val="18"/>
              </w:rPr>
              <w:t>Integer</w:t>
            </w:r>
          </w:p>
        </w:tc>
        <w:tc>
          <w:tcPr>
            <w:tcW w:w="1133" w:type="dxa"/>
            <w:shd w:val="clear" w:color="auto" w:fill="FFFFFF"/>
            <w:hideMark/>
          </w:tcPr>
          <w:p w:rsidR="002A1932" w:rsidRDefault="002A1932" w:rsidP="00305A33">
            <w:pPr>
              <w:rPr>
                <w:rFonts w:ascii="Arial" w:hAnsi="Arial" w:cs="Arial"/>
                <w:color w:val="000000"/>
                <w:sz w:val="18"/>
                <w:szCs w:val="18"/>
              </w:rPr>
            </w:pPr>
            <w:r>
              <w:rPr>
                <w:rFonts w:ascii="Arial" w:hAnsi="Arial" w:cs="Arial"/>
                <w:color w:val="000000"/>
                <w:sz w:val="18"/>
                <w:szCs w:val="18"/>
              </w:rPr>
              <w:t>1-65535</w:t>
            </w:r>
          </w:p>
        </w:tc>
        <w:tc>
          <w:tcPr>
            <w:tcW w:w="480" w:type="dxa"/>
            <w:shd w:val="clear" w:color="auto" w:fill="FFFFFF"/>
            <w:hideMark/>
          </w:tcPr>
          <w:p w:rsidR="002A1932" w:rsidRDefault="002A1932" w:rsidP="00305A33">
            <w:pPr>
              <w:rPr>
                <w:rFonts w:ascii="Arial" w:hAnsi="Arial" w:cs="Arial"/>
                <w:color w:val="000000"/>
                <w:sz w:val="18"/>
                <w:szCs w:val="18"/>
              </w:rPr>
            </w:pPr>
          </w:p>
        </w:tc>
        <w:tc>
          <w:tcPr>
            <w:tcW w:w="1866" w:type="dxa"/>
            <w:shd w:val="clear" w:color="auto" w:fill="FFFFFF"/>
            <w:hideMark/>
          </w:tcPr>
          <w:p w:rsidR="002A1932" w:rsidRDefault="002A1932" w:rsidP="00305A33">
            <w:pPr>
              <w:rPr>
                <w:rFonts w:ascii="Arial" w:hAnsi="Arial" w:cs="Arial"/>
                <w:color w:val="000000"/>
                <w:sz w:val="18"/>
                <w:szCs w:val="18"/>
              </w:rPr>
            </w:pPr>
            <w:r>
              <w:rPr>
                <w:rFonts w:ascii="Arial" w:hAnsi="Arial" w:cs="Arial"/>
                <w:color w:val="000000"/>
                <w:sz w:val="18"/>
                <w:szCs w:val="18"/>
              </w:rPr>
              <w:t>This identifier uniquely identifies each LWM2M Server configured for the LWM2M Client.</w:t>
            </w:r>
            <w:r>
              <w:rPr>
                <w:rFonts w:ascii="Arial" w:hAnsi="Arial" w:cs="Arial"/>
                <w:color w:val="000000"/>
                <w:sz w:val="18"/>
                <w:szCs w:val="18"/>
              </w:rPr>
              <w:br/>
            </w:r>
            <w:r>
              <w:rPr>
                <w:rFonts w:ascii="Arial" w:hAnsi="Arial" w:cs="Arial"/>
                <w:color w:val="000000"/>
                <w:sz w:val="18"/>
                <w:szCs w:val="18"/>
              </w:rPr>
              <w:br/>
              <w:t xml:space="preserve">This Resource MUST </w:t>
            </w:r>
            <w:proofErr w:type="gramStart"/>
            <w:r>
              <w:rPr>
                <w:rFonts w:ascii="Arial" w:hAnsi="Arial" w:cs="Arial"/>
                <w:color w:val="000000"/>
                <w:sz w:val="18"/>
                <w:szCs w:val="18"/>
              </w:rPr>
              <w:t>be</w:t>
            </w:r>
            <w:proofErr w:type="gramEnd"/>
            <w:r>
              <w:rPr>
                <w:rFonts w:ascii="Arial" w:hAnsi="Arial" w:cs="Arial"/>
                <w:color w:val="000000"/>
                <w:sz w:val="18"/>
                <w:szCs w:val="18"/>
              </w:rPr>
              <w:t xml:space="preserve"> set when the Bootstrap Server Resource has false value.</w:t>
            </w:r>
            <w:r>
              <w:rPr>
                <w:rFonts w:ascii="Arial" w:hAnsi="Arial" w:cs="Arial"/>
                <w:color w:val="000000"/>
                <w:sz w:val="18"/>
                <w:szCs w:val="18"/>
              </w:rPr>
              <w:br/>
            </w:r>
            <w:r>
              <w:rPr>
                <w:rFonts w:ascii="Arial" w:hAnsi="Arial" w:cs="Arial"/>
                <w:color w:val="000000"/>
                <w:sz w:val="18"/>
                <w:szCs w:val="18"/>
              </w:rPr>
              <w:br/>
              <w:t>Default Short Server ID (i.e. 0) MUST NOT be used for identifying the LWM2M Server.</w:t>
            </w:r>
          </w:p>
        </w:tc>
        <w:tc>
          <w:tcPr>
            <w:tcW w:w="1025" w:type="dxa"/>
            <w:shd w:val="clear" w:color="auto" w:fill="FFFFFF"/>
          </w:tcPr>
          <w:p w:rsidR="002A1932" w:rsidRDefault="00FA672A" w:rsidP="00305A33">
            <w:pPr>
              <w:rPr>
                <w:rFonts w:ascii="Arial" w:hAnsi="Arial" w:cs="Arial"/>
                <w:color w:val="000000"/>
                <w:sz w:val="18"/>
                <w:szCs w:val="18"/>
              </w:rPr>
            </w:pPr>
            <w:r>
              <w:rPr>
                <w:color w:val="339966"/>
                <w:sz w:val="40"/>
              </w:rPr>
              <w:sym w:font="Wingdings" w:char="F0FE"/>
            </w:r>
          </w:p>
        </w:tc>
        <w:tc>
          <w:tcPr>
            <w:tcW w:w="1402" w:type="dxa"/>
            <w:shd w:val="clear" w:color="auto" w:fill="FFFFFF"/>
          </w:tcPr>
          <w:p w:rsidR="002A1932" w:rsidRDefault="00960D29" w:rsidP="00305A33">
            <w:pPr>
              <w:rPr>
                <w:rFonts w:ascii="Arial" w:hAnsi="Arial" w:cs="Arial"/>
                <w:color w:val="000000"/>
                <w:sz w:val="18"/>
                <w:szCs w:val="18"/>
              </w:rPr>
            </w:pPr>
            <w:r>
              <w:rPr>
                <w:rFonts w:ascii="Arial" w:eastAsia="Malgun Gothic" w:hAnsi="Arial" w:cs="Arial"/>
                <w:sz w:val="18"/>
                <w:szCs w:val="18"/>
                <w:lang w:eastAsia="ko-KR"/>
              </w:rPr>
              <w:t>None</w:t>
            </w:r>
          </w:p>
        </w:tc>
      </w:tr>
      <w:tr w:rsidR="002A1932" w:rsidTr="00C128A8">
        <w:tc>
          <w:tcPr>
            <w:tcW w:w="232" w:type="dxa"/>
            <w:shd w:val="clear" w:color="auto" w:fill="FFFFFF"/>
            <w:hideMark/>
          </w:tcPr>
          <w:p w:rsidR="002A1932" w:rsidRDefault="002A1932" w:rsidP="00305A33">
            <w:pPr>
              <w:rPr>
                <w:rFonts w:ascii="Arial" w:hAnsi="Arial" w:cs="Arial"/>
                <w:color w:val="000000"/>
                <w:sz w:val="18"/>
                <w:szCs w:val="18"/>
              </w:rPr>
            </w:pPr>
            <w:r>
              <w:rPr>
                <w:rFonts w:ascii="Arial" w:hAnsi="Arial" w:cs="Arial"/>
                <w:color w:val="000000"/>
                <w:sz w:val="18"/>
                <w:szCs w:val="18"/>
              </w:rPr>
              <w:t>11</w:t>
            </w:r>
          </w:p>
        </w:tc>
        <w:tc>
          <w:tcPr>
            <w:tcW w:w="987" w:type="dxa"/>
            <w:shd w:val="clear" w:color="auto" w:fill="FFFFFF"/>
            <w:hideMark/>
          </w:tcPr>
          <w:p w:rsidR="002A1932" w:rsidRDefault="002A1932" w:rsidP="00305A33">
            <w:pPr>
              <w:rPr>
                <w:rFonts w:ascii="Arial" w:hAnsi="Arial" w:cs="Arial"/>
                <w:color w:val="000000"/>
                <w:sz w:val="18"/>
                <w:szCs w:val="18"/>
              </w:rPr>
            </w:pPr>
            <w:r>
              <w:rPr>
                <w:rFonts w:ascii="Arial" w:hAnsi="Arial" w:cs="Arial"/>
                <w:color w:val="000000"/>
                <w:sz w:val="18"/>
                <w:szCs w:val="18"/>
              </w:rPr>
              <w:t>Client Hold Off Time</w:t>
            </w:r>
          </w:p>
        </w:tc>
        <w:tc>
          <w:tcPr>
            <w:tcW w:w="286" w:type="dxa"/>
            <w:shd w:val="clear" w:color="auto" w:fill="FFFFFF"/>
            <w:hideMark/>
          </w:tcPr>
          <w:p w:rsidR="002A1932" w:rsidRDefault="002A1932" w:rsidP="00305A33">
            <w:pPr>
              <w:rPr>
                <w:rFonts w:ascii="Arial" w:hAnsi="Arial" w:cs="Arial"/>
                <w:color w:val="000000"/>
                <w:sz w:val="18"/>
                <w:szCs w:val="18"/>
              </w:rPr>
            </w:pPr>
          </w:p>
        </w:tc>
        <w:tc>
          <w:tcPr>
            <w:tcW w:w="278" w:type="dxa"/>
            <w:shd w:val="clear" w:color="auto" w:fill="FFFFFF"/>
            <w:hideMark/>
          </w:tcPr>
          <w:p w:rsidR="002A1932" w:rsidRDefault="002A1932" w:rsidP="00305A33">
            <w:pPr>
              <w:rPr>
                <w:rFonts w:ascii="Arial" w:hAnsi="Arial" w:cs="Arial"/>
                <w:color w:val="000000"/>
                <w:sz w:val="18"/>
                <w:szCs w:val="18"/>
              </w:rPr>
            </w:pPr>
            <w:r>
              <w:rPr>
                <w:rFonts w:ascii="Arial" w:hAnsi="Arial" w:cs="Arial"/>
                <w:color w:val="000000"/>
                <w:sz w:val="18"/>
                <w:szCs w:val="18"/>
              </w:rPr>
              <w:t>S</w:t>
            </w:r>
          </w:p>
        </w:tc>
        <w:tc>
          <w:tcPr>
            <w:tcW w:w="290" w:type="dxa"/>
            <w:shd w:val="clear" w:color="auto" w:fill="FFFFFF"/>
            <w:hideMark/>
          </w:tcPr>
          <w:p w:rsidR="002A1932" w:rsidRDefault="003579D9" w:rsidP="00305A33">
            <w:pPr>
              <w:rPr>
                <w:rFonts w:ascii="Arial" w:hAnsi="Arial" w:cs="Arial"/>
                <w:color w:val="000000"/>
                <w:sz w:val="18"/>
                <w:szCs w:val="18"/>
              </w:rPr>
            </w:pPr>
            <w:commentRangeStart w:id="59"/>
            <w:r w:rsidRPr="00D44490">
              <w:rPr>
                <w:rFonts w:ascii="Arial" w:hAnsi="Arial" w:cs="Arial"/>
                <w:color w:val="auto"/>
                <w:sz w:val="18"/>
                <w:szCs w:val="18"/>
              </w:rPr>
              <w:t>M</w:t>
            </w:r>
            <w:commentRangeEnd w:id="59"/>
            <w:r w:rsidRPr="00D44490">
              <w:rPr>
                <w:rStyle w:val="Marquedecommentaire"/>
                <w:color w:val="auto"/>
              </w:rPr>
              <w:commentReference w:id="59"/>
            </w:r>
          </w:p>
        </w:tc>
        <w:tc>
          <w:tcPr>
            <w:tcW w:w="691" w:type="dxa"/>
            <w:shd w:val="clear" w:color="auto" w:fill="FFFFFF"/>
            <w:hideMark/>
          </w:tcPr>
          <w:p w:rsidR="002A1932" w:rsidRDefault="002A1932" w:rsidP="00305A33">
            <w:pPr>
              <w:rPr>
                <w:rFonts w:ascii="Arial" w:hAnsi="Arial" w:cs="Arial"/>
                <w:color w:val="000000"/>
                <w:sz w:val="18"/>
                <w:szCs w:val="18"/>
              </w:rPr>
            </w:pPr>
            <w:r>
              <w:rPr>
                <w:rFonts w:ascii="Arial" w:hAnsi="Arial" w:cs="Arial"/>
                <w:color w:val="000000"/>
                <w:sz w:val="18"/>
                <w:szCs w:val="18"/>
              </w:rPr>
              <w:t>Integer</w:t>
            </w:r>
          </w:p>
        </w:tc>
        <w:tc>
          <w:tcPr>
            <w:tcW w:w="1133" w:type="dxa"/>
            <w:shd w:val="clear" w:color="auto" w:fill="FFFFFF"/>
            <w:hideMark/>
          </w:tcPr>
          <w:p w:rsidR="002A1932" w:rsidRDefault="000A5DEB" w:rsidP="00305A33">
            <w:pPr>
              <w:rPr>
                <w:rFonts w:ascii="Arial" w:hAnsi="Arial" w:cs="Arial"/>
                <w:color w:val="000000"/>
                <w:sz w:val="18"/>
                <w:szCs w:val="18"/>
              </w:rPr>
            </w:pPr>
            <w:r>
              <w:rPr>
                <w:rFonts w:ascii="Arial" w:hAnsi="Arial" w:cs="Arial"/>
                <w:color w:val="000000"/>
                <w:sz w:val="18"/>
                <w:szCs w:val="18"/>
              </w:rPr>
              <w:t>0</w:t>
            </w:r>
          </w:p>
        </w:tc>
        <w:tc>
          <w:tcPr>
            <w:tcW w:w="480" w:type="dxa"/>
            <w:shd w:val="clear" w:color="auto" w:fill="FFFFFF"/>
            <w:hideMark/>
          </w:tcPr>
          <w:p w:rsidR="002A1932" w:rsidRDefault="002A1932" w:rsidP="00305A33">
            <w:pPr>
              <w:rPr>
                <w:rFonts w:ascii="Arial" w:hAnsi="Arial" w:cs="Arial"/>
                <w:color w:val="000000"/>
                <w:sz w:val="18"/>
                <w:szCs w:val="18"/>
              </w:rPr>
            </w:pPr>
            <w:r>
              <w:rPr>
                <w:rFonts w:ascii="Arial" w:hAnsi="Arial" w:cs="Arial"/>
                <w:color w:val="000000"/>
                <w:sz w:val="18"/>
                <w:szCs w:val="18"/>
              </w:rPr>
              <w:t>s</w:t>
            </w:r>
          </w:p>
        </w:tc>
        <w:tc>
          <w:tcPr>
            <w:tcW w:w="1866" w:type="dxa"/>
            <w:shd w:val="clear" w:color="auto" w:fill="FFFFFF"/>
            <w:hideMark/>
          </w:tcPr>
          <w:p w:rsidR="002A1932" w:rsidRDefault="002A1932" w:rsidP="00305A33">
            <w:pPr>
              <w:rPr>
                <w:rFonts w:ascii="Arial" w:hAnsi="Arial" w:cs="Arial"/>
                <w:color w:val="000000"/>
                <w:sz w:val="18"/>
                <w:szCs w:val="18"/>
              </w:rPr>
            </w:pPr>
            <w:r>
              <w:rPr>
                <w:rFonts w:ascii="Arial" w:hAnsi="Arial" w:cs="Arial"/>
                <w:color w:val="000000"/>
                <w:sz w:val="18"/>
                <w:szCs w:val="18"/>
              </w:rPr>
              <w:t>Relevant information for a Bootstrap Server only.</w:t>
            </w:r>
            <w:r>
              <w:rPr>
                <w:rFonts w:ascii="Arial" w:hAnsi="Arial" w:cs="Arial"/>
                <w:color w:val="000000"/>
                <w:sz w:val="18"/>
                <w:szCs w:val="18"/>
              </w:rPr>
              <w:br/>
              <w:t xml:space="preserve">The number of seconds to wait before initiating a Client Initiated Bootstrap once the LWM2M Client has determined it should initiate this bootstrap mode </w:t>
            </w:r>
          </w:p>
          <w:p w:rsidR="002A1932" w:rsidRDefault="002A1932" w:rsidP="00305A33">
            <w:pPr>
              <w:rPr>
                <w:rFonts w:ascii="Arial" w:hAnsi="Arial" w:cs="Arial"/>
                <w:color w:val="000000"/>
                <w:sz w:val="18"/>
                <w:szCs w:val="18"/>
              </w:rPr>
            </w:pPr>
            <w:r>
              <w:rPr>
                <w:rFonts w:ascii="Arial" w:hAnsi="Arial" w:cs="Arial"/>
                <w:color w:val="000000"/>
                <w:sz w:val="18"/>
                <w:szCs w:val="18"/>
              </w:rPr>
              <w:t xml:space="preserve">In case client initiated bootstrap is supported by the LWM2M Client, this </w:t>
            </w:r>
            <w:r>
              <w:rPr>
                <w:rFonts w:ascii="Arial" w:hAnsi="Arial" w:cs="Arial"/>
                <w:color w:val="000000"/>
                <w:sz w:val="18"/>
                <w:szCs w:val="18"/>
              </w:rPr>
              <w:lastRenderedPageBreak/>
              <w:t>resource MUST be supported.</w:t>
            </w:r>
          </w:p>
        </w:tc>
        <w:tc>
          <w:tcPr>
            <w:tcW w:w="1025" w:type="dxa"/>
            <w:shd w:val="clear" w:color="auto" w:fill="FFFFFF"/>
          </w:tcPr>
          <w:p w:rsidR="002A1932" w:rsidRDefault="00C24674" w:rsidP="00305A33">
            <w:pPr>
              <w:rPr>
                <w:rFonts w:ascii="Arial" w:hAnsi="Arial" w:cs="Arial"/>
                <w:color w:val="000000"/>
                <w:sz w:val="18"/>
                <w:szCs w:val="18"/>
              </w:rPr>
            </w:pPr>
            <w:r>
              <w:rPr>
                <w:color w:val="FF0000"/>
                <w:sz w:val="40"/>
              </w:rPr>
              <w:lastRenderedPageBreak/>
              <w:sym w:font="Wingdings" w:char="F0FE"/>
            </w:r>
          </w:p>
        </w:tc>
        <w:tc>
          <w:tcPr>
            <w:tcW w:w="1402" w:type="dxa"/>
            <w:shd w:val="clear" w:color="auto" w:fill="FFFFFF"/>
          </w:tcPr>
          <w:p w:rsidR="002A1932" w:rsidRDefault="00960D29" w:rsidP="00305A33">
            <w:pPr>
              <w:rPr>
                <w:rFonts w:ascii="Arial" w:hAnsi="Arial" w:cs="Arial"/>
                <w:color w:val="000000"/>
                <w:sz w:val="18"/>
                <w:szCs w:val="18"/>
              </w:rPr>
            </w:pPr>
            <w:commentRangeStart w:id="60"/>
            <w:r>
              <w:rPr>
                <w:rFonts w:ascii="Arial" w:eastAsia="Malgun Gothic" w:hAnsi="Arial" w:cs="Arial"/>
                <w:sz w:val="18"/>
                <w:szCs w:val="18"/>
                <w:lang w:eastAsia="ko-KR"/>
              </w:rPr>
              <w:t>None</w:t>
            </w:r>
            <w:commentRangeEnd w:id="60"/>
            <w:r w:rsidR="00C47856">
              <w:rPr>
                <w:rStyle w:val="Marquedecommentaire"/>
              </w:rPr>
              <w:commentReference w:id="60"/>
            </w:r>
          </w:p>
        </w:tc>
      </w:tr>
    </w:tbl>
    <w:p w:rsidR="00C86052" w:rsidRDefault="00C86052" w:rsidP="00C86052"/>
    <w:p w:rsidR="00C86052" w:rsidRDefault="00C86052">
      <w:pPr>
        <w:spacing w:before="0" w:after="200" w:line="276" w:lineRule="auto"/>
        <w:rPr>
          <w:rFonts w:asciiTheme="majorHAnsi" w:eastAsiaTheme="majorEastAsia" w:hAnsiTheme="majorHAnsi" w:cstheme="majorBidi"/>
          <w:b/>
          <w:bCs/>
          <w:color w:val="4F81BD" w:themeColor="accent1"/>
          <w:sz w:val="26"/>
          <w:szCs w:val="26"/>
          <w:lang w:eastAsia="zh-CN"/>
        </w:rPr>
      </w:pPr>
      <w:r>
        <w:br w:type="page"/>
      </w:r>
    </w:p>
    <w:p w:rsidR="005A3DB1" w:rsidRDefault="001C416D" w:rsidP="001C416D">
      <w:pPr>
        <w:pStyle w:val="Titre2"/>
      </w:pPr>
      <w:bookmarkStart w:id="61" w:name="_Toc421884837"/>
      <w:r w:rsidRPr="001C416D">
        <w:lastRenderedPageBreak/>
        <w:t>LWM2M Object: LWM2M Server</w:t>
      </w:r>
      <w:r w:rsidR="000769AE">
        <w:t xml:space="preserve"> - 1</w:t>
      </w:r>
      <w:bookmarkEnd w:id="61"/>
    </w:p>
    <w:p w:rsidR="001C416D" w:rsidRDefault="001C416D" w:rsidP="00F01169">
      <w:pPr>
        <w:pStyle w:val="Titre3"/>
      </w:pPr>
      <w:r w:rsidRPr="001C416D">
        <w:t>Description</w:t>
      </w:r>
    </w:p>
    <w:p w:rsidR="001C416D" w:rsidRDefault="001C416D" w:rsidP="001C416D">
      <w:r>
        <w:t>This LWM2M Objects provides the data related to a LWM2M Server. A Bootstrap Server has no such an Object Instance associated to it.</w:t>
      </w:r>
    </w:p>
    <w:p w:rsidR="001C416D" w:rsidRDefault="001C416D" w:rsidP="00F01169">
      <w:pPr>
        <w:pStyle w:val="Titre3"/>
      </w:pPr>
      <w:r>
        <w:t>Object definition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51"/>
        <w:gridCol w:w="1442"/>
        <w:gridCol w:w="1513"/>
        <w:gridCol w:w="1653"/>
        <w:gridCol w:w="1811"/>
      </w:tblGrid>
      <w:tr w:rsidR="001C416D" w:rsidTr="00C128A8">
        <w:tc>
          <w:tcPr>
            <w:tcW w:w="0" w:type="auto"/>
            <w:shd w:val="clear" w:color="auto" w:fill="CBCBCB"/>
            <w:vAlign w:val="center"/>
            <w:hideMark/>
          </w:tcPr>
          <w:p w:rsidR="001C416D" w:rsidRPr="004829BF" w:rsidRDefault="001C416D" w:rsidP="00305A33">
            <w:pPr>
              <w:rPr>
                <w:rFonts w:ascii="Arial" w:hAnsi="Arial" w:cs="Arial"/>
                <w:b/>
                <w:color w:val="000000"/>
                <w:sz w:val="18"/>
                <w:szCs w:val="18"/>
              </w:rPr>
            </w:pPr>
            <w:r w:rsidRPr="004829BF">
              <w:rPr>
                <w:rFonts w:ascii="Arial" w:hAnsi="Arial" w:cs="Arial"/>
                <w:b/>
                <w:color w:val="000000"/>
                <w:sz w:val="18"/>
                <w:szCs w:val="18"/>
              </w:rPr>
              <w:t>Name</w:t>
            </w:r>
          </w:p>
        </w:tc>
        <w:tc>
          <w:tcPr>
            <w:tcW w:w="0" w:type="auto"/>
            <w:shd w:val="clear" w:color="auto" w:fill="CBCBCB"/>
            <w:vAlign w:val="center"/>
            <w:hideMark/>
          </w:tcPr>
          <w:p w:rsidR="001C416D" w:rsidRPr="004829BF" w:rsidRDefault="001C416D" w:rsidP="00305A33">
            <w:pPr>
              <w:rPr>
                <w:rFonts w:ascii="Arial" w:hAnsi="Arial" w:cs="Arial"/>
                <w:b/>
                <w:color w:val="000000"/>
                <w:sz w:val="18"/>
                <w:szCs w:val="18"/>
              </w:rPr>
            </w:pPr>
            <w:r w:rsidRPr="004829BF">
              <w:rPr>
                <w:rFonts w:ascii="Arial" w:hAnsi="Arial" w:cs="Arial"/>
                <w:b/>
                <w:color w:val="000000"/>
                <w:sz w:val="18"/>
                <w:szCs w:val="18"/>
              </w:rPr>
              <w:t>Object ID</w:t>
            </w:r>
          </w:p>
        </w:tc>
        <w:tc>
          <w:tcPr>
            <w:tcW w:w="0" w:type="auto"/>
            <w:shd w:val="clear" w:color="auto" w:fill="CBCBCB"/>
            <w:vAlign w:val="center"/>
            <w:hideMark/>
          </w:tcPr>
          <w:p w:rsidR="001C416D" w:rsidRPr="004829BF" w:rsidRDefault="001C416D" w:rsidP="00305A33">
            <w:pPr>
              <w:rPr>
                <w:rFonts w:ascii="Arial" w:hAnsi="Arial" w:cs="Arial"/>
                <w:b/>
                <w:color w:val="000000"/>
                <w:sz w:val="18"/>
                <w:szCs w:val="18"/>
              </w:rPr>
            </w:pPr>
            <w:r w:rsidRPr="004829BF">
              <w:rPr>
                <w:rFonts w:ascii="Arial" w:hAnsi="Arial" w:cs="Arial"/>
                <w:b/>
                <w:color w:val="000000"/>
                <w:sz w:val="18"/>
                <w:szCs w:val="18"/>
              </w:rPr>
              <w:t>Instances</w:t>
            </w:r>
          </w:p>
        </w:tc>
        <w:tc>
          <w:tcPr>
            <w:tcW w:w="0" w:type="auto"/>
            <w:shd w:val="clear" w:color="auto" w:fill="CBCBCB"/>
            <w:vAlign w:val="center"/>
            <w:hideMark/>
          </w:tcPr>
          <w:p w:rsidR="001C416D" w:rsidRPr="004829BF" w:rsidRDefault="001C416D" w:rsidP="00305A33">
            <w:pPr>
              <w:rPr>
                <w:rFonts w:ascii="Arial" w:hAnsi="Arial" w:cs="Arial"/>
                <w:b/>
                <w:color w:val="000000"/>
                <w:sz w:val="18"/>
                <w:szCs w:val="18"/>
              </w:rPr>
            </w:pPr>
            <w:r w:rsidRPr="004829BF">
              <w:rPr>
                <w:rFonts w:ascii="Arial" w:hAnsi="Arial" w:cs="Arial"/>
                <w:b/>
                <w:color w:val="000000"/>
                <w:sz w:val="18"/>
                <w:szCs w:val="18"/>
              </w:rPr>
              <w:t>Mandatory</w:t>
            </w:r>
          </w:p>
        </w:tc>
        <w:tc>
          <w:tcPr>
            <w:tcW w:w="0" w:type="auto"/>
            <w:shd w:val="clear" w:color="auto" w:fill="CBCBCB"/>
            <w:vAlign w:val="center"/>
            <w:hideMark/>
          </w:tcPr>
          <w:p w:rsidR="001C416D" w:rsidRPr="004829BF" w:rsidRDefault="001C416D" w:rsidP="00305A33">
            <w:pPr>
              <w:rPr>
                <w:rFonts w:ascii="Arial" w:hAnsi="Arial" w:cs="Arial"/>
                <w:b/>
                <w:color w:val="000000"/>
                <w:sz w:val="18"/>
                <w:szCs w:val="18"/>
              </w:rPr>
            </w:pPr>
            <w:r w:rsidRPr="004829BF">
              <w:rPr>
                <w:rFonts w:ascii="Arial" w:hAnsi="Arial" w:cs="Arial"/>
                <w:b/>
                <w:color w:val="000000"/>
                <w:sz w:val="18"/>
                <w:szCs w:val="18"/>
              </w:rPr>
              <w:t>Object URN</w:t>
            </w:r>
          </w:p>
        </w:tc>
      </w:tr>
      <w:tr w:rsidR="001C416D" w:rsidTr="00C128A8">
        <w:tc>
          <w:tcPr>
            <w:tcW w:w="0" w:type="auto"/>
            <w:vAlign w:val="center"/>
            <w:hideMark/>
          </w:tcPr>
          <w:p w:rsidR="001C416D" w:rsidRDefault="001C416D" w:rsidP="00305A33">
            <w:pPr>
              <w:rPr>
                <w:rFonts w:ascii="Arial" w:hAnsi="Arial" w:cs="Arial"/>
                <w:color w:val="000000"/>
                <w:sz w:val="18"/>
                <w:szCs w:val="18"/>
              </w:rPr>
            </w:pPr>
            <w:r>
              <w:rPr>
                <w:rFonts w:ascii="Arial" w:hAnsi="Arial" w:cs="Arial"/>
                <w:color w:val="000000"/>
                <w:sz w:val="18"/>
                <w:szCs w:val="18"/>
              </w:rPr>
              <w:t xml:space="preserve">LWM2M Server </w:t>
            </w:r>
          </w:p>
        </w:tc>
        <w:tc>
          <w:tcPr>
            <w:tcW w:w="0" w:type="auto"/>
            <w:vAlign w:val="center"/>
            <w:hideMark/>
          </w:tcPr>
          <w:p w:rsidR="001C416D" w:rsidRDefault="001C416D" w:rsidP="00305A33">
            <w:pPr>
              <w:rPr>
                <w:rFonts w:ascii="Arial" w:hAnsi="Arial" w:cs="Arial"/>
                <w:color w:val="000000"/>
                <w:sz w:val="18"/>
                <w:szCs w:val="18"/>
              </w:rPr>
            </w:pPr>
            <w:r>
              <w:rPr>
                <w:rFonts w:ascii="Arial" w:hAnsi="Arial" w:cs="Arial"/>
                <w:color w:val="000000"/>
                <w:sz w:val="18"/>
                <w:szCs w:val="18"/>
              </w:rPr>
              <w:t xml:space="preserve">1 </w:t>
            </w:r>
          </w:p>
        </w:tc>
        <w:tc>
          <w:tcPr>
            <w:tcW w:w="0" w:type="auto"/>
            <w:vAlign w:val="center"/>
            <w:hideMark/>
          </w:tcPr>
          <w:p w:rsidR="001C416D" w:rsidRDefault="001C416D" w:rsidP="00305A33">
            <w:pPr>
              <w:rPr>
                <w:rFonts w:ascii="Arial" w:hAnsi="Arial" w:cs="Arial"/>
                <w:color w:val="000000"/>
                <w:sz w:val="18"/>
                <w:szCs w:val="18"/>
              </w:rPr>
            </w:pPr>
            <w:r>
              <w:rPr>
                <w:rFonts w:ascii="Arial" w:hAnsi="Arial" w:cs="Arial"/>
                <w:color w:val="000000"/>
                <w:sz w:val="18"/>
                <w:szCs w:val="18"/>
              </w:rPr>
              <w:t xml:space="preserve">Multiple </w:t>
            </w:r>
          </w:p>
        </w:tc>
        <w:tc>
          <w:tcPr>
            <w:tcW w:w="0" w:type="auto"/>
            <w:vAlign w:val="center"/>
            <w:hideMark/>
          </w:tcPr>
          <w:p w:rsidR="001C416D" w:rsidRDefault="001C416D" w:rsidP="00305A33">
            <w:pPr>
              <w:rPr>
                <w:rFonts w:ascii="Arial" w:hAnsi="Arial" w:cs="Arial"/>
                <w:color w:val="000000"/>
                <w:sz w:val="18"/>
                <w:szCs w:val="18"/>
              </w:rPr>
            </w:pPr>
            <w:r>
              <w:rPr>
                <w:rFonts w:ascii="Arial" w:hAnsi="Arial" w:cs="Arial"/>
                <w:color w:val="000000"/>
                <w:sz w:val="18"/>
                <w:szCs w:val="18"/>
              </w:rPr>
              <w:t xml:space="preserve">Mandatory </w:t>
            </w:r>
          </w:p>
        </w:tc>
        <w:tc>
          <w:tcPr>
            <w:tcW w:w="0" w:type="auto"/>
            <w:vAlign w:val="center"/>
            <w:hideMark/>
          </w:tcPr>
          <w:p w:rsidR="001C416D" w:rsidRDefault="001C416D" w:rsidP="00305A33">
            <w:pPr>
              <w:rPr>
                <w:rFonts w:ascii="Arial" w:hAnsi="Arial" w:cs="Arial"/>
                <w:color w:val="000000"/>
                <w:sz w:val="18"/>
                <w:szCs w:val="18"/>
              </w:rPr>
            </w:pPr>
            <w:r>
              <w:rPr>
                <w:rFonts w:ascii="Arial" w:hAnsi="Arial" w:cs="Arial"/>
                <w:color w:val="000000"/>
                <w:sz w:val="18"/>
                <w:szCs w:val="18"/>
              </w:rPr>
              <w:t xml:space="preserve">TBD </w:t>
            </w:r>
          </w:p>
        </w:tc>
      </w:tr>
    </w:tbl>
    <w:p w:rsidR="001C416D" w:rsidRDefault="001C416D" w:rsidP="00F01169">
      <w:pPr>
        <w:pStyle w:val="Titre3"/>
      </w:pPr>
      <w:bookmarkStart w:id="62" w:name="_Ref409497525"/>
      <w:r>
        <w:t>Resource definitions</w:t>
      </w:r>
      <w:bookmarkEnd w:id="62"/>
    </w:p>
    <w:p w:rsidR="00F01169" w:rsidRDefault="00F01169" w:rsidP="00F01169">
      <w:pPr>
        <w:rPr>
          <w:lang w:eastAsia="zh-CN"/>
        </w:rPr>
      </w:pPr>
      <w:r>
        <w:rPr>
          <w:lang w:eastAsia="zh-CN"/>
        </w:rPr>
        <w:t xml:space="preserve">Column O (Operations): R </w:t>
      </w:r>
      <w:r>
        <w:rPr>
          <w:lang w:eastAsia="zh-CN"/>
        </w:rPr>
        <w:sym w:font="Wingdings" w:char="F0E0"/>
      </w:r>
      <w:r>
        <w:rPr>
          <w:lang w:eastAsia="zh-CN"/>
        </w:rPr>
        <w:t xml:space="preserve"> Read; W </w:t>
      </w:r>
      <w:r>
        <w:rPr>
          <w:lang w:eastAsia="zh-CN"/>
        </w:rPr>
        <w:sym w:font="Wingdings" w:char="F0E0"/>
      </w:r>
      <w:r>
        <w:rPr>
          <w:lang w:eastAsia="zh-CN"/>
        </w:rPr>
        <w:t xml:space="preserve"> Write</w:t>
      </w:r>
      <w:r w:rsidR="004940E5">
        <w:rPr>
          <w:lang w:eastAsia="zh-CN"/>
        </w:rPr>
        <w:t xml:space="preserve">; E </w:t>
      </w:r>
      <w:r w:rsidR="004940E5">
        <w:rPr>
          <w:lang w:eastAsia="zh-CN"/>
        </w:rPr>
        <w:sym w:font="Wingdings" w:char="F0E0"/>
      </w:r>
      <w:r w:rsidR="004940E5">
        <w:rPr>
          <w:lang w:eastAsia="zh-CN"/>
        </w:rPr>
        <w:t xml:space="preserve"> Execute</w:t>
      </w:r>
    </w:p>
    <w:p w:rsidR="00F01169" w:rsidRDefault="00F01169" w:rsidP="00F01169">
      <w:pPr>
        <w:rPr>
          <w:lang w:eastAsia="zh-CN"/>
        </w:rPr>
      </w:pPr>
      <w:r>
        <w:rPr>
          <w:lang w:eastAsia="zh-CN"/>
        </w:rPr>
        <w:t xml:space="preserve">Column I (Instances): S </w:t>
      </w:r>
      <w:r>
        <w:rPr>
          <w:lang w:eastAsia="zh-CN"/>
        </w:rPr>
        <w:sym w:font="Wingdings" w:char="F0E0"/>
      </w:r>
      <w:r>
        <w:rPr>
          <w:lang w:eastAsia="zh-CN"/>
        </w:rPr>
        <w:t xml:space="preserve"> Single; M </w:t>
      </w:r>
      <w:r>
        <w:rPr>
          <w:lang w:eastAsia="zh-CN"/>
        </w:rPr>
        <w:sym w:font="Wingdings" w:char="F0E0"/>
      </w:r>
      <w:r>
        <w:rPr>
          <w:lang w:eastAsia="zh-CN"/>
        </w:rPr>
        <w:t xml:space="preserve"> Multiple</w:t>
      </w:r>
    </w:p>
    <w:p w:rsidR="00F01169" w:rsidRPr="00F01169" w:rsidRDefault="00F01169" w:rsidP="00F01169">
      <w:pPr>
        <w:rPr>
          <w:lang w:eastAsia="zh-CN"/>
        </w:rPr>
      </w:pPr>
      <w:r>
        <w:rPr>
          <w:lang w:eastAsia="zh-CN"/>
        </w:rPr>
        <w:t xml:space="preserve">Column M (Mandatory): M </w:t>
      </w:r>
      <w:r>
        <w:rPr>
          <w:lang w:eastAsia="zh-CN"/>
        </w:rPr>
        <w:sym w:font="Wingdings" w:char="F0E0"/>
      </w:r>
      <w:r>
        <w:rPr>
          <w:lang w:eastAsia="zh-CN"/>
        </w:rPr>
        <w:t xml:space="preserve"> Mandatory; O </w:t>
      </w:r>
      <w:r>
        <w:rPr>
          <w:lang w:eastAsia="zh-CN"/>
        </w:rPr>
        <w:sym w:font="Wingdings" w:char="F0E0"/>
      </w:r>
      <w:r>
        <w:rPr>
          <w:lang w:eastAsia="zh-CN"/>
        </w:rPr>
        <w:t xml:space="preserve"> Optional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11"/>
        <w:gridCol w:w="1132"/>
        <w:gridCol w:w="334"/>
        <w:gridCol w:w="155"/>
        <w:gridCol w:w="184"/>
        <w:gridCol w:w="691"/>
        <w:gridCol w:w="710"/>
        <w:gridCol w:w="567"/>
        <w:gridCol w:w="3078"/>
        <w:gridCol w:w="737"/>
        <w:gridCol w:w="871"/>
      </w:tblGrid>
      <w:tr w:rsidR="00FC4CE4" w:rsidTr="00D23106">
        <w:trPr>
          <w:tblHeader/>
        </w:trPr>
        <w:tc>
          <w:tcPr>
            <w:tcW w:w="211" w:type="dxa"/>
            <w:shd w:val="clear" w:color="auto" w:fill="CBCBCB"/>
            <w:vAlign w:val="center"/>
            <w:hideMark/>
          </w:tcPr>
          <w:p w:rsidR="00FC4CE4" w:rsidRPr="004829BF" w:rsidRDefault="00FC4CE4" w:rsidP="00305A33">
            <w:pPr>
              <w:rPr>
                <w:rFonts w:ascii="Arial" w:hAnsi="Arial" w:cs="Arial"/>
                <w:b/>
                <w:color w:val="000000"/>
                <w:sz w:val="18"/>
                <w:szCs w:val="18"/>
              </w:rPr>
            </w:pPr>
            <w:r w:rsidRPr="004829BF">
              <w:rPr>
                <w:rFonts w:ascii="Arial" w:hAnsi="Arial" w:cs="Arial"/>
                <w:b/>
                <w:color w:val="000000"/>
                <w:sz w:val="18"/>
                <w:szCs w:val="18"/>
              </w:rPr>
              <w:t>ID</w:t>
            </w:r>
          </w:p>
        </w:tc>
        <w:tc>
          <w:tcPr>
            <w:tcW w:w="1132" w:type="dxa"/>
            <w:shd w:val="clear" w:color="auto" w:fill="CBCBCB"/>
            <w:vAlign w:val="center"/>
            <w:hideMark/>
          </w:tcPr>
          <w:p w:rsidR="00FC4CE4" w:rsidRPr="004829BF" w:rsidRDefault="00FC4CE4" w:rsidP="00305A33">
            <w:pPr>
              <w:rPr>
                <w:rFonts w:ascii="Arial" w:hAnsi="Arial" w:cs="Arial"/>
                <w:b/>
                <w:color w:val="000000"/>
                <w:sz w:val="18"/>
                <w:szCs w:val="18"/>
              </w:rPr>
            </w:pPr>
            <w:r w:rsidRPr="004829BF">
              <w:rPr>
                <w:rFonts w:ascii="Arial" w:hAnsi="Arial" w:cs="Arial"/>
                <w:b/>
                <w:color w:val="000000"/>
                <w:sz w:val="18"/>
                <w:szCs w:val="18"/>
              </w:rPr>
              <w:t>Name</w:t>
            </w:r>
          </w:p>
        </w:tc>
        <w:tc>
          <w:tcPr>
            <w:tcW w:w="334" w:type="dxa"/>
            <w:shd w:val="clear" w:color="auto" w:fill="CBCBCB"/>
            <w:vAlign w:val="center"/>
            <w:hideMark/>
          </w:tcPr>
          <w:p w:rsidR="00FC4CE4" w:rsidRPr="004829BF" w:rsidRDefault="00FC4CE4" w:rsidP="00305A33">
            <w:pPr>
              <w:rPr>
                <w:rFonts w:ascii="Arial" w:hAnsi="Arial" w:cs="Arial"/>
                <w:b/>
                <w:color w:val="000000"/>
                <w:sz w:val="18"/>
                <w:szCs w:val="18"/>
              </w:rPr>
            </w:pPr>
            <w:r>
              <w:rPr>
                <w:rFonts w:ascii="Arial" w:hAnsi="Arial" w:cs="Arial"/>
                <w:b/>
                <w:color w:val="000000"/>
                <w:sz w:val="18"/>
                <w:szCs w:val="18"/>
              </w:rPr>
              <w:t>O</w:t>
            </w:r>
          </w:p>
        </w:tc>
        <w:tc>
          <w:tcPr>
            <w:tcW w:w="155" w:type="dxa"/>
            <w:shd w:val="clear" w:color="auto" w:fill="CBCBCB"/>
            <w:vAlign w:val="center"/>
            <w:hideMark/>
          </w:tcPr>
          <w:p w:rsidR="00FC4CE4" w:rsidRPr="004829BF" w:rsidRDefault="00FC4CE4" w:rsidP="00305A33">
            <w:pPr>
              <w:rPr>
                <w:rFonts w:ascii="Arial" w:hAnsi="Arial" w:cs="Arial"/>
                <w:b/>
                <w:color w:val="000000"/>
                <w:sz w:val="18"/>
                <w:szCs w:val="18"/>
              </w:rPr>
            </w:pPr>
            <w:r>
              <w:rPr>
                <w:rFonts w:ascii="Arial" w:hAnsi="Arial" w:cs="Arial"/>
                <w:b/>
                <w:color w:val="000000"/>
                <w:sz w:val="18"/>
                <w:szCs w:val="18"/>
              </w:rPr>
              <w:t>I</w:t>
            </w:r>
          </w:p>
        </w:tc>
        <w:tc>
          <w:tcPr>
            <w:tcW w:w="184" w:type="dxa"/>
            <w:shd w:val="clear" w:color="auto" w:fill="CBCBCB"/>
            <w:vAlign w:val="center"/>
            <w:hideMark/>
          </w:tcPr>
          <w:p w:rsidR="00FC4CE4" w:rsidRPr="004829BF" w:rsidRDefault="00FC4CE4" w:rsidP="00305A33">
            <w:pPr>
              <w:rPr>
                <w:rFonts w:ascii="Arial" w:hAnsi="Arial" w:cs="Arial"/>
                <w:b/>
                <w:color w:val="000000"/>
                <w:sz w:val="18"/>
                <w:szCs w:val="18"/>
              </w:rPr>
            </w:pPr>
            <w:r>
              <w:rPr>
                <w:rFonts w:ascii="Arial" w:hAnsi="Arial" w:cs="Arial"/>
                <w:b/>
                <w:color w:val="000000"/>
                <w:sz w:val="18"/>
                <w:szCs w:val="18"/>
              </w:rPr>
              <w:t>M</w:t>
            </w:r>
          </w:p>
        </w:tc>
        <w:tc>
          <w:tcPr>
            <w:tcW w:w="691" w:type="dxa"/>
            <w:shd w:val="clear" w:color="auto" w:fill="CBCBCB"/>
            <w:vAlign w:val="center"/>
            <w:hideMark/>
          </w:tcPr>
          <w:p w:rsidR="00FC4CE4" w:rsidRPr="004829BF" w:rsidRDefault="00FC4CE4" w:rsidP="00305A33">
            <w:pPr>
              <w:rPr>
                <w:rFonts w:ascii="Arial" w:hAnsi="Arial" w:cs="Arial"/>
                <w:b/>
                <w:color w:val="000000"/>
                <w:sz w:val="18"/>
                <w:szCs w:val="18"/>
              </w:rPr>
            </w:pPr>
            <w:r w:rsidRPr="004829BF">
              <w:rPr>
                <w:rFonts w:ascii="Arial" w:hAnsi="Arial" w:cs="Arial"/>
                <w:b/>
                <w:color w:val="000000"/>
                <w:sz w:val="18"/>
                <w:szCs w:val="18"/>
              </w:rPr>
              <w:t>Type</w:t>
            </w:r>
          </w:p>
        </w:tc>
        <w:tc>
          <w:tcPr>
            <w:tcW w:w="710" w:type="dxa"/>
            <w:shd w:val="clear" w:color="auto" w:fill="CBCBCB"/>
            <w:vAlign w:val="center"/>
            <w:hideMark/>
          </w:tcPr>
          <w:p w:rsidR="00FC4CE4" w:rsidRPr="004829BF" w:rsidRDefault="00FC4CE4" w:rsidP="00D23106">
            <w:pPr>
              <w:rPr>
                <w:rFonts w:ascii="Arial" w:hAnsi="Arial" w:cs="Arial"/>
                <w:b/>
                <w:color w:val="000000"/>
                <w:sz w:val="18"/>
                <w:szCs w:val="18"/>
              </w:rPr>
            </w:pPr>
            <w:r w:rsidRPr="004829BF">
              <w:rPr>
                <w:rFonts w:ascii="Arial" w:hAnsi="Arial" w:cs="Arial"/>
                <w:b/>
                <w:color w:val="000000"/>
                <w:sz w:val="18"/>
                <w:szCs w:val="18"/>
              </w:rPr>
              <w:t>Range</w:t>
            </w:r>
          </w:p>
        </w:tc>
        <w:tc>
          <w:tcPr>
            <w:tcW w:w="567" w:type="dxa"/>
            <w:shd w:val="clear" w:color="auto" w:fill="CBCBCB"/>
            <w:vAlign w:val="center"/>
            <w:hideMark/>
          </w:tcPr>
          <w:p w:rsidR="00FC4CE4" w:rsidRPr="004829BF" w:rsidRDefault="00FC4CE4" w:rsidP="00305A33">
            <w:pPr>
              <w:rPr>
                <w:rFonts w:ascii="Arial" w:hAnsi="Arial" w:cs="Arial"/>
                <w:b/>
                <w:color w:val="000000"/>
                <w:sz w:val="18"/>
                <w:szCs w:val="18"/>
              </w:rPr>
            </w:pPr>
            <w:r w:rsidRPr="004829BF">
              <w:rPr>
                <w:rFonts w:ascii="Arial" w:hAnsi="Arial" w:cs="Arial"/>
                <w:b/>
                <w:color w:val="000000"/>
                <w:sz w:val="18"/>
                <w:szCs w:val="18"/>
              </w:rPr>
              <w:t>Units</w:t>
            </w:r>
          </w:p>
        </w:tc>
        <w:tc>
          <w:tcPr>
            <w:tcW w:w="3078" w:type="dxa"/>
            <w:shd w:val="clear" w:color="auto" w:fill="CBCBCB"/>
            <w:vAlign w:val="center"/>
            <w:hideMark/>
          </w:tcPr>
          <w:p w:rsidR="00FC4CE4" w:rsidRPr="004829BF" w:rsidRDefault="00FC4CE4" w:rsidP="00305A33">
            <w:pPr>
              <w:rPr>
                <w:rFonts w:ascii="Arial" w:hAnsi="Arial" w:cs="Arial"/>
                <w:b/>
                <w:color w:val="000000"/>
                <w:sz w:val="18"/>
                <w:szCs w:val="18"/>
              </w:rPr>
            </w:pPr>
            <w:r w:rsidRPr="004829BF">
              <w:rPr>
                <w:rFonts w:ascii="Arial" w:hAnsi="Arial" w:cs="Arial"/>
                <w:b/>
                <w:color w:val="000000"/>
                <w:sz w:val="18"/>
                <w:szCs w:val="18"/>
              </w:rPr>
              <w:t>Description</w:t>
            </w:r>
          </w:p>
        </w:tc>
        <w:tc>
          <w:tcPr>
            <w:tcW w:w="737" w:type="dxa"/>
            <w:shd w:val="clear" w:color="auto" w:fill="CBCBCB"/>
            <w:vAlign w:val="center"/>
          </w:tcPr>
          <w:p w:rsidR="00FC4CE4" w:rsidRDefault="00FC4CE4" w:rsidP="00D23106">
            <w:pPr>
              <w:jc w:val="center"/>
              <w:rPr>
                <w:rFonts w:ascii="Arial" w:hAnsi="Arial" w:cs="Arial"/>
                <w:b/>
                <w:color w:val="000000"/>
                <w:sz w:val="18"/>
                <w:szCs w:val="18"/>
              </w:rPr>
            </w:pPr>
            <w:r>
              <w:rPr>
                <w:rFonts w:ascii="Arial" w:hAnsi="Arial" w:cs="Arial"/>
                <w:b/>
                <w:color w:val="000000"/>
                <w:sz w:val="18"/>
                <w:szCs w:val="18"/>
              </w:rPr>
              <w:t>Support</w:t>
            </w:r>
          </w:p>
        </w:tc>
        <w:tc>
          <w:tcPr>
            <w:tcW w:w="871" w:type="dxa"/>
            <w:shd w:val="clear" w:color="auto" w:fill="CBCBCB"/>
          </w:tcPr>
          <w:p w:rsidR="00FC4CE4" w:rsidRPr="004829BF" w:rsidRDefault="00D23106" w:rsidP="00305A33">
            <w:pPr>
              <w:rPr>
                <w:rFonts w:ascii="Arial" w:hAnsi="Arial" w:cs="Arial"/>
                <w:b/>
                <w:color w:val="000000"/>
                <w:sz w:val="18"/>
                <w:szCs w:val="18"/>
              </w:rPr>
            </w:pPr>
            <w:r>
              <w:rPr>
                <w:rFonts w:ascii="Arial" w:hAnsi="Arial" w:cs="Arial"/>
                <w:b/>
                <w:color w:val="000000"/>
                <w:sz w:val="18"/>
                <w:szCs w:val="18"/>
              </w:rPr>
              <w:t>Customer oriented name</w:t>
            </w:r>
          </w:p>
        </w:tc>
      </w:tr>
      <w:tr w:rsidR="00FC4CE4" w:rsidTr="00D23106">
        <w:tc>
          <w:tcPr>
            <w:tcW w:w="211"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0</w:t>
            </w:r>
          </w:p>
        </w:tc>
        <w:tc>
          <w:tcPr>
            <w:tcW w:w="1132"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Short Server ID</w:t>
            </w:r>
          </w:p>
        </w:tc>
        <w:tc>
          <w:tcPr>
            <w:tcW w:w="334"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R</w:t>
            </w:r>
          </w:p>
        </w:tc>
        <w:tc>
          <w:tcPr>
            <w:tcW w:w="155"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S</w:t>
            </w:r>
          </w:p>
        </w:tc>
        <w:tc>
          <w:tcPr>
            <w:tcW w:w="184"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M</w:t>
            </w:r>
          </w:p>
        </w:tc>
        <w:tc>
          <w:tcPr>
            <w:tcW w:w="691"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Integer</w:t>
            </w:r>
          </w:p>
        </w:tc>
        <w:tc>
          <w:tcPr>
            <w:tcW w:w="710"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1-65535</w:t>
            </w:r>
          </w:p>
        </w:tc>
        <w:tc>
          <w:tcPr>
            <w:tcW w:w="567" w:type="dxa"/>
            <w:shd w:val="clear" w:color="auto" w:fill="FFFFFF"/>
            <w:hideMark/>
          </w:tcPr>
          <w:p w:rsidR="00FC4CE4" w:rsidRDefault="00FC4CE4" w:rsidP="00305A33">
            <w:pPr>
              <w:rPr>
                <w:rFonts w:ascii="Arial" w:hAnsi="Arial" w:cs="Arial"/>
                <w:color w:val="000000"/>
                <w:sz w:val="18"/>
                <w:szCs w:val="18"/>
              </w:rPr>
            </w:pPr>
          </w:p>
        </w:tc>
        <w:tc>
          <w:tcPr>
            <w:tcW w:w="3078"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Used as link to associate server Object Instance.</w:t>
            </w:r>
          </w:p>
        </w:tc>
        <w:tc>
          <w:tcPr>
            <w:tcW w:w="737" w:type="dxa"/>
            <w:shd w:val="clear" w:color="auto" w:fill="FFFFFF"/>
          </w:tcPr>
          <w:p w:rsidR="00FC4CE4" w:rsidRDefault="00FC4CE4" w:rsidP="00960D29">
            <w:pPr>
              <w:pStyle w:val="Pieddepage"/>
            </w:pPr>
            <w:r>
              <w:rPr>
                <w:color w:val="339966"/>
                <w:sz w:val="40"/>
              </w:rPr>
              <w:sym w:font="Wingdings" w:char="F0FE"/>
            </w:r>
          </w:p>
        </w:tc>
        <w:tc>
          <w:tcPr>
            <w:tcW w:w="871" w:type="dxa"/>
            <w:shd w:val="clear" w:color="auto" w:fill="FFFFFF"/>
          </w:tcPr>
          <w:p w:rsidR="00FC4CE4" w:rsidRDefault="00960D29" w:rsidP="00305A33">
            <w:pPr>
              <w:rPr>
                <w:rFonts w:ascii="Arial" w:hAnsi="Arial" w:cs="Arial"/>
                <w:color w:val="000000"/>
                <w:sz w:val="18"/>
                <w:szCs w:val="18"/>
              </w:rPr>
            </w:pPr>
            <w:r>
              <w:rPr>
                <w:rFonts w:ascii="Arial" w:eastAsia="Malgun Gothic" w:hAnsi="Arial" w:cs="Arial"/>
                <w:sz w:val="18"/>
                <w:szCs w:val="18"/>
                <w:lang w:eastAsia="ko-KR"/>
              </w:rPr>
              <w:t>None</w:t>
            </w:r>
          </w:p>
        </w:tc>
      </w:tr>
      <w:tr w:rsidR="00FC4CE4" w:rsidTr="00D23106">
        <w:tc>
          <w:tcPr>
            <w:tcW w:w="211"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1</w:t>
            </w:r>
          </w:p>
        </w:tc>
        <w:tc>
          <w:tcPr>
            <w:tcW w:w="1132"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Lifetime</w:t>
            </w:r>
          </w:p>
        </w:tc>
        <w:tc>
          <w:tcPr>
            <w:tcW w:w="334"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RW</w:t>
            </w:r>
          </w:p>
        </w:tc>
        <w:tc>
          <w:tcPr>
            <w:tcW w:w="155"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S</w:t>
            </w:r>
          </w:p>
        </w:tc>
        <w:tc>
          <w:tcPr>
            <w:tcW w:w="184"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M</w:t>
            </w:r>
          </w:p>
        </w:tc>
        <w:tc>
          <w:tcPr>
            <w:tcW w:w="691"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Integer</w:t>
            </w:r>
          </w:p>
        </w:tc>
        <w:tc>
          <w:tcPr>
            <w:tcW w:w="710" w:type="dxa"/>
            <w:shd w:val="clear" w:color="auto" w:fill="FFFFFF"/>
            <w:hideMark/>
          </w:tcPr>
          <w:p w:rsidR="00FC4CE4" w:rsidRDefault="00FC4CE4" w:rsidP="00305A33">
            <w:pPr>
              <w:rPr>
                <w:rFonts w:ascii="Arial" w:hAnsi="Arial" w:cs="Arial"/>
                <w:color w:val="000000"/>
                <w:sz w:val="18"/>
                <w:szCs w:val="18"/>
              </w:rPr>
            </w:pPr>
          </w:p>
        </w:tc>
        <w:tc>
          <w:tcPr>
            <w:tcW w:w="567"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s</w:t>
            </w:r>
          </w:p>
        </w:tc>
        <w:tc>
          <w:tcPr>
            <w:tcW w:w="3078"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Specify the lifetime of the registration in seconds.</w:t>
            </w:r>
          </w:p>
        </w:tc>
        <w:tc>
          <w:tcPr>
            <w:tcW w:w="737" w:type="dxa"/>
            <w:shd w:val="clear" w:color="auto" w:fill="FFFFFF"/>
          </w:tcPr>
          <w:p w:rsidR="00FC4CE4" w:rsidRDefault="004B3AFA" w:rsidP="00305A33">
            <w:pPr>
              <w:rPr>
                <w:rFonts w:ascii="Arial" w:hAnsi="Arial" w:cs="Arial"/>
                <w:color w:val="000000"/>
                <w:sz w:val="18"/>
                <w:szCs w:val="18"/>
              </w:rPr>
            </w:pPr>
            <w:r>
              <w:rPr>
                <w:color w:val="339966"/>
                <w:sz w:val="40"/>
              </w:rPr>
              <w:sym w:font="Wingdings" w:char="F0FE"/>
            </w:r>
          </w:p>
        </w:tc>
        <w:tc>
          <w:tcPr>
            <w:tcW w:w="871" w:type="dxa"/>
            <w:shd w:val="clear" w:color="auto" w:fill="FFFFFF"/>
          </w:tcPr>
          <w:p w:rsidR="00FC4CE4" w:rsidRDefault="00741D73" w:rsidP="00305A33">
            <w:pPr>
              <w:rPr>
                <w:rFonts w:ascii="Arial" w:hAnsi="Arial" w:cs="Arial"/>
                <w:color w:val="000000"/>
                <w:sz w:val="18"/>
                <w:szCs w:val="18"/>
              </w:rPr>
            </w:pPr>
            <w:r>
              <w:rPr>
                <w:rFonts w:ascii="Arial" w:eastAsia="Malgun Gothic" w:hAnsi="Arial" w:cs="Arial"/>
                <w:sz w:val="18"/>
                <w:szCs w:val="18"/>
                <w:lang w:eastAsia="ko-KR"/>
              </w:rPr>
              <w:t>Heartbeat</w:t>
            </w:r>
          </w:p>
        </w:tc>
      </w:tr>
      <w:tr w:rsidR="00FC4CE4" w:rsidTr="00D23106">
        <w:tc>
          <w:tcPr>
            <w:tcW w:w="211"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2</w:t>
            </w:r>
          </w:p>
        </w:tc>
        <w:tc>
          <w:tcPr>
            <w:tcW w:w="1132"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Default Minimum Period</w:t>
            </w:r>
          </w:p>
        </w:tc>
        <w:tc>
          <w:tcPr>
            <w:tcW w:w="334"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RW</w:t>
            </w:r>
          </w:p>
        </w:tc>
        <w:tc>
          <w:tcPr>
            <w:tcW w:w="155"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S</w:t>
            </w:r>
          </w:p>
        </w:tc>
        <w:tc>
          <w:tcPr>
            <w:tcW w:w="184"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O</w:t>
            </w:r>
          </w:p>
        </w:tc>
        <w:tc>
          <w:tcPr>
            <w:tcW w:w="691"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Integer</w:t>
            </w:r>
          </w:p>
        </w:tc>
        <w:tc>
          <w:tcPr>
            <w:tcW w:w="710" w:type="dxa"/>
            <w:shd w:val="clear" w:color="auto" w:fill="FFFFFF"/>
            <w:hideMark/>
          </w:tcPr>
          <w:p w:rsidR="00FC4CE4" w:rsidRDefault="000A5DEB" w:rsidP="00305A33">
            <w:pPr>
              <w:rPr>
                <w:rFonts w:ascii="Arial" w:hAnsi="Arial" w:cs="Arial"/>
                <w:color w:val="000000"/>
                <w:sz w:val="18"/>
                <w:szCs w:val="18"/>
              </w:rPr>
            </w:pPr>
            <w:r>
              <w:rPr>
                <w:rFonts w:ascii="Arial" w:hAnsi="Arial" w:cs="Arial"/>
                <w:color w:val="000000"/>
                <w:sz w:val="18"/>
                <w:szCs w:val="18"/>
              </w:rPr>
              <w:t>30</w:t>
            </w:r>
          </w:p>
        </w:tc>
        <w:tc>
          <w:tcPr>
            <w:tcW w:w="567"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s</w:t>
            </w:r>
          </w:p>
        </w:tc>
        <w:tc>
          <w:tcPr>
            <w:tcW w:w="3078"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The default value the LWM2M Client should use for the Minimum Period of an Observation in the absence of this parameter being included in an Observation.</w:t>
            </w:r>
            <w:r>
              <w:rPr>
                <w:rFonts w:ascii="Arial" w:hAnsi="Arial" w:cs="Arial"/>
                <w:color w:val="000000"/>
                <w:sz w:val="18"/>
                <w:szCs w:val="18"/>
              </w:rPr>
              <w:br/>
            </w:r>
            <w:r>
              <w:rPr>
                <w:rFonts w:ascii="Arial" w:hAnsi="Arial" w:cs="Arial"/>
                <w:color w:val="000000"/>
                <w:sz w:val="18"/>
                <w:szCs w:val="18"/>
              </w:rPr>
              <w:br/>
              <w:t>If this Resource doesn’t exist, the default value is 1.</w:t>
            </w:r>
          </w:p>
        </w:tc>
        <w:tc>
          <w:tcPr>
            <w:tcW w:w="737" w:type="dxa"/>
            <w:shd w:val="clear" w:color="auto" w:fill="FFFFFF"/>
          </w:tcPr>
          <w:p w:rsidR="00FC4CE4" w:rsidRDefault="004B3AFA" w:rsidP="00305A33">
            <w:pPr>
              <w:rPr>
                <w:rFonts w:ascii="Arial" w:hAnsi="Arial" w:cs="Arial"/>
                <w:color w:val="000000"/>
                <w:sz w:val="18"/>
                <w:szCs w:val="18"/>
              </w:rPr>
            </w:pPr>
            <w:r>
              <w:rPr>
                <w:color w:val="339966"/>
                <w:sz w:val="40"/>
              </w:rPr>
              <w:sym w:font="Wingdings" w:char="F0FE"/>
            </w:r>
          </w:p>
        </w:tc>
        <w:tc>
          <w:tcPr>
            <w:tcW w:w="871" w:type="dxa"/>
            <w:shd w:val="clear" w:color="auto" w:fill="FFFFFF"/>
          </w:tcPr>
          <w:p w:rsidR="00FC4CE4" w:rsidRDefault="00960D29" w:rsidP="00305A33">
            <w:pPr>
              <w:rPr>
                <w:rFonts w:ascii="Arial" w:hAnsi="Arial" w:cs="Arial"/>
                <w:color w:val="000000"/>
                <w:sz w:val="18"/>
                <w:szCs w:val="18"/>
              </w:rPr>
            </w:pPr>
            <w:r>
              <w:rPr>
                <w:rFonts w:ascii="Arial" w:eastAsia="Malgun Gothic" w:hAnsi="Arial" w:cs="Arial"/>
                <w:sz w:val="18"/>
                <w:szCs w:val="18"/>
                <w:lang w:eastAsia="ko-KR"/>
              </w:rPr>
              <w:t>None</w:t>
            </w:r>
          </w:p>
        </w:tc>
      </w:tr>
      <w:tr w:rsidR="00FC4CE4" w:rsidTr="00D23106">
        <w:tc>
          <w:tcPr>
            <w:tcW w:w="211"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3</w:t>
            </w:r>
          </w:p>
        </w:tc>
        <w:tc>
          <w:tcPr>
            <w:tcW w:w="1132"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Default Maximum Period</w:t>
            </w:r>
          </w:p>
        </w:tc>
        <w:tc>
          <w:tcPr>
            <w:tcW w:w="334"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RW</w:t>
            </w:r>
          </w:p>
        </w:tc>
        <w:tc>
          <w:tcPr>
            <w:tcW w:w="155"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S</w:t>
            </w:r>
          </w:p>
        </w:tc>
        <w:tc>
          <w:tcPr>
            <w:tcW w:w="184"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O</w:t>
            </w:r>
          </w:p>
        </w:tc>
        <w:tc>
          <w:tcPr>
            <w:tcW w:w="691"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Integer</w:t>
            </w:r>
          </w:p>
        </w:tc>
        <w:tc>
          <w:tcPr>
            <w:tcW w:w="710" w:type="dxa"/>
            <w:shd w:val="clear" w:color="auto" w:fill="FFFFFF"/>
            <w:hideMark/>
          </w:tcPr>
          <w:p w:rsidR="00FC4CE4" w:rsidRDefault="000A5DEB" w:rsidP="00305A33">
            <w:pPr>
              <w:rPr>
                <w:rFonts w:ascii="Arial" w:hAnsi="Arial" w:cs="Arial"/>
                <w:color w:val="000000"/>
                <w:sz w:val="18"/>
                <w:szCs w:val="18"/>
              </w:rPr>
            </w:pPr>
            <w:r>
              <w:rPr>
                <w:rFonts w:ascii="Arial" w:hAnsi="Arial" w:cs="Arial"/>
                <w:color w:val="000000"/>
                <w:sz w:val="18"/>
                <w:szCs w:val="18"/>
              </w:rPr>
              <w:t>60</w:t>
            </w:r>
          </w:p>
        </w:tc>
        <w:tc>
          <w:tcPr>
            <w:tcW w:w="567"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s</w:t>
            </w:r>
          </w:p>
        </w:tc>
        <w:tc>
          <w:tcPr>
            <w:tcW w:w="3078"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The default value the LWM2M Client should use for the Maximum Period of an Observation in the absence of this parameter being included in an Observation.</w:t>
            </w:r>
          </w:p>
        </w:tc>
        <w:tc>
          <w:tcPr>
            <w:tcW w:w="737" w:type="dxa"/>
            <w:shd w:val="clear" w:color="auto" w:fill="FFFFFF"/>
          </w:tcPr>
          <w:p w:rsidR="00FC4CE4" w:rsidRDefault="004B3AFA" w:rsidP="00305A33">
            <w:pPr>
              <w:rPr>
                <w:rFonts w:ascii="Arial" w:hAnsi="Arial" w:cs="Arial"/>
                <w:color w:val="000000"/>
                <w:sz w:val="18"/>
                <w:szCs w:val="18"/>
              </w:rPr>
            </w:pPr>
            <w:r>
              <w:rPr>
                <w:color w:val="339966"/>
                <w:sz w:val="40"/>
              </w:rPr>
              <w:sym w:font="Wingdings" w:char="F0FE"/>
            </w:r>
          </w:p>
        </w:tc>
        <w:tc>
          <w:tcPr>
            <w:tcW w:w="871" w:type="dxa"/>
            <w:shd w:val="clear" w:color="auto" w:fill="FFFFFF"/>
          </w:tcPr>
          <w:p w:rsidR="00FC4CE4" w:rsidRDefault="00960D29" w:rsidP="00305A33">
            <w:pPr>
              <w:rPr>
                <w:rFonts w:ascii="Arial" w:hAnsi="Arial" w:cs="Arial"/>
                <w:color w:val="000000"/>
                <w:sz w:val="18"/>
                <w:szCs w:val="18"/>
              </w:rPr>
            </w:pPr>
            <w:r>
              <w:rPr>
                <w:rFonts w:ascii="Arial" w:eastAsia="Malgun Gothic" w:hAnsi="Arial" w:cs="Arial"/>
                <w:sz w:val="18"/>
                <w:szCs w:val="18"/>
                <w:lang w:eastAsia="ko-KR"/>
              </w:rPr>
              <w:t>None</w:t>
            </w:r>
          </w:p>
        </w:tc>
      </w:tr>
      <w:tr w:rsidR="00FC4CE4" w:rsidTr="00D23106">
        <w:tc>
          <w:tcPr>
            <w:tcW w:w="211"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4</w:t>
            </w:r>
          </w:p>
        </w:tc>
        <w:tc>
          <w:tcPr>
            <w:tcW w:w="1132"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Disable</w:t>
            </w:r>
          </w:p>
        </w:tc>
        <w:tc>
          <w:tcPr>
            <w:tcW w:w="334"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E</w:t>
            </w:r>
          </w:p>
        </w:tc>
        <w:tc>
          <w:tcPr>
            <w:tcW w:w="155"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S</w:t>
            </w:r>
          </w:p>
        </w:tc>
        <w:tc>
          <w:tcPr>
            <w:tcW w:w="184" w:type="dxa"/>
            <w:shd w:val="clear" w:color="auto" w:fill="FFFFFF"/>
            <w:hideMark/>
          </w:tcPr>
          <w:p w:rsidR="00FC4CE4" w:rsidRDefault="00FC4CE4" w:rsidP="00C86052">
            <w:pPr>
              <w:rPr>
                <w:rFonts w:ascii="Arial" w:hAnsi="Arial" w:cs="Arial"/>
                <w:color w:val="000000"/>
                <w:sz w:val="18"/>
                <w:szCs w:val="18"/>
              </w:rPr>
            </w:pPr>
            <w:r>
              <w:rPr>
                <w:rFonts w:ascii="Arial" w:hAnsi="Arial" w:cs="Arial"/>
                <w:color w:val="000000"/>
                <w:sz w:val="18"/>
                <w:szCs w:val="18"/>
              </w:rPr>
              <w:t>O</w:t>
            </w:r>
          </w:p>
        </w:tc>
        <w:tc>
          <w:tcPr>
            <w:tcW w:w="691" w:type="dxa"/>
            <w:shd w:val="clear" w:color="auto" w:fill="FFFFFF"/>
            <w:hideMark/>
          </w:tcPr>
          <w:p w:rsidR="00FC4CE4" w:rsidRDefault="00741D73" w:rsidP="00305A33">
            <w:pPr>
              <w:rPr>
                <w:rFonts w:ascii="Arial" w:hAnsi="Arial" w:cs="Arial"/>
                <w:color w:val="000000"/>
                <w:sz w:val="18"/>
                <w:szCs w:val="18"/>
              </w:rPr>
            </w:pPr>
            <w:r>
              <w:rPr>
                <w:rFonts w:ascii="Arial" w:hAnsi="Arial" w:cs="Arial"/>
                <w:color w:val="000000"/>
                <w:sz w:val="18"/>
                <w:szCs w:val="18"/>
              </w:rPr>
              <w:t>N/A</w:t>
            </w:r>
          </w:p>
        </w:tc>
        <w:tc>
          <w:tcPr>
            <w:tcW w:w="710" w:type="dxa"/>
            <w:shd w:val="clear" w:color="auto" w:fill="FFFFFF"/>
            <w:hideMark/>
          </w:tcPr>
          <w:p w:rsidR="00FC4CE4" w:rsidRDefault="00741D73" w:rsidP="00305A33">
            <w:pPr>
              <w:rPr>
                <w:rFonts w:ascii="Arial" w:hAnsi="Arial" w:cs="Arial"/>
                <w:color w:val="000000"/>
                <w:sz w:val="18"/>
                <w:szCs w:val="18"/>
              </w:rPr>
            </w:pPr>
            <w:r>
              <w:rPr>
                <w:rFonts w:ascii="Arial" w:hAnsi="Arial" w:cs="Arial"/>
                <w:color w:val="000000"/>
                <w:sz w:val="18"/>
                <w:szCs w:val="18"/>
              </w:rPr>
              <w:t>N/A</w:t>
            </w:r>
          </w:p>
        </w:tc>
        <w:tc>
          <w:tcPr>
            <w:tcW w:w="567" w:type="dxa"/>
            <w:shd w:val="clear" w:color="auto" w:fill="FFFFFF"/>
            <w:hideMark/>
          </w:tcPr>
          <w:p w:rsidR="00FC4CE4" w:rsidRDefault="00FC4CE4" w:rsidP="00305A33">
            <w:pPr>
              <w:rPr>
                <w:rFonts w:ascii="Arial" w:hAnsi="Arial" w:cs="Arial"/>
                <w:color w:val="000000"/>
                <w:sz w:val="18"/>
                <w:szCs w:val="18"/>
              </w:rPr>
            </w:pPr>
          </w:p>
        </w:tc>
        <w:tc>
          <w:tcPr>
            <w:tcW w:w="3078"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If this Resource is executed, this LWM2M Server Object is disabled for a certain period defined in the Disabled Timeout Resource. After receiving “Execute” operation, LWM2M Client MUST send response of the operation and perform de-registration process, and underlying network connection between the Client and Server MUST be disconnected to disable the LWM2M Server account.</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rPr>
              <w:lastRenderedPageBreak/>
              <w:t xml:space="preserve">After the above process, the LWM2M Client MUST NOT </w:t>
            </w:r>
            <w:proofErr w:type="gramStart"/>
            <w:r>
              <w:rPr>
                <w:rFonts w:ascii="Arial" w:hAnsi="Arial" w:cs="Arial"/>
                <w:color w:val="000000"/>
                <w:sz w:val="18"/>
                <w:szCs w:val="18"/>
              </w:rPr>
              <w:t>send</w:t>
            </w:r>
            <w:proofErr w:type="gramEnd"/>
            <w:r>
              <w:rPr>
                <w:rFonts w:ascii="Arial" w:hAnsi="Arial" w:cs="Arial"/>
                <w:color w:val="000000"/>
                <w:sz w:val="18"/>
                <w:szCs w:val="18"/>
              </w:rPr>
              <w:t xml:space="preserve"> any message to the Server and ignore all the messages from the LWM2M Server for the period.</w:t>
            </w:r>
          </w:p>
        </w:tc>
        <w:tc>
          <w:tcPr>
            <w:tcW w:w="737" w:type="dxa"/>
            <w:shd w:val="clear" w:color="auto" w:fill="FFFFFF"/>
          </w:tcPr>
          <w:p w:rsidR="00FC4CE4" w:rsidRDefault="00C24674" w:rsidP="00305A33">
            <w:pPr>
              <w:rPr>
                <w:rFonts w:ascii="Arial" w:hAnsi="Arial" w:cs="Arial"/>
                <w:color w:val="000000"/>
                <w:sz w:val="18"/>
                <w:szCs w:val="18"/>
              </w:rPr>
            </w:pPr>
            <w:r>
              <w:rPr>
                <w:color w:val="FF0000"/>
                <w:sz w:val="40"/>
              </w:rPr>
              <w:lastRenderedPageBreak/>
              <w:sym w:font="Wingdings" w:char="F0FE"/>
            </w:r>
          </w:p>
        </w:tc>
        <w:tc>
          <w:tcPr>
            <w:tcW w:w="871" w:type="dxa"/>
            <w:shd w:val="clear" w:color="auto" w:fill="FFFFFF"/>
          </w:tcPr>
          <w:p w:rsidR="00FC4CE4" w:rsidRDefault="00960D29" w:rsidP="00305A33">
            <w:pPr>
              <w:rPr>
                <w:rFonts w:ascii="Arial" w:hAnsi="Arial" w:cs="Arial"/>
                <w:color w:val="000000"/>
                <w:sz w:val="18"/>
                <w:szCs w:val="18"/>
              </w:rPr>
            </w:pPr>
            <w:commentRangeStart w:id="63"/>
            <w:r>
              <w:rPr>
                <w:rFonts w:ascii="Arial" w:eastAsia="Malgun Gothic" w:hAnsi="Arial" w:cs="Arial"/>
                <w:sz w:val="18"/>
                <w:szCs w:val="18"/>
                <w:lang w:eastAsia="ko-KR"/>
              </w:rPr>
              <w:t>None</w:t>
            </w:r>
            <w:commentRangeEnd w:id="63"/>
            <w:r w:rsidR="00C47856">
              <w:rPr>
                <w:rStyle w:val="Marquedecommentaire"/>
              </w:rPr>
              <w:commentReference w:id="63"/>
            </w:r>
          </w:p>
        </w:tc>
      </w:tr>
      <w:tr w:rsidR="00754159" w:rsidTr="00D23106">
        <w:tc>
          <w:tcPr>
            <w:tcW w:w="211" w:type="dxa"/>
            <w:shd w:val="clear" w:color="auto" w:fill="FFFFFF"/>
            <w:hideMark/>
          </w:tcPr>
          <w:p w:rsidR="00754159" w:rsidRDefault="00754159" w:rsidP="00305A33">
            <w:pPr>
              <w:rPr>
                <w:rFonts w:ascii="Arial" w:hAnsi="Arial" w:cs="Arial"/>
                <w:color w:val="000000"/>
                <w:sz w:val="18"/>
                <w:szCs w:val="18"/>
              </w:rPr>
            </w:pPr>
            <w:r>
              <w:rPr>
                <w:rFonts w:ascii="Arial" w:hAnsi="Arial" w:cs="Arial"/>
                <w:color w:val="000000"/>
                <w:sz w:val="18"/>
                <w:szCs w:val="18"/>
              </w:rPr>
              <w:lastRenderedPageBreak/>
              <w:t>5</w:t>
            </w:r>
          </w:p>
        </w:tc>
        <w:tc>
          <w:tcPr>
            <w:tcW w:w="1132" w:type="dxa"/>
            <w:shd w:val="clear" w:color="auto" w:fill="FFFFFF"/>
            <w:hideMark/>
          </w:tcPr>
          <w:p w:rsidR="00754159" w:rsidRDefault="00754159" w:rsidP="00305A33">
            <w:pPr>
              <w:rPr>
                <w:rFonts w:ascii="Arial" w:hAnsi="Arial" w:cs="Arial"/>
                <w:color w:val="000000"/>
                <w:sz w:val="18"/>
                <w:szCs w:val="18"/>
              </w:rPr>
            </w:pPr>
            <w:r>
              <w:rPr>
                <w:rFonts w:ascii="Arial" w:hAnsi="Arial" w:cs="Arial"/>
                <w:color w:val="000000"/>
                <w:sz w:val="18"/>
                <w:szCs w:val="18"/>
              </w:rPr>
              <w:t>Disable Timeout</w:t>
            </w:r>
          </w:p>
        </w:tc>
        <w:tc>
          <w:tcPr>
            <w:tcW w:w="334" w:type="dxa"/>
            <w:shd w:val="clear" w:color="auto" w:fill="FFFFFF"/>
            <w:hideMark/>
          </w:tcPr>
          <w:p w:rsidR="00754159" w:rsidRDefault="00754159" w:rsidP="00305A33">
            <w:pPr>
              <w:rPr>
                <w:rFonts w:ascii="Arial" w:hAnsi="Arial" w:cs="Arial"/>
                <w:color w:val="000000"/>
                <w:sz w:val="18"/>
                <w:szCs w:val="18"/>
              </w:rPr>
            </w:pPr>
            <w:r>
              <w:rPr>
                <w:rFonts w:ascii="Arial" w:hAnsi="Arial" w:cs="Arial"/>
                <w:color w:val="000000"/>
                <w:sz w:val="18"/>
                <w:szCs w:val="18"/>
              </w:rPr>
              <w:t>RW</w:t>
            </w:r>
          </w:p>
        </w:tc>
        <w:tc>
          <w:tcPr>
            <w:tcW w:w="155" w:type="dxa"/>
            <w:shd w:val="clear" w:color="auto" w:fill="FFFFFF"/>
            <w:hideMark/>
          </w:tcPr>
          <w:p w:rsidR="00754159" w:rsidRDefault="00754159" w:rsidP="00305A33">
            <w:pPr>
              <w:rPr>
                <w:rFonts w:ascii="Arial" w:hAnsi="Arial" w:cs="Arial"/>
                <w:color w:val="000000"/>
                <w:sz w:val="18"/>
                <w:szCs w:val="18"/>
              </w:rPr>
            </w:pPr>
            <w:r>
              <w:rPr>
                <w:rFonts w:ascii="Arial" w:hAnsi="Arial" w:cs="Arial"/>
                <w:color w:val="000000"/>
                <w:sz w:val="18"/>
                <w:szCs w:val="18"/>
              </w:rPr>
              <w:t>S</w:t>
            </w:r>
          </w:p>
        </w:tc>
        <w:tc>
          <w:tcPr>
            <w:tcW w:w="184" w:type="dxa"/>
            <w:shd w:val="clear" w:color="auto" w:fill="FFFFFF"/>
            <w:hideMark/>
          </w:tcPr>
          <w:p w:rsidR="00754159" w:rsidRDefault="00754159" w:rsidP="00305A33">
            <w:pPr>
              <w:rPr>
                <w:rFonts w:ascii="Arial" w:hAnsi="Arial" w:cs="Arial"/>
                <w:color w:val="000000"/>
                <w:sz w:val="18"/>
                <w:szCs w:val="18"/>
              </w:rPr>
            </w:pPr>
            <w:r>
              <w:rPr>
                <w:rFonts w:ascii="Arial" w:hAnsi="Arial" w:cs="Arial"/>
                <w:color w:val="000000"/>
                <w:sz w:val="18"/>
                <w:szCs w:val="18"/>
              </w:rPr>
              <w:t>O</w:t>
            </w:r>
          </w:p>
        </w:tc>
        <w:tc>
          <w:tcPr>
            <w:tcW w:w="691" w:type="dxa"/>
            <w:shd w:val="clear" w:color="auto" w:fill="FFFFFF"/>
            <w:hideMark/>
          </w:tcPr>
          <w:p w:rsidR="00754159" w:rsidRDefault="00754159" w:rsidP="00305A33">
            <w:pPr>
              <w:rPr>
                <w:rFonts w:ascii="Arial" w:hAnsi="Arial" w:cs="Arial"/>
                <w:color w:val="000000"/>
                <w:sz w:val="18"/>
                <w:szCs w:val="18"/>
              </w:rPr>
            </w:pPr>
            <w:r>
              <w:rPr>
                <w:rFonts w:ascii="Arial" w:hAnsi="Arial" w:cs="Arial"/>
                <w:color w:val="000000"/>
                <w:sz w:val="18"/>
                <w:szCs w:val="18"/>
              </w:rPr>
              <w:t>Integer</w:t>
            </w:r>
          </w:p>
        </w:tc>
        <w:tc>
          <w:tcPr>
            <w:tcW w:w="710" w:type="dxa"/>
            <w:shd w:val="clear" w:color="auto" w:fill="FFFFFF"/>
            <w:hideMark/>
          </w:tcPr>
          <w:p w:rsidR="00754159" w:rsidRDefault="00754159" w:rsidP="00305A33">
            <w:pPr>
              <w:rPr>
                <w:rFonts w:ascii="Arial" w:hAnsi="Arial" w:cs="Arial"/>
                <w:color w:val="000000"/>
                <w:sz w:val="18"/>
                <w:szCs w:val="18"/>
              </w:rPr>
            </w:pPr>
          </w:p>
        </w:tc>
        <w:tc>
          <w:tcPr>
            <w:tcW w:w="567" w:type="dxa"/>
            <w:shd w:val="clear" w:color="auto" w:fill="FFFFFF"/>
            <w:hideMark/>
          </w:tcPr>
          <w:p w:rsidR="00754159" w:rsidRDefault="00754159" w:rsidP="00305A33">
            <w:pPr>
              <w:rPr>
                <w:rFonts w:ascii="Arial" w:hAnsi="Arial" w:cs="Arial"/>
                <w:color w:val="000000"/>
                <w:sz w:val="18"/>
                <w:szCs w:val="18"/>
              </w:rPr>
            </w:pPr>
            <w:r>
              <w:rPr>
                <w:rFonts w:ascii="Arial" w:hAnsi="Arial" w:cs="Arial"/>
                <w:color w:val="000000"/>
                <w:sz w:val="18"/>
                <w:szCs w:val="18"/>
              </w:rPr>
              <w:t>s</w:t>
            </w:r>
          </w:p>
        </w:tc>
        <w:tc>
          <w:tcPr>
            <w:tcW w:w="3078" w:type="dxa"/>
            <w:shd w:val="clear" w:color="auto" w:fill="FFFFFF"/>
            <w:hideMark/>
          </w:tcPr>
          <w:p w:rsidR="00754159" w:rsidRDefault="00754159" w:rsidP="00305A33">
            <w:pPr>
              <w:rPr>
                <w:rFonts w:ascii="Arial" w:hAnsi="Arial" w:cs="Arial"/>
                <w:color w:val="000000"/>
                <w:sz w:val="18"/>
                <w:szCs w:val="18"/>
              </w:rPr>
            </w:pPr>
            <w:r>
              <w:rPr>
                <w:rFonts w:ascii="Arial" w:hAnsi="Arial" w:cs="Arial"/>
                <w:color w:val="000000"/>
                <w:sz w:val="18"/>
                <w:szCs w:val="18"/>
              </w:rPr>
              <w:t xml:space="preserve">A period to disable the Server. After this period, the LWM2M Client MUST </w:t>
            </w:r>
            <w:proofErr w:type="gramStart"/>
            <w:r>
              <w:rPr>
                <w:rFonts w:ascii="Arial" w:hAnsi="Arial" w:cs="Arial"/>
                <w:color w:val="000000"/>
                <w:sz w:val="18"/>
                <w:szCs w:val="18"/>
              </w:rPr>
              <w:t>perform</w:t>
            </w:r>
            <w:proofErr w:type="gramEnd"/>
            <w:r>
              <w:rPr>
                <w:rFonts w:ascii="Arial" w:hAnsi="Arial" w:cs="Arial"/>
                <w:color w:val="000000"/>
                <w:sz w:val="18"/>
                <w:szCs w:val="18"/>
              </w:rPr>
              <w:t xml:space="preserve"> registration process to the Server. If this Resource is not set, a default timeout value is 86400 (1 day).</w:t>
            </w:r>
          </w:p>
        </w:tc>
        <w:tc>
          <w:tcPr>
            <w:tcW w:w="737" w:type="dxa"/>
            <w:shd w:val="clear" w:color="auto" w:fill="FFFFFF"/>
          </w:tcPr>
          <w:p w:rsidR="00754159" w:rsidRDefault="00C24674" w:rsidP="00C24674">
            <w:pPr>
              <w:rPr>
                <w:rFonts w:ascii="Arial" w:hAnsi="Arial" w:cs="Arial"/>
                <w:color w:val="000000"/>
                <w:sz w:val="18"/>
                <w:szCs w:val="18"/>
              </w:rPr>
            </w:pPr>
            <w:r>
              <w:rPr>
                <w:color w:val="FF0000"/>
                <w:sz w:val="40"/>
              </w:rPr>
              <w:sym w:font="Wingdings" w:char="F0FE"/>
            </w:r>
          </w:p>
        </w:tc>
        <w:tc>
          <w:tcPr>
            <w:tcW w:w="871" w:type="dxa"/>
            <w:shd w:val="clear" w:color="auto" w:fill="FFFFFF"/>
          </w:tcPr>
          <w:p w:rsidR="00754159" w:rsidRDefault="00754159" w:rsidP="00305A33">
            <w:pPr>
              <w:rPr>
                <w:rFonts w:ascii="Arial" w:hAnsi="Arial" w:cs="Arial"/>
                <w:color w:val="000000"/>
                <w:sz w:val="18"/>
                <w:szCs w:val="18"/>
              </w:rPr>
            </w:pPr>
            <w:commentRangeStart w:id="64"/>
            <w:r>
              <w:rPr>
                <w:rFonts w:ascii="Arial" w:eastAsia="Malgun Gothic" w:hAnsi="Arial" w:cs="Arial"/>
                <w:sz w:val="18"/>
                <w:szCs w:val="18"/>
                <w:lang w:eastAsia="ko-KR"/>
              </w:rPr>
              <w:t>None</w:t>
            </w:r>
            <w:commentRangeEnd w:id="64"/>
            <w:r w:rsidR="00C47856">
              <w:rPr>
                <w:rStyle w:val="Marquedecommentaire"/>
              </w:rPr>
              <w:commentReference w:id="64"/>
            </w:r>
          </w:p>
        </w:tc>
      </w:tr>
      <w:tr w:rsidR="00754159" w:rsidTr="00D23106">
        <w:tc>
          <w:tcPr>
            <w:tcW w:w="211" w:type="dxa"/>
            <w:shd w:val="clear" w:color="auto" w:fill="FFFFFF"/>
            <w:hideMark/>
          </w:tcPr>
          <w:p w:rsidR="00754159" w:rsidRDefault="00754159" w:rsidP="00305A33">
            <w:pPr>
              <w:rPr>
                <w:rFonts w:ascii="Arial" w:hAnsi="Arial" w:cs="Arial"/>
                <w:color w:val="000000"/>
                <w:sz w:val="18"/>
                <w:szCs w:val="18"/>
              </w:rPr>
            </w:pPr>
            <w:r>
              <w:rPr>
                <w:rFonts w:ascii="Arial" w:hAnsi="Arial" w:cs="Arial"/>
                <w:color w:val="000000"/>
                <w:sz w:val="18"/>
                <w:szCs w:val="18"/>
              </w:rPr>
              <w:t>6</w:t>
            </w:r>
          </w:p>
        </w:tc>
        <w:tc>
          <w:tcPr>
            <w:tcW w:w="1132" w:type="dxa"/>
            <w:shd w:val="clear" w:color="auto" w:fill="FFFFFF"/>
            <w:hideMark/>
          </w:tcPr>
          <w:p w:rsidR="00754159" w:rsidRDefault="00754159" w:rsidP="00305A33">
            <w:pPr>
              <w:rPr>
                <w:rFonts w:ascii="Arial" w:hAnsi="Arial" w:cs="Arial"/>
                <w:color w:val="000000"/>
                <w:sz w:val="18"/>
                <w:szCs w:val="18"/>
              </w:rPr>
            </w:pPr>
            <w:r>
              <w:rPr>
                <w:rFonts w:ascii="Arial" w:hAnsi="Arial" w:cs="Arial"/>
                <w:color w:val="000000"/>
                <w:sz w:val="18"/>
                <w:szCs w:val="18"/>
              </w:rPr>
              <w:t>Notification Storing When Disabled or Offline</w:t>
            </w:r>
          </w:p>
        </w:tc>
        <w:tc>
          <w:tcPr>
            <w:tcW w:w="334" w:type="dxa"/>
            <w:shd w:val="clear" w:color="auto" w:fill="FFFFFF"/>
            <w:hideMark/>
          </w:tcPr>
          <w:p w:rsidR="00754159" w:rsidRDefault="00754159" w:rsidP="00305A33">
            <w:pPr>
              <w:rPr>
                <w:rFonts w:ascii="Arial" w:hAnsi="Arial" w:cs="Arial"/>
                <w:color w:val="000000"/>
                <w:sz w:val="18"/>
                <w:szCs w:val="18"/>
              </w:rPr>
            </w:pPr>
            <w:r>
              <w:rPr>
                <w:rFonts w:ascii="Arial" w:hAnsi="Arial" w:cs="Arial"/>
                <w:color w:val="000000"/>
                <w:sz w:val="18"/>
                <w:szCs w:val="18"/>
              </w:rPr>
              <w:t>RW</w:t>
            </w:r>
          </w:p>
        </w:tc>
        <w:tc>
          <w:tcPr>
            <w:tcW w:w="155" w:type="dxa"/>
            <w:shd w:val="clear" w:color="auto" w:fill="FFFFFF"/>
            <w:hideMark/>
          </w:tcPr>
          <w:p w:rsidR="00754159" w:rsidRDefault="00754159" w:rsidP="00305A33">
            <w:pPr>
              <w:rPr>
                <w:rFonts w:ascii="Arial" w:hAnsi="Arial" w:cs="Arial"/>
                <w:color w:val="000000"/>
                <w:sz w:val="18"/>
                <w:szCs w:val="18"/>
              </w:rPr>
            </w:pPr>
            <w:r>
              <w:rPr>
                <w:rFonts w:ascii="Arial" w:hAnsi="Arial" w:cs="Arial"/>
                <w:color w:val="000000"/>
                <w:sz w:val="18"/>
                <w:szCs w:val="18"/>
              </w:rPr>
              <w:t>S</w:t>
            </w:r>
          </w:p>
        </w:tc>
        <w:tc>
          <w:tcPr>
            <w:tcW w:w="184" w:type="dxa"/>
            <w:shd w:val="clear" w:color="auto" w:fill="FFFFFF"/>
            <w:hideMark/>
          </w:tcPr>
          <w:p w:rsidR="00754159" w:rsidRPr="00754159" w:rsidRDefault="00754159" w:rsidP="00305A33">
            <w:pPr>
              <w:rPr>
                <w:rFonts w:ascii="Arial" w:hAnsi="Arial" w:cs="Arial"/>
                <w:color w:val="FF0000"/>
                <w:sz w:val="18"/>
                <w:szCs w:val="18"/>
                <w:highlight w:val="yellow"/>
              </w:rPr>
            </w:pPr>
            <w:r w:rsidRPr="00754159">
              <w:rPr>
                <w:rFonts w:ascii="Arial" w:hAnsi="Arial" w:cs="Arial"/>
                <w:color w:val="FF0000"/>
                <w:sz w:val="18"/>
                <w:szCs w:val="18"/>
                <w:highlight w:val="yellow"/>
              </w:rPr>
              <w:t>M</w:t>
            </w:r>
          </w:p>
        </w:tc>
        <w:tc>
          <w:tcPr>
            <w:tcW w:w="691" w:type="dxa"/>
            <w:shd w:val="clear" w:color="auto" w:fill="FFFFFF"/>
            <w:hideMark/>
          </w:tcPr>
          <w:p w:rsidR="00754159" w:rsidRDefault="00754159" w:rsidP="00305A33">
            <w:pPr>
              <w:rPr>
                <w:rFonts w:ascii="Arial" w:hAnsi="Arial" w:cs="Arial"/>
                <w:color w:val="000000"/>
                <w:sz w:val="18"/>
                <w:szCs w:val="18"/>
              </w:rPr>
            </w:pPr>
            <w:r>
              <w:rPr>
                <w:rFonts w:ascii="Arial" w:hAnsi="Arial" w:cs="Arial"/>
                <w:color w:val="000000"/>
                <w:sz w:val="18"/>
                <w:szCs w:val="18"/>
              </w:rPr>
              <w:t>Boolean</w:t>
            </w:r>
          </w:p>
        </w:tc>
        <w:tc>
          <w:tcPr>
            <w:tcW w:w="710" w:type="dxa"/>
            <w:shd w:val="clear" w:color="auto" w:fill="FFFFFF"/>
            <w:hideMark/>
          </w:tcPr>
          <w:p w:rsidR="00754159" w:rsidRDefault="00754159" w:rsidP="00305A33">
            <w:pPr>
              <w:rPr>
                <w:rFonts w:ascii="Arial" w:hAnsi="Arial" w:cs="Arial"/>
                <w:color w:val="000000"/>
                <w:sz w:val="18"/>
                <w:szCs w:val="18"/>
              </w:rPr>
            </w:pPr>
          </w:p>
        </w:tc>
        <w:tc>
          <w:tcPr>
            <w:tcW w:w="567" w:type="dxa"/>
            <w:shd w:val="clear" w:color="auto" w:fill="FFFFFF"/>
            <w:hideMark/>
          </w:tcPr>
          <w:p w:rsidR="00754159" w:rsidRDefault="00754159" w:rsidP="00305A33">
            <w:pPr>
              <w:rPr>
                <w:rFonts w:ascii="Arial" w:hAnsi="Arial" w:cs="Arial"/>
                <w:color w:val="000000"/>
                <w:sz w:val="18"/>
                <w:szCs w:val="18"/>
              </w:rPr>
            </w:pPr>
          </w:p>
        </w:tc>
        <w:tc>
          <w:tcPr>
            <w:tcW w:w="3078" w:type="dxa"/>
            <w:shd w:val="clear" w:color="auto" w:fill="FFFFFF"/>
            <w:hideMark/>
          </w:tcPr>
          <w:p w:rsidR="00754159" w:rsidRDefault="00754159" w:rsidP="00305A33">
            <w:pPr>
              <w:rPr>
                <w:rFonts w:ascii="Arial" w:hAnsi="Arial" w:cs="Arial"/>
                <w:color w:val="000000"/>
                <w:sz w:val="18"/>
                <w:szCs w:val="18"/>
              </w:rPr>
            </w:pPr>
            <w:r>
              <w:rPr>
                <w:rFonts w:ascii="Arial" w:hAnsi="Arial" w:cs="Arial"/>
                <w:color w:val="000000"/>
                <w:sz w:val="18"/>
                <w:szCs w:val="18"/>
              </w:rPr>
              <w:t>If true, the LWM2M Client stores “Notify” operations to the LWM2M Server while the LWM2M Server account is disabled or the LWM2M Client is offline. After the LWM2M Server account is enabled or the LWM2M Client is online, the LWM2M Client reports the stored “Notify” operations to the Server.</w:t>
            </w:r>
            <w:r>
              <w:rPr>
                <w:rFonts w:ascii="Arial" w:hAnsi="Arial" w:cs="Arial"/>
                <w:color w:val="000000"/>
                <w:sz w:val="18"/>
                <w:szCs w:val="18"/>
              </w:rPr>
              <w:br/>
            </w:r>
            <w:r>
              <w:rPr>
                <w:rFonts w:ascii="Arial" w:hAnsi="Arial" w:cs="Arial"/>
                <w:color w:val="000000"/>
                <w:sz w:val="18"/>
                <w:szCs w:val="18"/>
              </w:rPr>
              <w:br/>
              <w:t xml:space="preserve">If false, the LWM2M Client discards all the “Notify” </w:t>
            </w:r>
            <w:proofErr w:type="spellStart"/>
            <w:r>
              <w:rPr>
                <w:rFonts w:ascii="Arial" w:hAnsi="Arial" w:cs="Arial"/>
                <w:color w:val="000000"/>
                <w:sz w:val="18"/>
                <w:szCs w:val="18"/>
              </w:rPr>
              <w:t>operationsor</w:t>
            </w:r>
            <w:proofErr w:type="spellEnd"/>
            <w:r>
              <w:rPr>
                <w:rFonts w:ascii="Arial" w:hAnsi="Arial" w:cs="Arial"/>
                <w:color w:val="000000"/>
                <w:sz w:val="18"/>
                <w:szCs w:val="18"/>
              </w:rPr>
              <w:t xml:space="preserve"> temporally disables the Observe function while the LWM2M Server is disabled or the LWM2M Client is offline.</w:t>
            </w:r>
            <w:r>
              <w:rPr>
                <w:rFonts w:ascii="Arial" w:hAnsi="Arial" w:cs="Arial"/>
                <w:color w:val="000000"/>
                <w:sz w:val="18"/>
                <w:szCs w:val="18"/>
              </w:rPr>
              <w:br/>
            </w:r>
            <w:r>
              <w:rPr>
                <w:rFonts w:ascii="Arial" w:hAnsi="Arial" w:cs="Arial"/>
                <w:color w:val="000000"/>
                <w:sz w:val="18"/>
                <w:szCs w:val="18"/>
              </w:rPr>
              <w:br/>
            </w:r>
            <w:commentRangeStart w:id="65"/>
            <w:r>
              <w:rPr>
                <w:rFonts w:ascii="Arial" w:hAnsi="Arial" w:cs="Arial"/>
                <w:color w:val="000000"/>
                <w:sz w:val="18"/>
                <w:szCs w:val="18"/>
              </w:rPr>
              <w:t>The default value is true</w:t>
            </w:r>
            <w:commentRangeEnd w:id="65"/>
            <w:r w:rsidR="00DA6598">
              <w:rPr>
                <w:rStyle w:val="Marquedecommentaire"/>
              </w:rPr>
              <w:commentReference w:id="65"/>
            </w:r>
            <w:r>
              <w:rPr>
                <w:rFonts w:ascii="Arial" w:hAnsi="Arial" w:cs="Arial"/>
                <w:color w:val="000000"/>
                <w:sz w:val="18"/>
                <w:szCs w:val="18"/>
              </w:rPr>
              <w:t>.</w:t>
            </w:r>
            <w:r>
              <w:rPr>
                <w:rFonts w:ascii="Arial" w:hAnsi="Arial" w:cs="Arial"/>
                <w:color w:val="000000"/>
                <w:sz w:val="18"/>
                <w:szCs w:val="18"/>
              </w:rPr>
              <w:br/>
            </w:r>
            <w:r>
              <w:rPr>
                <w:rFonts w:ascii="Arial" w:hAnsi="Arial" w:cs="Arial"/>
                <w:color w:val="000000"/>
                <w:sz w:val="18"/>
                <w:szCs w:val="18"/>
              </w:rPr>
              <w:br/>
              <w:t>The maximum number of storing Notification per the Server is up to the implementation.</w:t>
            </w:r>
          </w:p>
        </w:tc>
        <w:tc>
          <w:tcPr>
            <w:tcW w:w="737" w:type="dxa"/>
            <w:shd w:val="clear" w:color="auto" w:fill="FFFFFF"/>
          </w:tcPr>
          <w:p w:rsidR="00754159" w:rsidRDefault="00C24674" w:rsidP="00D23106">
            <w:pPr>
              <w:rPr>
                <w:rFonts w:ascii="Arial" w:hAnsi="Arial" w:cs="Arial"/>
                <w:color w:val="000000"/>
                <w:sz w:val="18"/>
                <w:szCs w:val="18"/>
              </w:rPr>
            </w:pPr>
            <w:r>
              <w:rPr>
                <w:color w:val="FF0000"/>
                <w:sz w:val="40"/>
              </w:rPr>
              <w:sym w:font="Wingdings" w:char="F0FE"/>
            </w:r>
          </w:p>
        </w:tc>
        <w:tc>
          <w:tcPr>
            <w:tcW w:w="871" w:type="dxa"/>
            <w:shd w:val="clear" w:color="auto" w:fill="FFFFFF"/>
          </w:tcPr>
          <w:p w:rsidR="00754159" w:rsidRDefault="00754159" w:rsidP="00305A33">
            <w:pPr>
              <w:rPr>
                <w:rFonts w:ascii="Arial" w:hAnsi="Arial" w:cs="Arial"/>
                <w:color w:val="000000"/>
                <w:sz w:val="18"/>
                <w:szCs w:val="18"/>
              </w:rPr>
            </w:pPr>
            <w:commentRangeStart w:id="66"/>
            <w:r>
              <w:rPr>
                <w:rFonts w:ascii="Arial" w:eastAsia="Malgun Gothic" w:hAnsi="Arial" w:cs="Arial"/>
                <w:sz w:val="18"/>
                <w:szCs w:val="18"/>
                <w:lang w:eastAsia="ko-KR"/>
              </w:rPr>
              <w:t>None</w:t>
            </w:r>
            <w:commentRangeEnd w:id="66"/>
            <w:r w:rsidR="00C47856">
              <w:rPr>
                <w:rStyle w:val="Marquedecommentaire"/>
              </w:rPr>
              <w:commentReference w:id="66"/>
            </w:r>
          </w:p>
        </w:tc>
      </w:tr>
      <w:tr w:rsidR="007B173C" w:rsidTr="00D23106">
        <w:tc>
          <w:tcPr>
            <w:tcW w:w="211" w:type="dxa"/>
            <w:shd w:val="clear" w:color="auto" w:fill="FFFFFF"/>
            <w:hideMark/>
          </w:tcPr>
          <w:p w:rsidR="007B173C" w:rsidRDefault="007B173C" w:rsidP="00305A33">
            <w:pPr>
              <w:rPr>
                <w:rFonts w:ascii="Arial" w:hAnsi="Arial" w:cs="Arial"/>
                <w:color w:val="000000"/>
                <w:sz w:val="18"/>
                <w:szCs w:val="18"/>
              </w:rPr>
            </w:pPr>
            <w:r>
              <w:rPr>
                <w:rFonts w:ascii="Arial" w:hAnsi="Arial" w:cs="Arial"/>
                <w:color w:val="000000"/>
                <w:sz w:val="18"/>
                <w:szCs w:val="18"/>
              </w:rPr>
              <w:t>7</w:t>
            </w:r>
          </w:p>
        </w:tc>
        <w:tc>
          <w:tcPr>
            <w:tcW w:w="1132" w:type="dxa"/>
            <w:shd w:val="clear" w:color="auto" w:fill="FFFFFF"/>
            <w:hideMark/>
          </w:tcPr>
          <w:p w:rsidR="007B173C" w:rsidRDefault="007B173C" w:rsidP="00305A33">
            <w:pPr>
              <w:rPr>
                <w:rFonts w:ascii="Arial" w:hAnsi="Arial" w:cs="Arial"/>
                <w:color w:val="000000"/>
                <w:sz w:val="18"/>
                <w:szCs w:val="18"/>
              </w:rPr>
            </w:pPr>
            <w:r>
              <w:rPr>
                <w:rFonts w:ascii="Arial" w:hAnsi="Arial" w:cs="Arial"/>
                <w:color w:val="000000"/>
                <w:sz w:val="18"/>
                <w:szCs w:val="18"/>
              </w:rPr>
              <w:t>Binding</w:t>
            </w:r>
          </w:p>
        </w:tc>
        <w:tc>
          <w:tcPr>
            <w:tcW w:w="334" w:type="dxa"/>
            <w:shd w:val="clear" w:color="auto" w:fill="FFFFFF"/>
            <w:hideMark/>
          </w:tcPr>
          <w:p w:rsidR="007B173C" w:rsidRDefault="007B173C" w:rsidP="00305A33">
            <w:pPr>
              <w:rPr>
                <w:rFonts w:ascii="Arial" w:hAnsi="Arial" w:cs="Arial"/>
                <w:color w:val="000000"/>
                <w:sz w:val="18"/>
                <w:szCs w:val="18"/>
              </w:rPr>
            </w:pPr>
            <w:r>
              <w:rPr>
                <w:rFonts w:ascii="Arial" w:hAnsi="Arial" w:cs="Arial"/>
                <w:color w:val="000000"/>
                <w:sz w:val="18"/>
                <w:szCs w:val="18"/>
              </w:rPr>
              <w:t>RW</w:t>
            </w:r>
          </w:p>
        </w:tc>
        <w:tc>
          <w:tcPr>
            <w:tcW w:w="155" w:type="dxa"/>
            <w:shd w:val="clear" w:color="auto" w:fill="FFFFFF"/>
            <w:hideMark/>
          </w:tcPr>
          <w:p w:rsidR="007B173C" w:rsidRDefault="007B173C" w:rsidP="00305A33">
            <w:pPr>
              <w:rPr>
                <w:rFonts w:ascii="Arial" w:hAnsi="Arial" w:cs="Arial"/>
                <w:color w:val="000000"/>
                <w:sz w:val="18"/>
                <w:szCs w:val="18"/>
              </w:rPr>
            </w:pPr>
            <w:r>
              <w:rPr>
                <w:rFonts w:ascii="Arial" w:hAnsi="Arial" w:cs="Arial"/>
                <w:color w:val="000000"/>
                <w:sz w:val="18"/>
                <w:szCs w:val="18"/>
              </w:rPr>
              <w:t>S</w:t>
            </w:r>
          </w:p>
        </w:tc>
        <w:tc>
          <w:tcPr>
            <w:tcW w:w="184" w:type="dxa"/>
            <w:shd w:val="clear" w:color="auto" w:fill="FFFFFF"/>
            <w:hideMark/>
          </w:tcPr>
          <w:p w:rsidR="007B173C" w:rsidRDefault="007B173C" w:rsidP="00305A33">
            <w:pPr>
              <w:rPr>
                <w:rFonts w:ascii="Arial" w:hAnsi="Arial" w:cs="Arial"/>
                <w:color w:val="000000"/>
                <w:sz w:val="18"/>
                <w:szCs w:val="18"/>
              </w:rPr>
            </w:pPr>
            <w:r w:rsidRPr="00D44490">
              <w:rPr>
                <w:rFonts w:ascii="Arial" w:hAnsi="Arial" w:cs="Arial"/>
                <w:color w:val="000000"/>
                <w:sz w:val="18"/>
                <w:szCs w:val="18"/>
              </w:rPr>
              <w:t>M</w:t>
            </w:r>
          </w:p>
        </w:tc>
        <w:tc>
          <w:tcPr>
            <w:tcW w:w="691" w:type="dxa"/>
            <w:shd w:val="clear" w:color="auto" w:fill="FFFFFF"/>
            <w:hideMark/>
          </w:tcPr>
          <w:p w:rsidR="007B173C" w:rsidRDefault="007B173C" w:rsidP="00305A33">
            <w:pPr>
              <w:rPr>
                <w:rFonts w:ascii="Arial" w:hAnsi="Arial" w:cs="Arial"/>
                <w:color w:val="000000"/>
                <w:sz w:val="18"/>
                <w:szCs w:val="18"/>
              </w:rPr>
            </w:pPr>
            <w:r>
              <w:rPr>
                <w:rFonts w:ascii="Arial" w:hAnsi="Arial" w:cs="Arial"/>
                <w:color w:val="000000"/>
                <w:sz w:val="18"/>
                <w:szCs w:val="18"/>
              </w:rPr>
              <w:t>String</w:t>
            </w:r>
          </w:p>
        </w:tc>
        <w:tc>
          <w:tcPr>
            <w:tcW w:w="710" w:type="dxa"/>
            <w:shd w:val="clear" w:color="auto" w:fill="FFFFFF"/>
            <w:hideMark/>
          </w:tcPr>
          <w:p w:rsidR="007B173C" w:rsidRDefault="007B173C" w:rsidP="00754159">
            <w:pPr>
              <w:rPr>
                <w:rFonts w:ascii="Arial" w:hAnsi="Arial" w:cs="Arial"/>
                <w:color w:val="000000"/>
                <w:sz w:val="18"/>
                <w:szCs w:val="18"/>
              </w:rPr>
            </w:pPr>
            <w:r>
              <w:rPr>
                <w:rFonts w:ascii="Arial" w:hAnsi="Arial" w:cs="Arial"/>
                <w:color w:val="000000"/>
                <w:sz w:val="18"/>
                <w:szCs w:val="18"/>
              </w:rPr>
              <w:t xml:space="preserve">U, UQ, S, SQ, </w:t>
            </w:r>
            <w:r w:rsidR="00D23106">
              <w:rPr>
                <w:rFonts w:ascii="Arial" w:hAnsi="Arial" w:cs="Arial"/>
                <w:color w:val="000000"/>
                <w:sz w:val="18"/>
                <w:szCs w:val="18"/>
              </w:rPr>
              <w:t>US, UQS</w:t>
            </w:r>
          </w:p>
        </w:tc>
        <w:tc>
          <w:tcPr>
            <w:tcW w:w="567" w:type="dxa"/>
            <w:shd w:val="clear" w:color="auto" w:fill="FFFFFF"/>
            <w:hideMark/>
          </w:tcPr>
          <w:p w:rsidR="007B173C" w:rsidRDefault="007B173C" w:rsidP="00305A33">
            <w:pPr>
              <w:rPr>
                <w:rFonts w:ascii="Arial" w:hAnsi="Arial" w:cs="Arial"/>
                <w:color w:val="000000"/>
                <w:sz w:val="18"/>
                <w:szCs w:val="18"/>
              </w:rPr>
            </w:pPr>
          </w:p>
        </w:tc>
        <w:tc>
          <w:tcPr>
            <w:tcW w:w="3078" w:type="dxa"/>
            <w:shd w:val="clear" w:color="auto" w:fill="FFFFFF"/>
            <w:hideMark/>
          </w:tcPr>
          <w:p w:rsidR="007B173C" w:rsidRDefault="007B173C" w:rsidP="00305A33">
            <w:pPr>
              <w:rPr>
                <w:rFonts w:ascii="Arial" w:hAnsi="Arial" w:cs="Arial"/>
                <w:color w:val="000000"/>
                <w:sz w:val="18"/>
                <w:szCs w:val="18"/>
              </w:rPr>
            </w:pPr>
            <w:r>
              <w:rPr>
                <w:rFonts w:ascii="Arial" w:hAnsi="Arial" w:cs="Arial"/>
                <w:color w:val="000000"/>
                <w:sz w:val="18"/>
                <w:szCs w:val="18"/>
              </w:rPr>
              <w:t>This Resource defines the transport binding configured for the LWM2M Client.</w:t>
            </w:r>
            <w:r>
              <w:rPr>
                <w:rFonts w:ascii="Arial" w:hAnsi="Arial" w:cs="Arial"/>
                <w:color w:val="000000"/>
                <w:sz w:val="18"/>
                <w:szCs w:val="18"/>
              </w:rPr>
              <w:br/>
            </w:r>
            <w:r>
              <w:rPr>
                <w:rFonts w:ascii="Arial" w:hAnsi="Arial" w:cs="Arial"/>
                <w:color w:val="000000"/>
                <w:sz w:val="18"/>
                <w:szCs w:val="18"/>
              </w:rPr>
              <w:br/>
              <w:t xml:space="preserve">If the LWM2M Client supports the binding specified in this Resource, the LWM2M Client MUST </w:t>
            </w:r>
            <w:proofErr w:type="gramStart"/>
            <w:r>
              <w:rPr>
                <w:rFonts w:ascii="Arial" w:hAnsi="Arial" w:cs="Arial"/>
                <w:color w:val="000000"/>
                <w:sz w:val="18"/>
                <w:szCs w:val="18"/>
              </w:rPr>
              <w:t>use</w:t>
            </w:r>
            <w:proofErr w:type="gramEnd"/>
            <w:r>
              <w:rPr>
                <w:rFonts w:ascii="Arial" w:hAnsi="Arial" w:cs="Arial"/>
                <w:color w:val="000000"/>
                <w:sz w:val="18"/>
                <w:szCs w:val="18"/>
              </w:rPr>
              <w:t xml:space="preserve"> that for Current Binding and Mode.</w:t>
            </w:r>
          </w:p>
          <w:p w:rsidR="00B70A71" w:rsidRDefault="00B70A71" w:rsidP="00741D73">
            <w:pPr>
              <w:rPr>
                <w:rFonts w:ascii="Arial" w:hAnsi="Arial" w:cs="Arial"/>
                <w:color w:val="000000"/>
                <w:sz w:val="18"/>
                <w:szCs w:val="18"/>
              </w:rPr>
            </w:pPr>
            <w:r>
              <w:rPr>
                <w:rFonts w:ascii="Arial" w:hAnsi="Arial" w:cs="Arial"/>
                <w:color w:val="000000"/>
                <w:sz w:val="18"/>
                <w:szCs w:val="18"/>
              </w:rPr>
              <w:t xml:space="preserve">Device only </w:t>
            </w:r>
            <w:r w:rsidR="00741D73">
              <w:rPr>
                <w:rFonts w:ascii="Arial" w:hAnsi="Arial" w:cs="Arial"/>
                <w:color w:val="000000"/>
                <w:sz w:val="18"/>
                <w:szCs w:val="18"/>
              </w:rPr>
              <w:t>supports</w:t>
            </w:r>
            <w:r>
              <w:rPr>
                <w:rFonts w:ascii="Arial" w:hAnsi="Arial" w:cs="Arial"/>
                <w:color w:val="000000"/>
                <w:sz w:val="18"/>
                <w:szCs w:val="18"/>
              </w:rPr>
              <w:t xml:space="preserve"> “UQ”</w:t>
            </w:r>
          </w:p>
        </w:tc>
        <w:tc>
          <w:tcPr>
            <w:tcW w:w="737" w:type="dxa"/>
            <w:shd w:val="clear" w:color="auto" w:fill="FFFFFF"/>
          </w:tcPr>
          <w:p w:rsidR="007B173C" w:rsidRDefault="00B40AF7" w:rsidP="00B40AF7">
            <w:pPr>
              <w:rPr>
                <w:rFonts w:ascii="Arial" w:hAnsi="Arial" w:cs="Arial"/>
                <w:color w:val="000000"/>
                <w:sz w:val="18"/>
                <w:szCs w:val="18"/>
              </w:rPr>
            </w:pPr>
            <w:r>
              <w:rPr>
                <w:color w:val="339966"/>
                <w:sz w:val="40"/>
              </w:rPr>
              <w:sym w:font="Wingdings" w:char="F0FE"/>
            </w:r>
          </w:p>
        </w:tc>
        <w:tc>
          <w:tcPr>
            <w:tcW w:w="871" w:type="dxa"/>
            <w:shd w:val="clear" w:color="auto" w:fill="FFFFFF"/>
          </w:tcPr>
          <w:p w:rsidR="007B173C" w:rsidRDefault="007B173C" w:rsidP="00305A33">
            <w:pPr>
              <w:rPr>
                <w:rFonts w:ascii="Arial" w:hAnsi="Arial" w:cs="Arial"/>
                <w:color w:val="000000"/>
                <w:sz w:val="18"/>
                <w:szCs w:val="18"/>
              </w:rPr>
            </w:pPr>
            <w:r>
              <w:rPr>
                <w:rFonts w:ascii="Arial" w:eastAsia="Malgun Gothic" w:hAnsi="Arial" w:cs="Arial"/>
                <w:sz w:val="18"/>
                <w:szCs w:val="18"/>
                <w:lang w:eastAsia="ko-KR"/>
              </w:rPr>
              <w:t>None</w:t>
            </w:r>
          </w:p>
        </w:tc>
      </w:tr>
      <w:tr w:rsidR="007B173C" w:rsidTr="00D23106">
        <w:tc>
          <w:tcPr>
            <w:tcW w:w="211" w:type="dxa"/>
            <w:shd w:val="clear" w:color="auto" w:fill="FFFFFF"/>
            <w:hideMark/>
          </w:tcPr>
          <w:p w:rsidR="007B173C" w:rsidRDefault="007B173C" w:rsidP="00305A33">
            <w:pPr>
              <w:rPr>
                <w:rFonts w:ascii="Arial" w:hAnsi="Arial" w:cs="Arial"/>
                <w:color w:val="000000"/>
                <w:sz w:val="18"/>
                <w:szCs w:val="18"/>
              </w:rPr>
            </w:pPr>
            <w:r>
              <w:rPr>
                <w:rFonts w:ascii="Arial" w:hAnsi="Arial" w:cs="Arial"/>
                <w:color w:val="000000"/>
                <w:sz w:val="18"/>
                <w:szCs w:val="18"/>
              </w:rPr>
              <w:t>8</w:t>
            </w:r>
          </w:p>
        </w:tc>
        <w:tc>
          <w:tcPr>
            <w:tcW w:w="1132" w:type="dxa"/>
            <w:shd w:val="clear" w:color="auto" w:fill="FFFFFF"/>
            <w:hideMark/>
          </w:tcPr>
          <w:p w:rsidR="007B173C" w:rsidRDefault="007B173C" w:rsidP="00305A33">
            <w:pPr>
              <w:rPr>
                <w:rFonts w:ascii="Arial" w:hAnsi="Arial" w:cs="Arial"/>
                <w:color w:val="000000"/>
                <w:sz w:val="18"/>
                <w:szCs w:val="18"/>
              </w:rPr>
            </w:pPr>
            <w:r>
              <w:rPr>
                <w:rFonts w:ascii="Arial" w:hAnsi="Arial" w:cs="Arial"/>
                <w:color w:val="000000"/>
                <w:sz w:val="18"/>
                <w:szCs w:val="18"/>
              </w:rPr>
              <w:t>Registration Update Trigger</w:t>
            </w:r>
          </w:p>
        </w:tc>
        <w:tc>
          <w:tcPr>
            <w:tcW w:w="334" w:type="dxa"/>
            <w:shd w:val="clear" w:color="auto" w:fill="FFFFFF"/>
            <w:hideMark/>
          </w:tcPr>
          <w:p w:rsidR="007B173C" w:rsidRDefault="007B173C" w:rsidP="00305A33">
            <w:pPr>
              <w:rPr>
                <w:rFonts w:ascii="Arial" w:hAnsi="Arial" w:cs="Arial"/>
                <w:color w:val="000000"/>
                <w:sz w:val="18"/>
                <w:szCs w:val="18"/>
              </w:rPr>
            </w:pPr>
            <w:r>
              <w:rPr>
                <w:rFonts w:ascii="Arial" w:hAnsi="Arial" w:cs="Arial"/>
                <w:color w:val="000000"/>
                <w:sz w:val="18"/>
                <w:szCs w:val="18"/>
              </w:rPr>
              <w:t>E</w:t>
            </w:r>
          </w:p>
        </w:tc>
        <w:tc>
          <w:tcPr>
            <w:tcW w:w="155" w:type="dxa"/>
            <w:shd w:val="clear" w:color="auto" w:fill="FFFFFF"/>
            <w:hideMark/>
          </w:tcPr>
          <w:p w:rsidR="007B173C" w:rsidRDefault="007B173C" w:rsidP="00305A33">
            <w:pPr>
              <w:rPr>
                <w:rFonts w:ascii="Arial" w:hAnsi="Arial" w:cs="Arial"/>
                <w:color w:val="000000"/>
                <w:sz w:val="18"/>
                <w:szCs w:val="18"/>
              </w:rPr>
            </w:pPr>
            <w:r>
              <w:rPr>
                <w:rFonts w:ascii="Arial" w:hAnsi="Arial" w:cs="Arial"/>
                <w:color w:val="000000"/>
                <w:sz w:val="18"/>
                <w:szCs w:val="18"/>
              </w:rPr>
              <w:t>S</w:t>
            </w:r>
          </w:p>
        </w:tc>
        <w:tc>
          <w:tcPr>
            <w:tcW w:w="184" w:type="dxa"/>
            <w:shd w:val="clear" w:color="auto" w:fill="FFFFFF"/>
            <w:hideMark/>
          </w:tcPr>
          <w:p w:rsidR="007B173C" w:rsidRDefault="007B173C" w:rsidP="00305A33">
            <w:pPr>
              <w:rPr>
                <w:rFonts w:ascii="Arial" w:hAnsi="Arial" w:cs="Arial"/>
                <w:color w:val="000000"/>
                <w:sz w:val="18"/>
                <w:szCs w:val="18"/>
              </w:rPr>
            </w:pPr>
            <w:r w:rsidRPr="00D44490">
              <w:rPr>
                <w:rFonts w:ascii="Arial" w:hAnsi="Arial" w:cs="Arial"/>
                <w:color w:val="000000"/>
                <w:sz w:val="18"/>
                <w:szCs w:val="18"/>
              </w:rPr>
              <w:t>M</w:t>
            </w:r>
          </w:p>
        </w:tc>
        <w:tc>
          <w:tcPr>
            <w:tcW w:w="691" w:type="dxa"/>
            <w:shd w:val="clear" w:color="auto" w:fill="FFFFFF"/>
            <w:hideMark/>
          </w:tcPr>
          <w:p w:rsidR="007B173C" w:rsidRDefault="00741D73" w:rsidP="00305A33">
            <w:pPr>
              <w:rPr>
                <w:rFonts w:ascii="Arial" w:hAnsi="Arial" w:cs="Arial"/>
                <w:color w:val="000000"/>
                <w:sz w:val="18"/>
                <w:szCs w:val="18"/>
              </w:rPr>
            </w:pPr>
            <w:r>
              <w:rPr>
                <w:rFonts w:ascii="Arial" w:hAnsi="Arial" w:cs="Arial"/>
                <w:color w:val="000000"/>
                <w:sz w:val="18"/>
                <w:szCs w:val="18"/>
              </w:rPr>
              <w:t>N/A</w:t>
            </w:r>
          </w:p>
        </w:tc>
        <w:tc>
          <w:tcPr>
            <w:tcW w:w="710" w:type="dxa"/>
            <w:shd w:val="clear" w:color="auto" w:fill="FFFFFF"/>
            <w:hideMark/>
          </w:tcPr>
          <w:p w:rsidR="007B173C" w:rsidRDefault="00741D73" w:rsidP="00305A33">
            <w:pPr>
              <w:rPr>
                <w:rFonts w:ascii="Arial" w:hAnsi="Arial" w:cs="Arial"/>
                <w:color w:val="000000"/>
                <w:sz w:val="18"/>
                <w:szCs w:val="18"/>
              </w:rPr>
            </w:pPr>
            <w:r>
              <w:rPr>
                <w:rFonts w:ascii="Arial" w:hAnsi="Arial" w:cs="Arial"/>
                <w:color w:val="000000"/>
                <w:sz w:val="18"/>
                <w:szCs w:val="18"/>
              </w:rPr>
              <w:t>N/A</w:t>
            </w:r>
          </w:p>
        </w:tc>
        <w:tc>
          <w:tcPr>
            <w:tcW w:w="567" w:type="dxa"/>
            <w:shd w:val="clear" w:color="auto" w:fill="FFFFFF"/>
            <w:hideMark/>
          </w:tcPr>
          <w:p w:rsidR="007B173C" w:rsidRDefault="007B173C" w:rsidP="00305A33">
            <w:pPr>
              <w:rPr>
                <w:rFonts w:ascii="Arial" w:hAnsi="Arial" w:cs="Arial"/>
                <w:color w:val="000000"/>
                <w:sz w:val="18"/>
                <w:szCs w:val="18"/>
              </w:rPr>
            </w:pPr>
          </w:p>
        </w:tc>
        <w:tc>
          <w:tcPr>
            <w:tcW w:w="3078" w:type="dxa"/>
            <w:shd w:val="clear" w:color="auto" w:fill="FFFFFF"/>
            <w:hideMark/>
          </w:tcPr>
          <w:p w:rsidR="007B173C" w:rsidRDefault="007B173C" w:rsidP="00305A33">
            <w:pPr>
              <w:rPr>
                <w:rFonts w:ascii="Arial" w:hAnsi="Arial" w:cs="Arial"/>
                <w:color w:val="000000"/>
                <w:sz w:val="18"/>
                <w:szCs w:val="18"/>
              </w:rPr>
            </w:pPr>
            <w:r>
              <w:rPr>
                <w:rFonts w:ascii="Arial" w:hAnsi="Arial" w:cs="Arial"/>
                <w:color w:val="000000"/>
                <w:sz w:val="18"/>
                <w:szCs w:val="18"/>
              </w:rPr>
              <w:t>If this Resource is executed the LWM2M Client MUST perform an “Update” operation with this LWM2M Server using the Current Transport Binding and Mode.</w:t>
            </w:r>
          </w:p>
        </w:tc>
        <w:tc>
          <w:tcPr>
            <w:tcW w:w="737" w:type="dxa"/>
            <w:shd w:val="clear" w:color="auto" w:fill="FFFFFF"/>
          </w:tcPr>
          <w:p w:rsidR="007B173C" w:rsidRDefault="00B70A71" w:rsidP="00B70A71">
            <w:pPr>
              <w:rPr>
                <w:rFonts w:ascii="Arial" w:hAnsi="Arial" w:cs="Arial"/>
                <w:color w:val="000000"/>
                <w:sz w:val="18"/>
                <w:szCs w:val="18"/>
              </w:rPr>
            </w:pPr>
            <w:r>
              <w:rPr>
                <w:color w:val="339966"/>
                <w:sz w:val="40"/>
              </w:rPr>
              <w:sym w:font="Wingdings" w:char="F0FE"/>
            </w:r>
          </w:p>
        </w:tc>
        <w:tc>
          <w:tcPr>
            <w:tcW w:w="871" w:type="dxa"/>
            <w:shd w:val="clear" w:color="auto" w:fill="FFFFFF"/>
          </w:tcPr>
          <w:p w:rsidR="007B173C" w:rsidRDefault="007B173C" w:rsidP="00305A33">
            <w:pPr>
              <w:rPr>
                <w:rFonts w:ascii="Arial" w:hAnsi="Arial" w:cs="Arial"/>
                <w:color w:val="000000"/>
                <w:sz w:val="18"/>
                <w:szCs w:val="18"/>
              </w:rPr>
            </w:pPr>
            <w:r>
              <w:rPr>
                <w:rFonts w:ascii="Arial" w:eastAsia="Malgun Gothic" w:hAnsi="Arial" w:cs="Arial"/>
                <w:sz w:val="18"/>
                <w:szCs w:val="18"/>
                <w:lang w:eastAsia="ko-KR"/>
              </w:rPr>
              <w:t>None</w:t>
            </w:r>
          </w:p>
        </w:tc>
      </w:tr>
    </w:tbl>
    <w:p w:rsidR="00F01169" w:rsidRDefault="00F01169">
      <w:pPr>
        <w:spacing w:before="0" w:after="200" w:line="276" w:lineRule="auto"/>
        <w:rPr>
          <w:rFonts w:asciiTheme="majorHAnsi" w:eastAsiaTheme="majorEastAsia" w:hAnsiTheme="majorHAnsi" w:cstheme="majorBidi"/>
          <w:b/>
          <w:bCs/>
          <w:color w:val="4F81BD" w:themeColor="accent1"/>
          <w:sz w:val="26"/>
          <w:szCs w:val="26"/>
          <w:lang w:eastAsia="zh-CN"/>
        </w:rPr>
      </w:pPr>
      <w:r>
        <w:br w:type="page"/>
      </w:r>
    </w:p>
    <w:p w:rsidR="001C416D" w:rsidRDefault="001C416D" w:rsidP="001C416D">
      <w:pPr>
        <w:pStyle w:val="Titre2"/>
      </w:pPr>
      <w:bookmarkStart w:id="67" w:name="_Toc421884838"/>
      <w:r w:rsidRPr="001C416D">
        <w:lastRenderedPageBreak/>
        <w:t>LWM2M Object: Access Control</w:t>
      </w:r>
      <w:r w:rsidR="000769AE">
        <w:t xml:space="preserve"> - 2</w:t>
      </w:r>
      <w:bookmarkEnd w:id="67"/>
    </w:p>
    <w:p w:rsidR="001C416D" w:rsidRDefault="001C416D" w:rsidP="005C5D8F">
      <w:pPr>
        <w:pStyle w:val="Titre3"/>
      </w:pPr>
      <w:r>
        <w:t>Description</w:t>
      </w:r>
    </w:p>
    <w:p w:rsidR="001C416D" w:rsidRDefault="001C416D" w:rsidP="001C416D">
      <w:pPr>
        <w:rPr>
          <w:lang w:eastAsia="zh-CN"/>
        </w:rPr>
      </w:pPr>
      <w:r>
        <w:t xml:space="preserve">Access Control Object is used to check whether the LWM2M Server has access right for performing </w:t>
      </w:r>
      <w:proofErr w:type="gramStart"/>
      <w:r>
        <w:t>a</w:t>
      </w:r>
      <w:proofErr w:type="gramEnd"/>
      <w:r>
        <w:t xml:space="preserve"> operation.</w:t>
      </w:r>
    </w:p>
    <w:p w:rsidR="001C416D" w:rsidRDefault="001C416D" w:rsidP="005C5D8F">
      <w:pPr>
        <w:pStyle w:val="Titre3"/>
      </w:pPr>
      <w:r>
        <w:t>Object definition</w:t>
      </w:r>
    </w:p>
    <w:tbl>
      <w:tblPr>
        <w:tblW w:w="0" w:type="auto"/>
        <w:tblCellMar>
          <w:top w:w="15" w:type="dxa"/>
          <w:left w:w="15" w:type="dxa"/>
          <w:bottom w:w="15" w:type="dxa"/>
          <w:right w:w="15" w:type="dxa"/>
        </w:tblCellMar>
        <w:tblLook w:val="04A0" w:firstRow="1" w:lastRow="0" w:firstColumn="1" w:lastColumn="0" w:noHBand="0" w:noVBand="1"/>
      </w:tblPr>
      <w:tblGrid>
        <w:gridCol w:w="5655"/>
        <w:gridCol w:w="36"/>
      </w:tblGrid>
      <w:tr w:rsidR="001C416D" w:rsidTr="00305A33">
        <w:tc>
          <w:tcPr>
            <w:tcW w:w="0" w:type="auto"/>
            <w:vAlign w:val="center"/>
            <w:hideMark/>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61"/>
              <w:gridCol w:w="821"/>
              <w:gridCol w:w="861"/>
              <w:gridCol w:w="941"/>
              <w:gridCol w:w="1031"/>
            </w:tblGrid>
            <w:tr w:rsidR="001C416D" w:rsidTr="00C128A8">
              <w:tc>
                <w:tcPr>
                  <w:tcW w:w="0" w:type="auto"/>
                  <w:shd w:val="clear" w:color="auto" w:fill="CBCBCB"/>
                  <w:vAlign w:val="center"/>
                  <w:hideMark/>
                </w:tcPr>
                <w:p w:rsidR="001C416D" w:rsidRPr="004829BF" w:rsidRDefault="001C416D" w:rsidP="00305A33">
                  <w:pPr>
                    <w:rPr>
                      <w:rFonts w:ascii="Arial" w:hAnsi="Arial" w:cs="Arial"/>
                      <w:b/>
                      <w:color w:val="000000"/>
                      <w:sz w:val="18"/>
                      <w:szCs w:val="18"/>
                    </w:rPr>
                  </w:pPr>
                  <w:r w:rsidRPr="004829BF">
                    <w:rPr>
                      <w:rFonts w:ascii="Arial" w:hAnsi="Arial" w:cs="Arial"/>
                      <w:b/>
                      <w:color w:val="000000"/>
                      <w:sz w:val="18"/>
                      <w:szCs w:val="18"/>
                    </w:rPr>
                    <w:t>Name</w:t>
                  </w:r>
                </w:p>
              </w:tc>
              <w:tc>
                <w:tcPr>
                  <w:tcW w:w="0" w:type="auto"/>
                  <w:shd w:val="clear" w:color="auto" w:fill="CBCBCB"/>
                  <w:vAlign w:val="center"/>
                  <w:hideMark/>
                </w:tcPr>
                <w:p w:rsidR="001C416D" w:rsidRPr="004829BF" w:rsidRDefault="001C416D" w:rsidP="00305A33">
                  <w:pPr>
                    <w:rPr>
                      <w:rFonts w:ascii="Arial" w:hAnsi="Arial" w:cs="Arial"/>
                      <w:b/>
                      <w:color w:val="000000"/>
                      <w:sz w:val="18"/>
                      <w:szCs w:val="18"/>
                    </w:rPr>
                  </w:pPr>
                  <w:r w:rsidRPr="004829BF">
                    <w:rPr>
                      <w:rFonts w:ascii="Arial" w:hAnsi="Arial" w:cs="Arial"/>
                      <w:b/>
                      <w:color w:val="000000"/>
                      <w:sz w:val="18"/>
                      <w:szCs w:val="18"/>
                    </w:rPr>
                    <w:t>Object ID</w:t>
                  </w:r>
                </w:p>
              </w:tc>
              <w:tc>
                <w:tcPr>
                  <w:tcW w:w="0" w:type="auto"/>
                  <w:shd w:val="clear" w:color="auto" w:fill="CBCBCB"/>
                  <w:vAlign w:val="center"/>
                  <w:hideMark/>
                </w:tcPr>
                <w:p w:rsidR="001C416D" w:rsidRPr="004829BF" w:rsidRDefault="001C416D" w:rsidP="00305A33">
                  <w:pPr>
                    <w:rPr>
                      <w:rFonts w:ascii="Arial" w:hAnsi="Arial" w:cs="Arial"/>
                      <w:b/>
                      <w:color w:val="000000"/>
                      <w:sz w:val="18"/>
                      <w:szCs w:val="18"/>
                    </w:rPr>
                  </w:pPr>
                  <w:r w:rsidRPr="004829BF">
                    <w:rPr>
                      <w:rFonts w:ascii="Arial" w:hAnsi="Arial" w:cs="Arial"/>
                      <w:b/>
                      <w:color w:val="000000"/>
                      <w:sz w:val="18"/>
                      <w:szCs w:val="18"/>
                    </w:rPr>
                    <w:t>Instances</w:t>
                  </w:r>
                </w:p>
              </w:tc>
              <w:tc>
                <w:tcPr>
                  <w:tcW w:w="0" w:type="auto"/>
                  <w:shd w:val="clear" w:color="auto" w:fill="CBCBCB"/>
                  <w:vAlign w:val="center"/>
                  <w:hideMark/>
                </w:tcPr>
                <w:p w:rsidR="001C416D" w:rsidRPr="004829BF" w:rsidRDefault="001C416D" w:rsidP="00305A33">
                  <w:pPr>
                    <w:rPr>
                      <w:rFonts w:ascii="Arial" w:hAnsi="Arial" w:cs="Arial"/>
                      <w:b/>
                      <w:color w:val="000000"/>
                      <w:sz w:val="18"/>
                      <w:szCs w:val="18"/>
                    </w:rPr>
                  </w:pPr>
                  <w:r w:rsidRPr="004829BF">
                    <w:rPr>
                      <w:rFonts w:ascii="Arial" w:hAnsi="Arial" w:cs="Arial"/>
                      <w:b/>
                      <w:color w:val="000000"/>
                      <w:sz w:val="18"/>
                      <w:szCs w:val="18"/>
                    </w:rPr>
                    <w:t>Mandatory</w:t>
                  </w:r>
                </w:p>
              </w:tc>
              <w:tc>
                <w:tcPr>
                  <w:tcW w:w="0" w:type="auto"/>
                  <w:shd w:val="clear" w:color="auto" w:fill="CBCBCB"/>
                  <w:vAlign w:val="center"/>
                  <w:hideMark/>
                </w:tcPr>
                <w:p w:rsidR="001C416D" w:rsidRPr="004829BF" w:rsidRDefault="001C416D" w:rsidP="00305A33">
                  <w:pPr>
                    <w:rPr>
                      <w:rFonts w:ascii="Arial" w:hAnsi="Arial" w:cs="Arial"/>
                      <w:b/>
                      <w:color w:val="000000"/>
                      <w:sz w:val="18"/>
                      <w:szCs w:val="18"/>
                    </w:rPr>
                  </w:pPr>
                  <w:r w:rsidRPr="004829BF">
                    <w:rPr>
                      <w:rFonts w:ascii="Arial" w:hAnsi="Arial" w:cs="Arial"/>
                      <w:b/>
                      <w:color w:val="000000"/>
                      <w:sz w:val="18"/>
                      <w:szCs w:val="18"/>
                    </w:rPr>
                    <w:t>Object URN</w:t>
                  </w:r>
                </w:p>
              </w:tc>
            </w:tr>
            <w:tr w:rsidR="001C416D" w:rsidTr="00C128A8">
              <w:tc>
                <w:tcPr>
                  <w:tcW w:w="0" w:type="auto"/>
                  <w:vAlign w:val="center"/>
                  <w:hideMark/>
                </w:tcPr>
                <w:p w:rsidR="001C416D" w:rsidRDefault="001C416D" w:rsidP="00305A33">
                  <w:pPr>
                    <w:rPr>
                      <w:rFonts w:ascii="Arial" w:hAnsi="Arial" w:cs="Arial"/>
                      <w:color w:val="000000"/>
                      <w:sz w:val="18"/>
                      <w:szCs w:val="18"/>
                    </w:rPr>
                  </w:pPr>
                  <w:r>
                    <w:rPr>
                      <w:rFonts w:ascii="Arial" w:hAnsi="Arial" w:cs="Arial"/>
                      <w:color w:val="000000"/>
                      <w:sz w:val="18"/>
                      <w:szCs w:val="18"/>
                    </w:rPr>
                    <w:t xml:space="preserve">LWM2M Access Control </w:t>
                  </w:r>
                </w:p>
              </w:tc>
              <w:tc>
                <w:tcPr>
                  <w:tcW w:w="0" w:type="auto"/>
                  <w:vAlign w:val="center"/>
                  <w:hideMark/>
                </w:tcPr>
                <w:p w:rsidR="001C416D" w:rsidRDefault="001C416D" w:rsidP="00305A33">
                  <w:pPr>
                    <w:rPr>
                      <w:rFonts w:ascii="Arial" w:hAnsi="Arial" w:cs="Arial"/>
                      <w:color w:val="000000"/>
                      <w:sz w:val="18"/>
                      <w:szCs w:val="18"/>
                    </w:rPr>
                  </w:pPr>
                  <w:r>
                    <w:rPr>
                      <w:rFonts w:ascii="Arial" w:hAnsi="Arial" w:cs="Arial"/>
                      <w:color w:val="000000"/>
                      <w:sz w:val="18"/>
                      <w:szCs w:val="18"/>
                    </w:rPr>
                    <w:t xml:space="preserve">2 </w:t>
                  </w:r>
                </w:p>
              </w:tc>
              <w:tc>
                <w:tcPr>
                  <w:tcW w:w="0" w:type="auto"/>
                  <w:vAlign w:val="center"/>
                  <w:hideMark/>
                </w:tcPr>
                <w:p w:rsidR="001C416D" w:rsidRDefault="001C416D" w:rsidP="00305A33">
                  <w:pPr>
                    <w:rPr>
                      <w:rFonts w:ascii="Arial" w:hAnsi="Arial" w:cs="Arial"/>
                      <w:color w:val="000000"/>
                      <w:sz w:val="18"/>
                      <w:szCs w:val="18"/>
                    </w:rPr>
                  </w:pPr>
                  <w:r>
                    <w:rPr>
                      <w:rFonts w:ascii="Arial" w:hAnsi="Arial" w:cs="Arial"/>
                      <w:color w:val="000000"/>
                      <w:sz w:val="18"/>
                      <w:szCs w:val="18"/>
                    </w:rPr>
                    <w:t xml:space="preserve">Multiple </w:t>
                  </w:r>
                </w:p>
              </w:tc>
              <w:tc>
                <w:tcPr>
                  <w:tcW w:w="0" w:type="auto"/>
                  <w:vAlign w:val="center"/>
                  <w:hideMark/>
                </w:tcPr>
                <w:p w:rsidR="001C416D" w:rsidRDefault="001C416D" w:rsidP="00305A33">
                  <w:pPr>
                    <w:rPr>
                      <w:rFonts w:ascii="Arial" w:hAnsi="Arial" w:cs="Arial"/>
                      <w:color w:val="000000"/>
                      <w:sz w:val="18"/>
                      <w:szCs w:val="18"/>
                    </w:rPr>
                  </w:pPr>
                  <w:r>
                    <w:rPr>
                      <w:rFonts w:ascii="Arial" w:hAnsi="Arial" w:cs="Arial"/>
                      <w:color w:val="000000"/>
                      <w:sz w:val="18"/>
                      <w:szCs w:val="18"/>
                    </w:rPr>
                    <w:t xml:space="preserve">Optional </w:t>
                  </w:r>
                </w:p>
              </w:tc>
              <w:tc>
                <w:tcPr>
                  <w:tcW w:w="0" w:type="auto"/>
                  <w:vAlign w:val="center"/>
                  <w:hideMark/>
                </w:tcPr>
                <w:p w:rsidR="001C416D" w:rsidRDefault="001C416D" w:rsidP="00305A33">
                  <w:pPr>
                    <w:rPr>
                      <w:rFonts w:ascii="Arial" w:hAnsi="Arial" w:cs="Arial"/>
                      <w:color w:val="000000"/>
                      <w:sz w:val="18"/>
                      <w:szCs w:val="18"/>
                    </w:rPr>
                  </w:pPr>
                  <w:r>
                    <w:rPr>
                      <w:rFonts w:ascii="Arial" w:hAnsi="Arial" w:cs="Arial"/>
                      <w:color w:val="000000"/>
                      <w:sz w:val="18"/>
                      <w:szCs w:val="18"/>
                    </w:rPr>
                    <w:t xml:space="preserve">TBD </w:t>
                  </w:r>
                </w:p>
              </w:tc>
            </w:tr>
          </w:tbl>
          <w:p w:rsidR="001C416D" w:rsidRDefault="001C416D" w:rsidP="00305A33">
            <w:pPr>
              <w:rPr>
                <w:rFonts w:ascii="Arial" w:hAnsi="Arial" w:cs="Arial"/>
                <w:color w:val="000000"/>
                <w:sz w:val="18"/>
                <w:szCs w:val="18"/>
              </w:rPr>
            </w:pPr>
          </w:p>
        </w:tc>
        <w:tc>
          <w:tcPr>
            <w:tcW w:w="0" w:type="auto"/>
            <w:vAlign w:val="center"/>
            <w:hideMark/>
          </w:tcPr>
          <w:p w:rsidR="001C416D" w:rsidRDefault="001C416D" w:rsidP="00305A33">
            <w:pPr>
              <w:rPr>
                <w:rFonts w:ascii="Arial" w:hAnsi="Arial" w:cs="Arial"/>
                <w:color w:val="000000"/>
                <w:sz w:val="18"/>
                <w:szCs w:val="18"/>
              </w:rPr>
            </w:pPr>
          </w:p>
        </w:tc>
      </w:tr>
    </w:tbl>
    <w:p w:rsidR="005C5D8F" w:rsidRDefault="005C5D8F" w:rsidP="005C5D8F">
      <w:pPr>
        <w:pStyle w:val="Titre3"/>
      </w:pPr>
      <w:r>
        <w:t>Resource definitions</w:t>
      </w:r>
    </w:p>
    <w:p w:rsidR="00F01169" w:rsidRDefault="00FC4CE4">
      <w:pPr>
        <w:spacing w:before="0" w:after="200" w:line="276" w:lineRule="auto"/>
      </w:pPr>
      <w:r>
        <w:t xml:space="preserve">This object is not used </w:t>
      </w:r>
      <w:r>
        <w:rPr>
          <w:color w:val="FF0000"/>
          <w:sz w:val="40"/>
        </w:rPr>
        <w:sym w:font="Wingdings" w:char="F0FE"/>
      </w:r>
    </w:p>
    <w:p w:rsidR="005C5D8F" w:rsidRDefault="005C5D8F">
      <w:pPr>
        <w:spacing w:before="0" w:after="200" w:line="276" w:lineRule="auto"/>
        <w:rPr>
          <w:rFonts w:asciiTheme="majorHAnsi" w:eastAsiaTheme="majorEastAsia" w:hAnsiTheme="majorHAnsi" w:cstheme="majorBidi"/>
          <w:b/>
          <w:bCs/>
          <w:color w:val="4F81BD" w:themeColor="accent1"/>
          <w:sz w:val="26"/>
          <w:szCs w:val="26"/>
          <w:lang w:eastAsia="zh-CN"/>
        </w:rPr>
      </w:pPr>
      <w:r>
        <w:rPr>
          <w:rFonts w:asciiTheme="majorHAnsi" w:eastAsiaTheme="majorEastAsia" w:hAnsiTheme="majorHAnsi" w:cstheme="majorBidi"/>
          <w:b/>
          <w:bCs/>
          <w:color w:val="4F81BD" w:themeColor="accent1"/>
          <w:sz w:val="26"/>
          <w:szCs w:val="26"/>
          <w:lang w:eastAsia="zh-CN"/>
        </w:rPr>
        <w:br w:type="page"/>
      </w:r>
    </w:p>
    <w:p w:rsidR="001C416D" w:rsidRDefault="001C416D" w:rsidP="001C416D">
      <w:pPr>
        <w:pStyle w:val="Titre2"/>
      </w:pPr>
      <w:bookmarkStart w:id="68" w:name="_Toc421884839"/>
      <w:r>
        <w:lastRenderedPageBreak/>
        <w:t>LWM2M Object: Device</w:t>
      </w:r>
      <w:r w:rsidR="000769AE">
        <w:t xml:space="preserve"> - 3</w:t>
      </w:r>
      <w:bookmarkEnd w:id="68"/>
    </w:p>
    <w:p w:rsidR="001C416D" w:rsidRDefault="001C416D" w:rsidP="001C416D">
      <w:pPr>
        <w:pStyle w:val="Titre3"/>
      </w:pPr>
      <w:r>
        <w:t>Description</w:t>
      </w:r>
    </w:p>
    <w:p w:rsidR="001C416D" w:rsidRPr="001C416D" w:rsidRDefault="001C416D" w:rsidP="001C416D">
      <w:pPr>
        <w:rPr>
          <w:lang w:eastAsia="zh-CN"/>
        </w:rPr>
      </w:pPr>
      <w:r>
        <w:t>This LWM2M Object provides a range of device related information which can be queried by the LWM2M Server, and a device reboot and factory reset function</w:t>
      </w:r>
    </w:p>
    <w:p w:rsidR="001C416D" w:rsidRDefault="001C416D" w:rsidP="001C416D">
      <w:pPr>
        <w:pStyle w:val="Titre3"/>
      </w:pPr>
      <w:r>
        <w:t>Object definition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89"/>
        <w:gridCol w:w="1681"/>
        <w:gridCol w:w="1763"/>
        <w:gridCol w:w="1926"/>
        <w:gridCol w:w="2111"/>
      </w:tblGrid>
      <w:tr w:rsidR="001C416D" w:rsidTr="00C128A8">
        <w:tc>
          <w:tcPr>
            <w:tcW w:w="0" w:type="auto"/>
            <w:shd w:val="clear" w:color="auto" w:fill="CBCBCB"/>
            <w:vAlign w:val="center"/>
            <w:hideMark/>
          </w:tcPr>
          <w:p w:rsidR="001C416D" w:rsidRPr="004829BF" w:rsidRDefault="001C416D" w:rsidP="00305A33">
            <w:pPr>
              <w:rPr>
                <w:rFonts w:ascii="Arial" w:hAnsi="Arial" w:cs="Arial"/>
                <w:b/>
                <w:color w:val="000000"/>
                <w:sz w:val="18"/>
                <w:szCs w:val="18"/>
              </w:rPr>
            </w:pPr>
            <w:r w:rsidRPr="004829BF">
              <w:rPr>
                <w:rFonts w:ascii="Arial" w:hAnsi="Arial" w:cs="Arial"/>
                <w:b/>
                <w:color w:val="000000"/>
                <w:sz w:val="18"/>
                <w:szCs w:val="18"/>
              </w:rPr>
              <w:t>Name</w:t>
            </w:r>
          </w:p>
        </w:tc>
        <w:tc>
          <w:tcPr>
            <w:tcW w:w="0" w:type="auto"/>
            <w:shd w:val="clear" w:color="auto" w:fill="CBCBCB"/>
            <w:vAlign w:val="center"/>
            <w:hideMark/>
          </w:tcPr>
          <w:p w:rsidR="001C416D" w:rsidRPr="004829BF" w:rsidRDefault="001C416D" w:rsidP="00305A33">
            <w:pPr>
              <w:rPr>
                <w:rFonts w:ascii="Arial" w:hAnsi="Arial" w:cs="Arial"/>
                <w:b/>
                <w:color w:val="000000"/>
                <w:sz w:val="18"/>
                <w:szCs w:val="18"/>
              </w:rPr>
            </w:pPr>
            <w:r w:rsidRPr="004829BF">
              <w:rPr>
                <w:rFonts w:ascii="Arial" w:hAnsi="Arial" w:cs="Arial"/>
                <w:b/>
                <w:color w:val="000000"/>
                <w:sz w:val="18"/>
                <w:szCs w:val="18"/>
              </w:rPr>
              <w:t>Object ID</w:t>
            </w:r>
          </w:p>
        </w:tc>
        <w:tc>
          <w:tcPr>
            <w:tcW w:w="0" w:type="auto"/>
            <w:shd w:val="clear" w:color="auto" w:fill="CBCBCB"/>
            <w:vAlign w:val="center"/>
            <w:hideMark/>
          </w:tcPr>
          <w:p w:rsidR="001C416D" w:rsidRPr="004829BF" w:rsidRDefault="001C416D" w:rsidP="00305A33">
            <w:pPr>
              <w:rPr>
                <w:rFonts w:ascii="Arial" w:hAnsi="Arial" w:cs="Arial"/>
                <w:b/>
                <w:color w:val="000000"/>
                <w:sz w:val="18"/>
                <w:szCs w:val="18"/>
              </w:rPr>
            </w:pPr>
            <w:r w:rsidRPr="004829BF">
              <w:rPr>
                <w:rFonts w:ascii="Arial" w:hAnsi="Arial" w:cs="Arial"/>
                <w:b/>
                <w:color w:val="000000"/>
                <w:sz w:val="18"/>
                <w:szCs w:val="18"/>
              </w:rPr>
              <w:t>Instances</w:t>
            </w:r>
          </w:p>
        </w:tc>
        <w:tc>
          <w:tcPr>
            <w:tcW w:w="0" w:type="auto"/>
            <w:shd w:val="clear" w:color="auto" w:fill="CBCBCB"/>
            <w:vAlign w:val="center"/>
            <w:hideMark/>
          </w:tcPr>
          <w:p w:rsidR="001C416D" w:rsidRPr="004829BF" w:rsidRDefault="001C416D" w:rsidP="00305A33">
            <w:pPr>
              <w:rPr>
                <w:rFonts w:ascii="Arial" w:hAnsi="Arial" w:cs="Arial"/>
                <w:b/>
                <w:color w:val="000000"/>
                <w:sz w:val="18"/>
                <w:szCs w:val="18"/>
              </w:rPr>
            </w:pPr>
            <w:r w:rsidRPr="004829BF">
              <w:rPr>
                <w:rFonts w:ascii="Arial" w:hAnsi="Arial" w:cs="Arial"/>
                <w:b/>
                <w:color w:val="000000"/>
                <w:sz w:val="18"/>
                <w:szCs w:val="18"/>
              </w:rPr>
              <w:t>Mandatory</w:t>
            </w:r>
          </w:p>
        </w:tc>
        <w:tc>
          <w:tcPr>
            <w:tcW w:w="0" w:type="auto"/>
            <w:shd w:val="clear" w:color="auto" w:fill="CBCBCB"/>
            <w:vAlign w:val="center"/>
            <w:hideMark/>
          </w:tcPr>
          <w:p w:rsidR="001C416D" w:rsidRPr="004829BF" w:rsidRDefault="001C416D" w:rsidP="00305A33">
            <w:pPr>
              <w:rPr>
                <w:rFonts w:ascii="Arial" w:hAnsi="Arial" w:cs="Arial"/>
                <w:b/>
                <w:color w:val="000000"/>
                <w:sz w:val="18"/>
                <w:szCs w:val="18"/>
              </w:rPr>
            </w:pPr>
            <w:r w:rsidRPr="004829BF">
              <w:rPr>
                <w:rFonts w:ascii="Arial" w:hAnsi="Arial" w:cs="Arial"/>
                <w:b/>
                <w:color w:val="000000"/>
                <w:sz w:val="18"/>
                <w:szCs w:val="18"/>
              </w:rPr>
              <w:t>Object URN</w:t>
            </w:r>
          </w:p>
        </w:tc>
      </w:tr>
      <w:tr w:rsidR="001C416D" w:rsidTr="00C128A8">
        <w:tc>
          <w:tcPr>
            <w:tcW w:w="0" w:type="auto"/>
            <w:vAlign w:val="center"/>
            <w:hideMark/>
          </w:tcPr>
          <w:p w:rsidR="001C416D" w:rsidRDefault="001C416D" w:rsidP="00305A33">
            <w:pPr>
              <w:rPr>
                <w:rFonts w:ascii="Arial" w:hAnsi="Arial" w:cs="Arial"/>
                <w:color w:val="000000"/>
                <w:sz w:val="18"/>
                <w:szCs w:val="18"/>
              </w:rPr>
            </w:pPr>
            <w:r>
              <w:rPr>
                <w:rFonts w:ascii="Arial" w:hAnsi="Arial" w:cs="Arial"/>
                <w:color w:val="000000"/>
                <w:sz w:val="18"/>
                <w:szCs w:val="18"/>
              </w:rPr>
              <w:t xml:space="preserve">Device </w:t>
            </w:r>
          </w:p>
        </w:tc>
        <w:tc>
          <w:tcPr>
            <w:tcW w:w="0" w:type="auto"/>
            <w:vAlign w:val="center"/>
            <w:hideMark/>
          </w:tcPr>
          <w:p w:rsidR="001C416D" w:rsidRDefault="001C416D" w:rsidP="00305A33">
            <w:pPr>
              <w:rPr>
                <w:rFonts w:ascii="Arial" w:hAnsi="Arial" w:cs="Arial"/>
                <w:color w:val="000000"/>
                <w:sz w:val="18"/>
                <w:szCs w:val="18"/>
              </w:rPr>
            </w:pPr>
            <w:r>
              <w:rPr>
                <w:rFonts w:ascii="Arial" w:hAnsi="Arial" w:cs="Arial"/>
                <w:color w:val="000000"/>
                <w:sz w:val="18"/>
                <w:szCs w:val="18"/>
              </w:rPr>
              <w:t xml:space="preserve">3 </w:t>
            </w:r>
          </w:p>
        </w:tc>
        <w:tc>
          <w:tcPr>
            <w:tcW w:w="0" w:type="auto"/>
            <w:vAlign w:val="center"/>
            <w:hideMark/>
          </w:tcPr>
          <w:p w:rsidR="001C416D" w:rsidRDefault="001C416D" w:rsidP="00305A33">
            <w:pPr>
              <w:rPr>
                <w:rFonts w:ascii="Arial" w:hAnsi="Arial" w:cs="Arial"/>
                <w:color w:val="000000"/>
                <w:sz w:val="18"/>
                <w:szCs w:val="18"/>
              </w:rPr>
            </w:pPr>
            <w:r>
              <w:rPr>
                <w:rFonts w:ascii="Arial" w:hAnsi="Arial" w:cs="Arial"/>
                <w:color w:val="000000"/>
                <w:sz w:val="18"/>
                <w:szCs w:val="18"/>
              </w:rPr>
              <w:t xml:space="preserve">Single </w:t>
            </w:r>
          </w:p>
        </w:tc>
        <w:tc>
          <w:tcPr>
            <w:tcW w:w="0" w:type="auto"/>
            <w:vAlign w:val="center"/>
            <w:hideMark/>
          </w:tcPr>
          <w:p w:rsidR="001C416D" w:rsidRDefault="001C416D" w:rsidP="00305A33">
            <w:pPr>
              <w:rPr>
                <w:rFonts w:ascii="Arial" w:hAnsi="Arial" w:cs="Arial"/>
                <w:color w:val="000000"/>
                <w:sz w:val="18"/>
                <w:szCs w:val="18"/>
              </w:rPr>
            </w:pPr>
            <w:r>
              <w:rPr>
                <w:rFonts w:ascii="Arial" w:hAnsi="Arial" w:cs="Arial"/>
                <w:color w:val="000000"/>
                <w:sz w:val="18"/>
                <w:szCs w:val="18"/>
              </w:rPr>
              <w:t xml:space="preserve">Mandatory </w:t>
            </w:r>
          </w:p>
        </w:tc>
        <w:tc>
          <w:tcPr>
            <w:tcW w:w="0" w:type="auto"/>
            <w:vAlign w:val="center"/>
            <w:hideMark/>
          </w:tcPr>
          <w:p w:rsidR="001C416D" w:rsidRDefault="001C416D" w:rsidP="00305A33">
            <w:pPr>
              <w:rPr>
                <w:rFonts w:ascii="Arial" w:hAnsi="Arial" w:cs="Arial"/>
                <w:color w:val="000000"/>
                <w:sz w:val="18"/>
                <w:szCs w:val="18"/>
              </w:rPr>
            </w:pPr>
            <w:r>
              <w:rPr>
                <w:rFonts w:ascii="Arial" w:hAnsi="Arial" w:cs="Arial"/>
                <w:color w:val="000000"/>
                <w:sz w:val="18"/>
                <w:szCs w:val="18"/>
              </w:rPr>
              <w:t xml:space="preserve">TBD </w:t>
            </w:r>
          </w:p>
        </w:tc>
      </w:tr>
    </w:tbl>
    <w:p w:rsidR="001C416D" w:rsidRDefault="001C416D" w:rsidP="001C416D">
      <w:pPr>
        <w:pStyle w:val="Titre3"/>
      </w:pPr>
      <w:bookmarkStart w:id="69" w:name="_Ref409497577"/>
      <w:r>
        <w:t>Resource definitions</w:t>
      </w:r>
      <w:bookmarkEnd w:id="69"/>
    </w:p>
    <w:p w:rsidR="00F01169" w:rsidRDefault="00F01169" w:rsidP="00F01169">
      <w:pPr>
        <w:rPr>
          <w:lang w:eastAsia="zh-CN"/>
        </w:rPr>
      </w:pPr>
      <w:r>
        <w:rPr>
          <w:lang w:eastAsia="zh-CN"/>
        </w:rPr>
        <w:t xml:space="preserve">Column O (Operations): R </w:t>
      </w:r>
      <w:r>
        <w:rPr>
          <w:lang w:eastAsia="zh-CN"/>
        </w:rPr>
        <w:sym w:font="Wingdings" w:char="F0E0"/>
      </w:r>
      <w:r>
        <w:rPr>
          <w:lang w:eastAsia="zh-CN"/>
        </w:rPr>
        <w:t xml:space="preserve"> Read; W </w:t>
      </w:r>
      <w:r>
        <w:rPr>
          <w:lang w:eastAsia="zh-CN"/>
        </w:rPr>
        <w:sym w:font="Wingdings" w:char="F0E0"/>
      </w:r>
      <w:r>
        <w:rPr>
          <w:lang w:eastAsia="zh-CN"/>
        </w:rPr>
        <w:t xml:space="preserve"> Write</w:t>
      </w:r>
      <w:r w:rsidR="004940E5">
        <w:rPr>
          <w:lang w:eastAsia="zh-CN"/>
        </w:rPr>
        <w:t xml:space="preserve">; E </w:t>
      </w:r>
      <w:r w:rsidR="004940E5">
        <w:rPr>
          <w:lang w:eastAsia="zh-CN"/>
        </w:rPr>
        <w:sym w:font="Wingdings" w:char="F0E0"/>
      </w:r>
      <w:r w:rsidR="004940E5">
        <w:rPr>
          <w:lang w:eastAsia="zh-CN"/>
        </w:rPr>
        <w:t xml:space="preserve"> Execute</w:t>
      </w:r>
    </w:p>
    <w:p w:rsidR="00F01169" w:rsidRDefault="00F01169" w:rsidP="00F01169">
      <w:pPr>
        <w:rPr>
          <w:lang w:eastAsia="zh-CN"/>
        </w:rPr>
      </w:pPr>
      <w:r>
        <w:rPr>
          <w:lang w:eastAsia="zh-CN"/>
        </w:rPr>
        <w:t xml:space="preserve">Column I (Instances): S </w:t>
      </w:r>
      <w:r>
        <w:rPr>
          <w:lang w:eastAsia="zh-CN"/>
        </w:rPr>
        <w:sym w:font="Wingdings" w:char="F0E0"/>
      </w:r>
      <w:r>
        <w:rPr>
          <w:lang w:eastAsia="zh-CN"/>
        </w:rPr>
        <w:t xml:space="preserve"> Single; M </w:t>
      </w:r>
      <w:r>
        <w:rPr>
          <w:lang w:eastAsia="zh-CN"/>
        </w:rPr>
        <w:sym w:font="Wingdings" w:char="F0E0"/>
      </w:r>
      <w:r>
        <w:rPr>
          <w:lang w:eastAsia="zh-CN"/>
        </w:rPr>
        <w:t xml:space="preserve"> Multiple</w:t>
      </w:r>
    </w:p>
    <w:p w:rsidR="00F01169" w:rsidRPr="00F01169" w:rsidRDefault="00F01169" w:rsidP="00F01169">
      <w:pPr>
        <w:rPr>
          <w:lang w:eastAsia="zh-CN"/>
        </w:rPr>
      </w:pPr>
      <w:r>
        <w:rPr>
          <w:lang w:eastAsia="zh-CN"/>
        </w:rPr>
        <w:t xml:space="preserve">Column M (Mandatory): M </w:t>
      </w:r>
      <w:r>
        <w:rPr>
          <w:lang w:eastAsia="zh-CN"/>
        </w:rPr>
        <w:sym w:font="Wingdings" w:char="F0E0"/>
      </w:r>
      <w:r>
        <w:rPr>
          <w:lang w:eastAsia="zh-CN"/>
        </w:rPr>
        <w:t xml:space="preserve"> Mandatory; O </w:t>
      </w:r>
      <w:r>
        <w:rPr>
          <w:lang w:eastAsia="zh-CN"/>
        </w:rPr>
        <w:sym w:font="Wingdings" w:char="F0E0"/>
      </w:r>
      <w:r>
        <w:rPr>
          <w:lang w:eastAsia="zh-CN"/>
        </w:rPr>
        <w:t xml:space="preserve"> Optional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31"/>
        <w:gridCol w:w="1093"/>
        <w:gridCol w:w="330"/>
        <w:gridCol w:w="180"/>
        <w:gridCol w:w="180"/>
        <w:gridCol w:w="591"/>
        <w:gridCol w:w="681"/>
        <w:gridCol w:w="480"/>
        <w:gridCol w:w="2462"/>
        <w:gridCol w:w="850"/>
        <w:gridCol w:w="1584"/>
      </w:tblGrid>
      <w:tr w:rsidR="00FC4CE4" w:rsidTr="00D23106">
        <w:trPr>
          <w:cantSplit/>
          <w:tblHeader/>
        </w:trPr>
        <w:tc>
          <w:tcPr>
            <w:tcW w:w="231" w:type="dxa"/>
            <w:shd w:val="clear" w:color="auto" w:fill="CBCBCB"/>
            <w:vAlign w:val="center"/>
            <w:hideMark/>
          </w:tcPr>
          <w:p w:rsidR="00FC4CE4" w:rsidRPr="004829BF" w:rsidRDefault="00FC4CE4" w:rsidP="00305A33">
            <w:pPr>
              <w:rPr>
                <w:rFonts w:ascii="Arial" w:hAnsi="Arial" w:cs="Arial"/>
                <w:b/>
                <w:color w:val="000000"/>
                <w:sz w:val="18"/>
                <w:szCs w:val="18"/>
              </w:rPr>
            </w:pPr>
            <w:r w:rsidRPr="004829BF">
              <w:rPr>
                <w:rFonts w:ascii="Arial" w:hAnsi="Arial" w:cs="Arial"/>
                <w:b/>
                <w:color w:val="000000"/>
                <w:sz w:val="18"/>
                <w:szCs w:val="18"/>
              </w:rPr>
              <w:t>ID</w:t>
            </w:r>
          </w:p>
        </w:tc>
        <w:tc>
          <w:tcPr>
            <w:tcW w:w="1093" w:type="dxa"/>
            <w:shd w:val="clear" w:color="auto" w:fill="CBCBCB"/>
            <w:vAlign w:val="center"/>
            <w:hideMark/>
          </w:tcPr>
          <w:p w:rsidR="00FC4CE4" w:rsidRPr="004829BF" w:rsidRDefault="00FC4CE4" w:rsidP="00305A33">
            <w:pPr>
              <w:rPr>
                <w:rFonts w:ascii="Arial" w:hAnsi="Arial" w:cs="Arial"/>
                <w:b/>
                <w:color w:val="000000"/>
                <w:sz w:val="18"/>
                <w:szCs w:val="18"/>
              </w:rPr>
            </w:pPr>
            <w:r w:rsidRPr="004829BF">
              <w:rPr>
                <w:rFonts w:ascii="Arial" w:hAnsi="Arial" w:cs="Arial"/>
                <w:b/>
                <w:color w:val="000000"/>
                <w:sz w:val="18"/>
                <w:szCs w:val="18"/>
              </w:rPr>
              <w:t>Name</w:t>
            </w:r>
          </w:p>
        </w:tc>
        <w:tc>
          <w:tcPr>
            <w:tcW w:w="330" w:type="dxa"/>
            <w:shd w:val="clear" w:color="auto" w:fill="CBCBCB"/>
            <w:vAlign w:val="center"/>
            <w:hideMark/>
          </w:tcPr>
          <w:p w:rsidR="00FC4CE4" w:rsidRPr="004829BF" w:rsidRDefault="00FC4CE4" w:rsidP="00305A33">
            <w:pPr>
              <w:rPr>
                <w:rFonts w:ascii="Arial" w:hAnsi="Arial" w:cs="Arial"/>
                <w:b/>
                <w:color w:val="000000"/>
                <w:sz w:val="18"/>
                <w:szCs w:val="18"/>
              </w:rPr>
            </w:pPr>
            <w:r>
              <w:rPr>
                <w:rFonts w:ascii="Arial" w:hAnsi="Arial" w:cs="Arial"/>
                <w:b/>
                <w:color w:val="000000"/>
                <w:sz w:val="18"/>
                <w:szCs w:val="18"/>
              </w:rPr>
              <w:t>O</w:t>
            </w:r>
          </w:p>
        </w:tc>
        <w:tc>
          <w:tcPr>
            <w:tcW w:w="180" w:type="dxa"/>
            <w:shd w:val="clear" w:color="auto" w:fill="CBCBCB"/>
            <w:vAlign w:val="center"/>
            <w:hideMark/>
          </w:tcPr>
          <w:p w:rsidR="00FC4CE4" w:rsidRPr="004829BF" w:rsidRDefault="00FC4CE4" w:rsidP="00305A33">
            <w:pPr>
              <w:rPr>
                <w:rFonts w:ascii="Arial" w:hAnsi="Arial" w:cs="Arial"/>
                <w:b/>
                <w:color w:val="000000"/>
                <w:sz w:val="18"/>
                <w:szCs w:val="18"/>
              </w:rPr>
            </w:pPr>
            <w:r>
              <w:rPr>
                <w:rFonts w:ascii="Arial" w:hAnsi="Arial" w:cs="Arial"/>
                <w:b/>
                <w:color w:val="000000"/>
                <w:sz w:val="18"/>
                <w:szCs w:val="18"/>
              </w:rPr>
              <w:t>I</w:t>
            </w:r>
          </w:p>
        </w:tc>
        <w:tc>
          <w:tcPr>
            <w:tcW w:w="180" w:type="dxa"/>
            <w:shd w:val="clear" w:color="auto" w:fill="CBCBCB"/>
            <w:vAlign w:val="center"/>
            <w:hideMark/>
          </w:tcPr>
          <w:p w:rsidR="00FC4CE4" w:rsidRPr="004829BF" w:rsidRDefault="00FC4CE4" w:rsidP="00305A33">
            <w:pPr>
              <w:rPr>
                <w:rFonts w:ascii="Arial" w:hAnsi="Arial" w:cs="Arial"/>
                <w:b/>
                <w:color w:val="000000"/>
                <w:sz w:val="18"/>
                <w:szCs w:val="18"/>
              </w:rPr>
            </w:pPr>
            <w:r>
              <w:rPr>
                <w:rFonts w:ascii="Arial" w:hAnsi="Arial" w:cs="Arial"/>
                <w:b/>
                <w:color w:val="000000"/>
                <w:sz w:val="18"/>
                <w:szCs w:val="18"/>
              </w:rPr>
              <w:t>M</w:t>
            </w:r>
          </w:p>
        </w:tc>
        <w:tc>
          <w:tcPr>
            <w:tcW w:w="591" w:type="dxa"/>
            <w:shd w:val="clear" w:color="auto" w:fill="CBCBCB"/>
            <w:vAlign w:val="center"/>
            <w:hideMark/>
          </w:tcPr>
          <w:p w:rsidR="00FC4CE4" w:rsidRPr="004829BF" w:rsidRDefault="00FC4CE4" w:rsidP="00305A33">
            <w:pPr>
              <w:rPr>
                <w:rFonts w:ascii="Arial" w:hAnsi="Arial" w:cs="Arial"/>
                <w:b/>
                <w:color w:val="000000"/>
                <w:sz w:val="18"/>
                <w:szCs w:val="18"/>
              </w:rPr>
            </w:pPr>
            <w:r w:rsidRPr="004829BF">
              <w:rPr>
                <w:rFonts w:ascii="Arial" w:hAnsi="Arial" w:cs="Arial"/>
                <w:b/>
                <w:color w:val="000000"/>
                <w:sz w:val="18"/>
                <w:szCs w:val="18"/>
              </w:rPr>
              <w:t>Type</w:t>
            </w:r>
          </w:p>
        </w:tc>
        <w:tc>
          <w:tcPr>
            <w:tcW w:w="681" w:type="dxa"/>
            <w:shd w:val="clear" w:color="auto" w:fill="CBCBCB"/>
            <w:vAlign w:val="center"/>
            <w:hideMark/>
          </w:tcPr>
          <w:p w:rsidR="00FC4CE4" w:rsidRPr="004829BF" w:rsidRDefault="00D23106" w:rsidP="00D23106">
            <w:pPr>
              <w:rPr>
                <w:rFonts w:ascii="Arial" w:hAnsi="Arial" w:cs="Arial"/>
                <w:b/>
                <w:color w:val="000000"/>
                <w:sz w:val="18"/>
                <w:szCs w:val="18"/>
              </w:rPr>
            </w:pPr>
            <w:r>
              <w:rPr>
                <w:rFonts w:ascii="Arial" w:hAnsi="Arial" w:cs="Arial"/>
                <w:b/>
                <w:color w:val="000000"/>
                <w:sz w:val="18"/>
                <w:szCs w:val="18"/>
              </w:rPr>
              <w:t>Range</w:t>
            </w:r>
          </w:p>
        </w:tc>
        <w:tc>
          <w:tcPr>
            <w:tcW w:w="480" w:type="dxa"/>
            <w:shd w:val="clear" w:color="auto" w:fill="CBCBCB"/>
            <w:vAlign w:val="center"/>
            <w:hideMark/>
          </w:tcPr>
          <w:p w:rsidR="00FC4CE4" w:rsidRPr="004829BF" w:rsidRDefault="00FC4CE4" w:rsidP="00305A33">
            <w:pPr>
              <w:rPr>
                <w:rFonts w:ascii="Arial" w:hAnsi="Arial" w:cs="Arial"/>
                <w:b/>
                <w:color w:val="000000"/>
                <w:sz w:val="18"/>
                <w:szCs w:val="18"/>
              </w:rPr>
            </w:pPr>
            <w:r w:rsidRPr="004829BF">
              <w:rPr>
                <w:rFonts w:ascii="Arial" w:hAnsi="Arial" w:cs="Arial"/>
                <w:b/>
                <w:color w:val="000000"/>
                <w:sz w:val="18"/>
                <w:szCs w:val="18"/>
              </w:rPr>
              <w:t>Units</w:t>
            </w:r>
          </w:p>
        </w:tc>
        <w:tc>
          <w:tcPr>
            <w:tcW w:w="2462" w:type="dxa"/>
            <w:shd w:val="clear" w:color="auto" w:fill="CBCBCB"/>
            <w:vAlign w:val="center"/>
            <w:hideMark/>
          </w:tcPr>
          <w:p w:rsidR="00FC4CE4" w:rsidRPr="004829BF" w:rsidRDefault="00FC4CE4" w:rsidP="00305A33">
            <w:pPr>
              <w:rPr>
                <w:rFonts w:ascii="Arial" w:hAnsi="Arial" w:cs="Arial"/>
                <w:b/>
                <w:color w:val="000000"/>
                <w:sz w:val="18"/>
                <w:szCs w:val="18"/>
              </w:rPr>
            </w:pPr>
            <w:r w:rsidRPr="004829BF">
              <w:rPr>
                <w:rFonts w:ascii="Arial" w:hAnsi="Arial" w:cs="Arial"/>
                <w:b/>
                <w:color w:val="000000"/>
                <w:sz w:val="18"/>
                <w:szCs w:val="18"/>
              </w:rPr>
              <w:t>Description</w:t>
            </w:r>
          </w:p>
        </w:tc>
        <w:tc>
          <w:tcPr>
            <w:tcW w:w="850" w:type="dxa"/>
            <w:shd w:val="clear" w:color="auto" w:fill="CBCBCB"/>
          </w:tcPr>
          <w:p w:rsidR="00FC4CE4" w:rsidRDefault="00FC4CE4" w:rsidP="00305A33">
            <w:pPr>
              <w:rPr>
                <w:rFonts w:ascii="Arial" w:hAnsi="Arial" w:cs="Arial"/>
                <w:b/>
                <w:color w:val="000000"/>
                <w:sz w:val="18"/>
                <w:szCs w:val="18"/>
              </w:rPr>
            </w:pPr>
            <w:r>
              <w:rPr>
                <w:rFonts w:ascii="Arial" w:hAnsi="Arial" w:cs="Arial"/>
                <w:b/>
                <w:color w:val="000000"/>
                <w:sz w:val="18"/>
                <w:szCs w:val="18"/>
              </w:rPr>
              <w:t>Support</w:t>
            </w:r>
          </w:p>
        </w:tc>
        <w:tc>
          <w:tcPr>
            <w:tcW w:w="1584" w:type="dxa"/>
            <w:shd w:val="clear" w:color="auto" w:fill="CBCBCB"/>
          </w:tcPr>
          <w:p w:rsidR="00FC4CE4" w:rsidRPr="004829BF" w:rsidRDefault="00D23106" w:rsidP="00305A33">
            <w:pPr>
              <w:rPr>
                <w:rFonts w:ascii="Arial" w:hAnsi="Arial" w:cs="Arial"/>
                <w:b/>
                <w:color w:val="000000"/>
                <w:sz w:val="18"/>
                <w:szCs w:val="18"/>
              </w:rPr>
            </w:pPr>
            <w:r>
              <w:rPr>
                <w:rFonts w:ascii="Arial" w:hAnsi="Arial" w:cs="Arial"/>
                <w:b/>
                <w:color w:val="000000"/>
                <w:sz w:val="18"/>
                <w:szCs w:val="18"/>
              </w:rPr>
              <w:t>Customer oriented name</w:t>
            </w:r>
          </w:p>
        </w:tc>
      </w:tr>
      <w:tr w:rsidR="00FC4CE4" w:rsidTr="00D23106">
        <w:trPr>
          <w:cantSplit/>
        </w:trPr>
        <w:tc>
          <w:tcPr>
            <w:tcW w:w="231"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0</w:t>
            </w:r>
          </w:p>
        </w:tc>
        <w:tc>
          <w:tcPr>
            <w:tcW w:w="1093"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Manufacturer</w:t>
            </w:r>
          </w:p>
        </w:tc>
        <w:tc>
          <w:tcPr>
            <w:tcW w:w="330"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R</w:t>
            </w:r>
          </w:p>
        </w:tc>
        <w:tc>
          <w:tcPr>
            <w:tcW w:w="180"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S</w:t>
            </w:r>
          </w:p>
        </w:tc>
        <w:tc>
          <w:tcPr>
            <w:tcW w:w="180"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O</w:t>
            </w:r>
          </w:p>
        </w:tc>
        <w:tc>
          <w:tcPr>
            <w:tcW w:w="591"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String</w:t>
            </w:r>
          </w:p>
        </w:tc>
        <w:tc>
          <w:tcPr>
            <w:tcW w:w="681" w:type="dxa"/>
            <w:shd w:val="clear" w:color="auto" w:fill="FFFFFF"/>
            <w:hideMark/>
          </w:tcPr>
          <w:p w:rsidR="00FC4CE4" w:rsidRDefault="00741D73" w:rsidP="00305A33">
            <w:pPr>
              <w:rPr>
                <w:rFonts w:ascii="Arial" w:hAnsi="Arial" w:cs="Arial"/>
                <w:color w:val="000000"/>
                <w:sz w:val="18"/>
                <w:szCs w:val="18"/>
              </w:rPr>
            </w:pPr>
            <w:r>
              <w:rPr>
                <w:rFonts w:ascii="Arial" w:hAnsi="Arial" w:cs="Arial"/>
                <w:color w:val="000000"/>
                <w:sz w:val="18"/>
                <w:szCs w:val="18"/>
              </w:rPr>
              <w:t>0-255 chars</w:t>
            </w:r>
          </w:p>
        </w:tc>
        <w:tc>
          <w:tcPr>
            <w:tcW w:w="480" w:type="dxa"/>
            <w:shd w:val="clear" w:color="auto" w:fill="FFFFFF"/>
            <w:hideMark/>
          </w:tcPr>
          <w:p w:rsidR="00FC4CE4" w:rsidRDefault="00FC4CE4" w:rsidP="00305A33">
            <w:pPr>
              <w:rPr>
                <w:rFonts w:ascii="Arial" w:hAnsi="Arial" w:cs="Arial"/>
                <w:color w:val="000000"/>
                <w:sz w:val="18"/>
                <w:szCs w:val="18"/>
              </w:rPr>
            </w:pPr>
          </w:p>
        </w:tc>
        <w:tc>
          <w:tcPr>
            <w:tcW w:w="2462"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Human readable manufacturer name</w:t>
            </w:r>
          </w:p>
        </w:tc>
        <w:tc>
          <w:tcPr>
            <w:tcW w:w="850" w:type="dxa"/>
            <w:shd w:val="clear" w:color="auto" w:fill="FFFFFF"/>
          </w:tcPr>
          <w:p w:rsidR="00FC4CE4" w:rsidRDefault="00FC4CE4" w:rsidP="00305A33">
            <w:pPr>
              <w:rPr>
                <w:rFonts w:ascii="Arial" w:hAnsi="Arial" w:cs="Arial"/>
                <w:color w:val="000000"/>
                <w:sz w:val="18"/>
                <w:szCs w:val="18"/>
              </w:rPr>
            </w:pPr>
            <w:r>
              <w:rPr>
                <w:color w:val="339966"/>
                <w:sz w:val="40"/>
              </w:rPr>
              <w:sym w:font="Wingdings" w:char="F0FE"/>
            </w:r>
          </w:p>
        </w:tc>
        <w:tc>
          <w:tcPr>
            <w:tcW w:w="1584" w:type="dxa"/>
            <w:shd w:val="clear" w:color="auto" w:fill="FFFFFF"/>
          </w:tcPr>
          <w:p w:rsidR="00FC4CE4" w:rsidRDefault="00D23106" w:rsidP="00305A33">
            <w:pPr>
              <w:rPr>
                <w:rFonts w:ascii="Arial" w:hAnsi="Arial" w:cs="Arial"/>
                <w:color w:val="000000"/>
                <w:sz w:val="18"/>
                <w:szCs w:val="18"/>
              </w:rPr>
            </w:pPr>
            <w:r>
              <w:rPr>
                <w:rFonts w:ascii="Arial" w:hAnsi="Arial" w:cs="Arial"/>
                <w:color w:val="000000"/>
                <w:sz w:val="18"/>
                <w:szCs w:val="18"/>
              </w:rPr>
              <w:t>None</w:t>
            </w:r>
          </w:p>
        </w:tc>
      </w:tr>
      <w:tr w:rsidR="00FC4CE4" w:rsidTr="00D23106">
        <w:trPr>
          <w:cantSplit/>
        </w:trPr>
        <w:tc>
          <w:tcPr>
            <w:tcW w:w="231"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1</w:t>
            </w:r>
          </w:p>
        </w:tc>
        <w:tc>
          <w:tcPr>
            <w:tcW w:w="1093"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Model Number</w:t>
            </w:r>
          </w:p>
        </w:tc>
        <w:tc>
          <w:tcPr>
            <w:tcW w:w="330"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R</w:t>
            </w:r>
          </w:p>
        </w:tc>
        <w:tc>
          <w:tcPr>
            <w:tcW w:w="180"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S</w:t>
            </w:r>
          </w:p>
        </w:tc>
        <w:tc>
          <w:tcPr>
            <w:tcW w:w="180"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O</w:t>
            </w:r>
          </w:p>
        </w:tc>
        <w:tc>
          <w:tcPr>
            <w:tcW w:w="591"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String</w:t>
            </w:r>
          </w:p>
        </w:tc>
        <w:tc>
          <w:tcPr>
            <w:tcW w:w="681" w:type="dxa"/>
            <w:shd w:val="clear" w:color="auto" w:fill="FFFFFF"/>
            <w:hideMark/>
          </w:tcPr>
          <w:p w:rsidR="00FC4CE4" w:rsidRDefault="00741D73" w:rsidP="00305A33">
            <w:pPr>
              <w:rPr>
                <w:rFonts w:ascii="Arial" w:hAnsi="Arial" w:cs="Arial"/>
                <w:color w:val="000000"/>
                <w:sz w:val="18"/>
                <w:szCs w:val="18"/>
              </w:rPr>
            </w:pPr>
            <w:r>
              <w:rPr>
                <w:rFonts w:ascii="Arial" w:hAnsi="Arial" w:cs="Arial"/>
                <w:color w:val="000000"/>
                <w:sz w:val="18"/>
                <w:szCs w:val="18"/>
              </w:rPr>
              <w:t>0-255 chars</w:t>
            </w:r>
          </w:p>
        </w:tc>
        <w:tc>
          <w:tcPr>
            <w:tcW w:w="480" w:type="dxa"/>
            <w:shd w:val="clear" w:color="auto" w:fill="FFFFFF"/>
            <w:hideMark/>
          </w:tcPr>
          <w:p w:rsidR="00FC4CE4" w:rsidRDefault="00FC4CE4" w:rsidP="00305A33">
            <w:pPr>
              <w:rPr>
                <w:rFonts w:ascii="Arial" w:hAnsi="Arial" w:cs="Arial"/>
                <w:color w:val="000000"/>
                <w:sz w:val="18"/>
                <w:szCs w:val="18"/>
              </w:rPr>
            </w:pPr>
          </w:p>
        </w:tc>
        <w:tc>
          <w:tcPr>
            <w:tcW w:w="2462"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A model identifier (manufacturer specified string)</w:t>
            </w:r>
          </w:p>
        </w:tc>
        <w:tc>
          <w:tcPr>
            <w:tcW w:w="850" w:type="dxa"/>
            <w:shd w:val="clear" w:color="auto" w:fill="FFFFFF"/>
          </w:tcPr>
          <w:p w:rsidR="00FC4CE4" w:rsidRDefault="00FC4CE4" w:rsidP="00305A33">
            <w:pPr>
              <w:rPr>
                <w:rFonts w:ascii="Arial" w:hAnsi="Arial" w:cs="Arial"/>
                <w:color w:val="000000"/>
                <w:sz w:val="18"/>
                <w:szCs w:val="18"/>
              </w:rPr>
            </w:pPr>
            <w:r>
              <w:rPr>
                <w:color w:val="339966"/>
                <w:sz w:val="40"/>
              </w:rPr>
              <w:sym w:font="Wingdings" w:char="F0FE"/>
            </w:r>
          </w:p>
        </w:tc>
        <w:tc>
          <w:tcPr>
            <w:tcW w:w="1584" w:type="dxa"/>
            <w:shd w:val="clear" w:color="auto" w:fill="FFFFFF"/>
          </w:tcPr>
          <w:p w:rsidR="00FC4CE4" w:rsidRDefault="00D23106" w:rsidP="00305A33">
            <w:pPr>
              <w:rPr>
                <w:rFonts w:ascii="Arial" w:hAnsi="Arial" w:cs="Arial"/>
                <w:color w:val="000000"/>
                <w:sz w:val="18"/>
                <w:szCs w:val="18"/>
              </w:rPr>
            </w:pPr>
            <w:r>
              <w:rPr>
                <w:rFonts w:ascii="Arial" w:hAnsi="Arial" w:cs="Arial"/>
                <w:color w:val="000000"/>
                <w:sz w:val="18"/>
                <w:szCs w:val="18"/>
              </w:rPr>
              <w:t>None</w:t>
            </w:r>
          </w:p>
        </w:tc>
      </w:tr>
      <w:tr w:rsidR="00FC4CE4" w:rsidTr="00D23106">
        <w:trPr>
          <w:cantSplit/>
        </w:trPr>
        <w:tc>
          <w:tcPr>
            <w:tcW w:w="231"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2</w:t>
            </w:r>
          </w:p>
        </w:tc>
        <w:tc>
          <w:tcPr>
            <w:tcW w:w="1093"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Serial Number</w:t>
            </w:r>
          </w:p>
        </w:tc>
        <w:tc>
          <w:tcPr>
            <w:tcW w:w="330"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R</w:t>
            </w:r>
          </w:p>
        </w:tc>
        <w:tc>
          <w:tcPr>
            <w:tcW w:w="180"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S</w:t>
            </w:r>
          </w:p>
        </w:tc>
        <w:tc>
          <w:tcPr>
            <w:tcW w:w="180"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O</w:t>
            </w:r>
          </w:p>
        </w:tc>
        <w:tc>
          <w:tcPr>
            <w:tcW w:w="591"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String</w:t>
            </w:r>
          </w:p>
        </w:tc>
        <w:tc>
          <w:tcPr>
            <w:tcW w:w="681" w:type="dxa"/>
            <w:shd w:val="clear" w:color="auto" w:fill="FFFFFF"/>
            <w:hideMark/>
          </w:tcPr>
          <w:p w:rsidR="00FC4CE4" w:rsidRDefault="00741D73" w:rsidP="00305A33">
            <w:pPr>
              <w:rPr>
                <w:rFonts w:ascii="Arial" w:hAnsi="Arial" w:cs="Arial"/>
                <w:color w:val="000000"/>
                <w:sz w:val="18"/>
                <w:szCs w:val="18"/>
              </w:rPr>
            </w:pPr>
            <w:r>
              <w:rPr>
                <w:rFonts w:ascii="Arial" w:hAnsi="Arial" w:cs="Arial"/>
                <w:color w:val="000000"/>
                <w:sz w:val="18"/>
                <w:szCs w:val="18"/>
              </w:rPr>
              <w:t>0-255 chars</w:t>
            </w:r>
          </w:p>
        </w:tc>
        <w:tc>
          <w:tcPr>
            <w:tcW w:w="480" w:type="dxa"/>
            <w:shd w:val="clear" w:color="auto" w:fill="FFFFFF"/>
            <w:hideMark/>
          </w:tcPr>
          <w:p w:rsidR="00FC4CE4" w:rsidRDefault="00FC4CE4" w:rsidP="00305A33">
            <w:pPr>
              <w:rPr>
                <w:rFonts w:ascii="Arial" w:hAnsi="Arial" w:cs="Arial"/>
                <w:color w:val="000000"/>
                <w:sz w:val="18"/>
                <w:szCs w:val="18"/>
              </w:rPr>
            </w:pPr>
          </w:p>
        </w:tc>
        <w:tc>
          <w:tcPr>
            <w:tcW w:w="2462"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Serial Number</w:t>
            </w:r>
          </w:p>
        </w:tc>
        <w:tc>
          <w:tcPr>
            <w:tcW w:w="850" w:type="dxa"/>
            <w:shd w:val="clear" w:color="auto" w:fill="FFFFFF"/>
          </w:tcPr>
          <w:p w:rsidR="00FC4CE4" w:rsidRDefault="00FC4CE4" w:rsidP="00305A33">
            <w:pPr>
              <w:rPr>
                <w:rFonts w:ascii="Arial" w:hAnsi="Arial" w:cs="Arial"/>
                <w:color w:val="000000"/>
                <w:sz w:val="18"/>
                <w:szCs w:val="18"/>
              </w:rPr>
            </w:pPr>
            <w:r>
              <w:rPr>
                <w:color w:val="339966"/>
                <w:sz w:val="40"/>
              </w:rPr>
              <w:sym w:font="Wingdings" w:char="F0FE"/>
            </w:r>
          </w:p>
        </w:tc>
        <w:tc>
          <w:tcPr>
            <w:tcW w:w="1584" w:type="dxa"/>
            <w:shd w:val="clear" w:color="auto" w:fill="FFFFFF"/>
          </w:tcPr>
          <w:p w:rsidR="00FC4CE4" w:rsidRDefault="00D23106" w:rsidP="00305A33">
            <w:pPr>
              <w:rPr>
                <w:rFonts w:ascii="Arial" w:hAnsi="Arial" w:cs="Arial"/>
                <w:color w:val="000000"/>
                <w:sz w:val="18"/>
                <w:szCs w:val="18"/>
              </w:rPr>
            </w:pPr>
            <w:r>
              <w:rPr>
                <w:rFonts w:ascii="Arial" w:hAnsi="Arial" w:cs="Arial"/>
                <w:color w:val="000000"/>
                <w:sz w:val="18"/>
                <w:szCs w:val="18"/>
              </w:rPr>
              <w:t>FSN</w:t>
            </w:r>
          </w:p>
        </w:tc>
      </w:tr>
      <w:tr w:rsidR="00FC4CE4" w:rsidTr="00D23106">
        <w:trPr>
          <w:cantSplit/>
        </w:trPr>
        <w:tc>
          <w:tcPr>
            <w:tcW w:w="231"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3</w:t>
            </w:r>
          </w:p>
        </w:tc>
        <w:tc>
          <w:tcPr>
            <w:tcW w:w="1093"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Firmware Version</w:t>
            </w:r>
          </w:p>
        </w:tc>
        <w:tc>
          <w:tcPr>
            <w:tcW w:w="330"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R</w:t>
            </w:r>
          </w:p>
        </w:tc>
        <w:tc>
          <w:tcPr>
            <w:tcW w:w="180"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S</w:t>
            </w:r>
          </w:p>
        </w:tc>
        <w:tc>
          <w:tcPr>
            <w:tcW w:w="180"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O</w:t>
            </w:r>
          </w:p>
        </w:tc>
        <w:tc>
          <w:tcPr>
            <w:tcW w:w="591"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String</w:t>
            </w:r>
          </w:p>
        </w:tc>
        <w:tc>
          <w:tcPr>
            <w:tcW w:w="681" w:type="dxa"/>
            <w:shd w:val="clear" w:color="auto" w:fill="FFFFFF"/>
            <w:hideMark/>
          </w:tcPr>
          <w:p w:rsidR="00FC4CE4" w:rsidRDefault="00741D73" w:rsidP="00305A33">
            <w:pPr>
              <w:rPr>
                <w:rFonts w:ascii="Arial" w:hAnsi="Arial" w:cs="Arial"/>
                <w:color w:val="000000"/>
                <w:sz w:val="18"/>
                <w:szCs w:val="18"/>
              </w:rPr>
            </w:pPr>
            <w:r>
              <w:rPr>
                <w:rFonts w:ascii="Arial" w:hAnsi="Arial" w:cs="Arial"/>
                <w:color w:val="000000"/>
                <w:sz w:val="18"/>
                <w:szCs w:val="18"/>
              </w:rPr>
              <w:t>0-255 chars</w:t>
            </w:r>
          </w:p>
        </w:tc>
        <w:tc>
          <w:tcPr>
            <w:tcW w:w="480" w:type="dxa"/>
            <w:shd w:val="clear" w:color="auto" w:fill="FFFFFF"/>
            <w:hideMark/>
          </w:tcPr>
          <w:p w:rsidR="00FC4CE4" w:rsidRDefault="00FC4CE4" w:rsidP="00305A33">
            <w:pPr>
              <w:rPr>
                <w:rFonts w:ascii="Arial" w:hAnsi="Arial" w:cs="Arial"/>
                <w:color w:val="000000"/>
                <w:sz w:val="18"/>
                <w:szCs w:val="18"/>
              </w:rPr>
            </w:pPr>
          </w:p>
        </w:tc>
        <w:tc>
          <w:tcPr>
            <w:tcW w:w="2462" w:type="dxa"/>
            <w:shd w:val="clear" w:color="auto" w:fill="FFFFFF"/>
            <w:hideMark/>
          </w:tcPr>
          <w:p w:rsidR="00FC4CE4" w:rsidRDefault="00FC4CE4" w:rsidP="00305A33">
            <w:pPr>
              <w:rPr>
                <w:rFonts w:ascii="Arial" w:hAnsi="Arial" w:cs="Arial"/>
                <w:color w:val="000000"/>
                <w:sz w:val="18"/>
                <w:szCs w:val="18"/>
              </w:rPr>
            </w:pPr>
            <w:commentRangeStart w:id="70"/>
            <w:r>
              <w:rPr>
                <w:rFonts w:ascii="Arial" w:hAnsi="Arial" w:cs="Arial"/>
                <w:color w:val="000000"/>
                <w:sz w:val="18"/>
                <w:szCs w:val="18"/>
              </w:rPr>
              <w:t>Current firmware version of the device. The Firmware Management function could rely on this resource.</w:t>
            </w:r>
            <w:commentRangeEnd w:id="70"/>
            <w:r w:rsidR="00B7274E">
              <w:rPr>
                <w:rStyle w:val="Marquedecommentaire"/>
              </w:rPr>
              <w:commentReference w:id="70"/>
            </w:r>
          </w:p>
        </w:tc>
        <w:tc>
          <w:tcPr>
            <w:tcW w:w="850" w:type="dxa"/>
            <w:shd w:val="clear" w:color="auto" w:fill="FFFFFF"/>
          </w:tcPr>
          <w:p w:rsidR="00FC4CE4" w:rsidRDefault="00FC4CE4" w:rsidP="00305A33">
            <w:pPr>
              <w:rPr>
                <w:rFonts w:ascii="Arial" w:hAnsi="Arial" w:cs="Arial"/>
                <w:color w:val="000000"/>
                <w:sz w:val="18"/>
                <w:szCs w:val="18"/>
              </w:rPr>
            </w:pPr>
            <w:r>
              <w:rPr>
                <w:color w:val="339966"/>
                <w:sz w:val="40"/>
              </w:rPr>
              <w:sym w:font="Wingdings" w:char="F0FE"/>
            </w:r>
          </w:p>
        </w:tc>
        <w:tc>
          <w:tcPr>
            <w:tcW w:w="1584" w:type="dxa"/>
            <w:shd w:val="clear" w:color="auto" w:fill="FFFFFF"/>
          </w:tcPr>
          <w:p w:rsidR="00FC4CE4" w:rsidRDefault="00D23106" w:rsidP="00305A33">
            <w:pPr>
              <w:rPr>
                <w:rFonts w:ascii="Arial" w:hAnsi="Arial" w:cs="Arial"/>
                <w:color w:val="000000"/>
                <w:sz w:val="18"/>
                <w:szCs w:val="18"/>
              </w:rPr>
            </w:pPr>
            <w:r>
              <w:rPr>
                <w:rFonts w:ascii="Arial" w:hAnsi="Arial" w:cs="Arial"/>
                <w:color w:val="000000"/>
                <w:sz w:val="18"/>
                <w:szCs w:val="18"/>
              </w:rPr>
              <w:t>Firmware version</w:t>
            </w:r>
          </w:p>
        </w:tc>
      </w:tr>
      <w:tr w:rsidR="00FC4CE4" w:rsidTr="00D23106">
        <w:trPr>
          <w:cantSplit/>
        </w:trPr>
        <w:tc>
          <w:tcPr>
            <w:tcW w:w="231"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4</w:t>
            </w:r>
          </w:p>
        </w:tc>
        <w:tc>
          <w:tcPr>
            <w:tcW w:w="1093"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Reboot</w:t>
            </w:r>
          </w:p>
        </w:tc>
        <w:tc>
          <w:tcPr>
            <w:tcW w:w="330"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E</w:t>
            </w:r>
          </w:p>
        </w:tc>
        <w:tc>
          <w:tcPr>
            <w:tcW w:w="180"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S</w:t>
            </w:r>
          </w:p>
        </w:tc>
        <w:tc>
          <w:tcPr>
            <w:tcW w:w="180"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M</w:t>
            </w:r>
          </w:p>
        </w:tc>
        <w:tc>
          <w:tcPr>
            <w:tcW w:w="591" w:type="dxa"/>
            <w:shd w:val="clear" w:color="auto" w:fill="FFFFFF"/>
            <w:hideMark/>
          </w:tcPr>
          <w:p w:rsidR="00FC4CE4" w:rsidRDefault="00741D73" w:rsidP="00305A33">
            <w:pPr>
              <w:rPr>
                <w:rFonts w:ascii="Arial" w:hAnsi="Arial" w:cs="Arial"/>
                <w:color w:val="000000"/>
                <w:sz w:val="18"/>
                <w:szCs w:val="18"/>
              </w:rPr>
            </w:pPr>
            <w:r>
              <w:rPr>
                <w:rFonts w:ascii="Arial" w:hAnsi="Arial" w:cs="Arial"/>
                <w:color w:val="000000"/>
                <w:sz w:val="18"/>
                <w:szCs w:val="18"/>
              </w:rPr>
              <w:t>N/A</w:t>
            </w:r>
          </w:p>
        </w:tc>
        <w:tc>
          <w:tcPr>
            <w:tcW w:w="681" w:type="dxa"/>
            <w:shd w:val="clear" w:color="auto" w:fill="FFFFFF"/>
            <w:hideMark/>
          </w:tcPr>
          <w:p w:rsidR="00FC4CE4" w:rsidRDefault="00741D73" w:rsidP="00305A33">
            <w:pPr>
              <w:rPr>
                <w:rFonts w:ascii="Arial" w:hAnsi="Arial" w:cs="Arial"/>
                <w:color w:val="000000"/>
                <w:sz w:val="18"/>
                <w:szCs w:val="18"/>
              </w:rPr>
            </w:pPr>
            <w:r>
              <w:rPr>
                <w:rFonts w:ascii="Arial" w:hAnsi="Arial" w:cs="Arial"/>
                <w:color w:val="000000"/>
                <w:sz w:val="18"/>
                <w:szCs w:val="18"/>
              </w:rPr>
              <w:t>N/A</w:t>
            </w:r>
          </w:p>
        </w:tc>
        <w:tc>
          <w:tcPr>
            <w:tcW w:w="480" w:type="dxa"/>
            <w:shd w:val="clear" w:color="auto" w:fill="FFFFFF"/>
            <w:hideMark/>
          </w:tcPr>
          <w:p w:rsidR="00FC4CE4" w:rsidRDefault="00FC4CE4" w:rsidP="00305A33">
            <w:pPr>
              <w:rPr>
                <w:rFonts w:ascii="Arial" w:hAnsi="Arial" w:cs="Arial"/>
                <w:color w:val="000000"/>
                <w:sz w:val="18"/>
                <w:szCs w:val="18"/>
              </w:rPr>
            </w:pPr>
          </w:p>
        </w:tc>
        <w:tc>
          <w:tcPr>
            <w:tcW w:w="2462"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Reboot the LWM2M Device to restore the Device from unexpected firmware failure.</w:t>
            </w:r>
          </w:p>
        </w:tc>
        <w:tc>
          <w:tcPr>
            <w:tcW w:w="850" w:type="dxa"/>
            <w:shd w:val="clear" w:color="auto" w:fill="FFFFFF"/>
          </w:tcPr>
          <w:p w:rsidR="00FC4CE4" w:rsidRDefault="00FC4CE4" w:rsidP="00305A33">
            <w:pPr>
              <w:rPr>
                <w:rFonts w:ascii="Arial" w:hAnsi="Arial" w:cs="Arial"/>
                <w:color w:val="000000"/>
                <w:sz w:val="18"/>
                <w:szCs w:val="18"/>
              </w:rPr>
            </w:pPr>
            <w:r>
              <w:rPr>
                <w:color w:val="339966"/>
                <w:sz w:val="40"/>
              </w:rPr>
              <w:sym w:font="Wingdings" w:char="F0FE"/>
            </w:r>
          </w:p>
        </w:tc>
        <w:tc>
          <w:tcPr>
            <w:tcW w:w="1584" w:type="dxa"/>
            <w:shd w:val="clear" w:color="auto" w:fill="FFFFFF"/>
          </w:tcPr>
          <w:p w:rsidR="00FC4CE4" w:rsidRDefault="00D23106" w:rsidP="00305A33">
            <w:pPr>
              <w:rPr>
                <w:rFonts w:ascii="Arial" w:hAnsi="Arial" w:cs="Arial"/>
                <w:color w:val="000000"/>
                <w:sz w:val="18"/>
                <w:szCs w:val="18"/>
              </w:rPr>
            </w:pPr>
            <w:r>
              <w:rPr>
                <w:rFonts w:ascii="Arial" w:hAnsi="Arial" w:cs="Arial"/>
                <w:color w:val="000000"/>
                <w:sz w:val="18"/>
                <w:szCs w:val="18"/>
              </w:rPr>
              <w:t>None</w:t>
            </w:r>
          </w:p>
        </w:tc>
      </w:tr>
      <w:tr w:rsidR="007B173C" w:rsidTr="00D23106">
        <w:trPr>
          <w:cantSplit/>
        </w:trPr>
        <w:tc>
          <w:tcPr>
            <w:tcW w:w="231" w:type="dxa"/>
            <w:shd w:val="clear" w:color="auto" w:fill="FFFFFF"/>
            <w:hideMark/>
          </w:tcPr>
          <w:p w:rsidR="007B173C" w:rsidRDefault="007B173C" w:rsidP="00305A33">
            <w:pPr>
              <w:rPr>
                <w:rFonts w:ascii="Arial" w:hAnsi="Arial" w:cs="Arial"/>
                <w:color w:val="000000"/>
                <w:sz w:val="18"/>
                <w:szCs w:val="18"/>
              </w:rPr>
            </w:pPr>
            <w:r>
              <w:rPr>
                <w:rFonts w:ascii="Arial" w:hAnsi="Arial" w:cs="Arial"/>
                <w:color w:val="000000"/>
                <w:sz w:val="18"/>
                <w:szCs w:val="18"/>
              </w:rPr>
              <w:t>5</w:t>
            </w:r>
          </w:p>
        </w:tc>
        <w:tc>
          <w:tcPr>
            <w:tcW w:w="1093" w:type="dxa"/>
            <w:shd w:val="clear" w:color="auto" w:fill="FFFFFF"/>
            <w:hideMark/>
          </w:tcPr>
          <w:p w:rsidR="007B173C" w:rsidRDefault="007B173C" w:rsidP="00305A33">
            <w:pPr>
              <w:rPr>
                <w:rFonts w:ascii="Arial" w:hAnsi="Arial" w:cs="Arial"/>
                <w:color w:val="000000"/>
                <w:sz w:val="18"/>
                <w:szCs w:val="18"/>
              </w:rPr>
            </w:pPr>
            <w:r>
              <w:rPr>
                <w:rFonts w:ascii="Arial" w:hAnsi="Arial" w:cs="Arial"/>
                <w:color w:val="000000"/>
                <w:sz w:val="18"/>
                <w:szCs w:val="18"/>
              </w:rPr>
              <w:t>Factory Reset</w:t>
            </w:r>
          </w:p>
        </w:tc>
        <w:tc>
          <w:tcPr>
            <w:tcW w:w="330" w:type="dxa"/>
            <w:shd w:val="clear" w:color="auto" w:fill="FFFFFF"/>
            <w:hideMark/>
          </w:tcPr>
          <w:p w:rsidR="007B173C" w:rsidRDefault="007B173C" w:rsidP="00305A33">
            <w:pPr>
              <w:rPr>
                <w:rFonts w:ascii="Arial" w:hAnsi="Arial" w:cs="Arial"/>
                <w:color w:val="000000"/>
                <w:sz w:val="18"/>
                <w:szCs w:val="18"/>
              </w:rPr>
            </w:pPr>
            <w:r>
              <w:rPr>
                <w:rFonts w:ascii="Arial" w:hAnsi="Arial" w:cs="Arial"/>
                <w:color w:val="000000"/>
                <w:sz w:val="18"/>
                <w:szCs w:val="18"/>
              </w:rPr>
              <w:t>E</w:t>
            </w:r>
          </w:p>
        </w:tc>
        <w:tc>
          <w:tcPr>
            <w:tcW w:w="180" w:type="dxa"/>
            <w:shd w:val="clear" w:color="auto" w:fill="FFFFFF"/>
            <w:hideMark/>
          </w:tcPr>
          <w:p w:rsidR="007B173C" w:rsidRDefault="007B173C" w:rsidP="00305A33">
            <w:pPr>
              <w:rPr>
                <w:rFonts w:ascii="Arial" w:hAnsi="Arial" w:cs="Arial"/>
                <w:color w:val="000000"/>
                <w:sz w:val="18"/>
                <w:szCs w:val="18"/>
              </w:rPr>
            </w:pPr>
            <w:r>
              <w:rPr>
                <w:rFonts w:ascii="Arial" w:hAnsi="Arial" w:cs="Arial"/>
                <w:color w:val="000000"/>
                <w:sz w:val="18"/>
                <w:szCs w:val="18"/>
              </w:rPr>
              <w:t>S</w:t>
            </w:r>
          </w:p>
        </w:tc>
        <w:tc>
          <w:tcPr>
            <w:tcW w:w="180" w:type="dxa"/>
            <w:shd w:val="clear" w:color="auto" w:fill="FFFFFF"/>
            <w:hideMark/>
          </w:tcPr>
          <w:p w:rsidR="007B173C" w:rsidRDefault="007B173C" w:rsidP="00305A33">
            <w:pPr>
              <w:rPr>
                <w:rFonts w:ascii="Arial" w:hAnsi="Arial" w:cs="Arial"/>
                <w:color w:val="000000"/>
                <w:sz w:val="18"/>
                <w:szCs w:val="18"/>
              </w:rPr>
            </w:pPr>
            <w:r>
              <w:rPr>
                <w:rFonts w:ascii="Arial" w:hAnsi="Arial" w:cs="Arial"/>
                <w:color w:val="000000"/>
                <w:sz w:val="18"/>
                <w:szCs w:val="18"/>
              </w:rPr>
              <w:t>O</w:t>
            </w:r>
          </w:p>
        </w:tc>
        <w:tc>
          <w:tcPr>
            <w:tcW w:w="591" w:type="dxa"/>
            <w:shd w:val="clear" w:color="auto" w:fill="FFFFFF"/>
            <w:hideMark/>
          </w:tcPr>
          <w:p w:rsidR="007B173C" w:rsidRDefault="00741D73" w:rsidP="00305A33">
            <w:pPr>
              <w:rPr>
                <w:rFonts w:ascii="Arial" w:hAnsi="Arial" w:cs="Arial"/>
                <w:color w:val="000000"/>
                <w:sz w:val="18"/>
                <w:szCs w:val="18"/>
              </w:rPr>
            </w:pPr>
            <w:r>
              <w:rPr>
                <w:rFonts w:ascii="Arial" w:hAnsi="Arial" w:cs="Arial"/>
                <w:color w:val="000000"/>
                <w:sz w:val="18"/>
                <w:szCs w:val="18"/>
              </w:rPr>
              <w:t>N/A</w:t>
            </w:r>
          </w:p>
        </w:tc>
        <w:tc>
          <w:tcPr>
            <w:tcW w:w="681" w:type="dxa"/>
            <w:shd w:val="clear" w:color="auto" w:fill="FFFFFF"/>
            <w:hideMark/>
          </w:tcPr>
          <w:p w:rsidR="007B173C" w:rsidRDefault="00741D73" w:rsidP="00305A33">
            <w:pPr>
              <w:rPr>
                <w:rFonts w:ascii="Arial" w:hAnsi="Arial" w:cs="Arial"/>
                <w:color w:val="000000"/>
                <w:sz w:val="18"/>
                <w:szCs w:val="18"/>
              </w:rPr>
            </w:pPr>
            <w:r>
              <w:rPr>
                <w:rFonts w:ascii="Arial" w:hAnsi="Arial" w:cs="Arial"/>
                <w:color w:val="000000"/>
                <w:sz w:val="18"/>
                <w:szCs w:val="18"/>
              </w:rPr>
              <w:t>N/A</w:t>
            </w:r>
          </w:p>
        </w:tc>
        <w:tc>
          <w:tcPr>
            <w:tcW w:w="480" w:type="dxa"/>
            <w:shd w:val="clear" w:color="auto" w:fill="FFFFFF"/>
            <w:hideMark/>
          </w:tcPr>
          <w:p w:rsidR="007B173C" w:rsidRDefault="007B173C" w:rsidP="00305A33">
            <w:pPr>
              <w:rPr>
                <w:rFonts w:ascii="Arial" w:hAnsi="Arial" w:cs="Arial"/>
                <w:color w:val="000000"/>
                <w:sz w:val="18"/>
                <w:szCs w:val="18"/>
              </w:rPr>
            </w:pPr>
          </w:p>
        </w:tc>
        <w:tc>
          <w:tcPr>
            <w:tcW w:w="2462" w:type="dxa"/>
            <w:shd w:val="clear" w:color="auto" w:fill="FFFFFF"/>
            <w:hideMark/>
          </w:tcPr>
          <w:p w:rsidR="007B173C" w:rsidRDefault="007B173C" w:rsidP="00305A33">
            <w:pPr>
              <w:rPr>
                <w:rFonts w:ascii="Arial" w:hAnsi="Arial" w:cs="Arial"/>
                <w:color w:val="000000"/>
                <w:sz w:val="18"/>
                <w:szCs w:val="18"/>
              </w:rPr>
            </w:pPr>
            <w:r>
              <w:rPr>
                <w:rFonts w:ascii="Arial" w:hAnsi="Arial" w:cs="Arial"/>
                <w:color w:val="000000"/>
                <w:sz w:val="18"/>
                <w:szCs w:val="18"/>
              </w:rPr>
              <w:t>Perform factory reset of the LWM2M Device to make the LWM2M Device have the same configuration as at the initial deployment.</w:t>
            </w:r>
            <w:r>
              <w:rPr>
                <w:rFonts w:ascii="Arial" w:hAnsi="Arial" w:cs="Arial"/>
                <w:color w:val="000000"/>
                <w:sz w:val="18"/>
                <w:szCs w:val="18"/>
              </w:rPr>
              <w:br/>
            </w:r>
            <w:r>
              <w:rPr>
                <w:rFonts w:ascii="Arial" w:hAnsi="Arial" w:cs="Arial"/>
                <w:color w:val="000000"/>
                <w:sz w:val="18"/>
                <w:szCs w:val="18"/>
              </w:rPr>
              <w:br/>
              <w:t>When this Resource is executed, “De-register” operation MAY be sent to the LWM2M Server(s) before factory reset of the LWM2M Device.</w:t>
            </w:r>
          </w:p>
        </w:tc>
        <w:tc>
          <w:tcPr>
            <w:tcW w:w="850" w:type="dxa"/>
            <w:shd w:val="clear" w:color="auto" w:fill="FFFFFF"/>
          </w:tcPr>
          <w:p w:rsidR="007B173C" w:rsidRDefault="009E4548" w:rsidP="00D23106">
            <w:pPr>
              <w:rPr>
                <w:rFonts w:ascii="Arial" w:hAnsi="Arial" w:cs="Arial"/>
                <w:color w:val="000000"/>
                <w:sz w:val="18"/>
                <w:szCs w:val="18"/>
              </w:rPr>
            </w:pPr>
            <w:r>
              <w:rPr>
                <w:color w:val="339966"/>
                <w:sz w:val="40"/>
              </w:rPr>
              <w:sym w:font="Wingdings" w:char="F0FE"/>
            </w:r>
          </w:p>
        </w:tc>
        <w:tc>
          <w:tcPr>
            <w:tcW w:w="1584" w:type="dxa"/>
            <w:shd w:val="clear" w:color="auto" w:fill="FFFFFF"/>
          </w:tcPr>
          <w:p w:rsidR="007B173C" w:rsidRDefault="00D23106" w:rsidP="00305A33">
            <w:pPr>
              <w:rPr>
                <w:rFonts w:ascii="Arial" w:hAnsi="Arial" w:cs="Arial"/>
                <w:color w:val="000000"/>
                <w:sz w:val="18"/>
                <w:szCs w:val="18"/>
              </w:rPr>
            </w:pPr>
            <w:r>
              <w:rPr>
                <w:rFonts w:ascii="Arial" w:hAnsi="Arial" w:cs="Arial"/>
                <w:color w:val="000000"/>
                <w:sz w:val="18"/>
                <w:szCs w:val="18"/>
              </w:rPr>
              <w:t>None</w:t>
            </w:r>
          </w:p>
        </w:tc>
      </w:tr>
      <w:tr w:rsidR="007B173C" w:rsidTr="00D23106">
        <w:trPr>
          <w:cantSplit/>
        </w:trPr>
        <w:tc>
          <w:tcPr>
            <w:tcW w:w="231" w:type="dxa"/>
            <w:shd w:val="clear" w:color="auto" w:fill="FFFFFF"/>
            <w:hideMark/>
          </w:tcPr>
          <w:p w:rsidR="007B173C" w:rsidRDefault="007B173C" w:rsidP="00305A33">
            <w:pPr>
              <w:rPr>
                <w:rFonts w:ascii="Arial" w:hAnsi="Arial" w:cs="Arial"/>
                <w:color w:val="000000"/>
                <w:sz w:val="18"/>
                <w:szCs w:val="18"/>
              </w:rPr>
            </w:pPr>
            <w:r>
              <w:rPr>
                <w:rFonts w:ascii="Arial" w:hAnsi="Arial" w:cs="Arial"/>
                <w:color w:val="000000"/>
                <w:sz w:val="18"/>
                <w:szCs w:val="18"/>
              </w:rPr>
              <w:lastRenderedPageBreak/>
              <w:t>6</w:t>
            </w:r>
          </w:p>
        </w:tc>
        <w:tc>
          <w:tcPr>
            <w:tcW w:w="1093" w:type="dxa"/>
            <w:shd w:val="clear" w:color="auto" w:fill="FFFFFF"/>
            <w:hideMark/>
          </w:tcPr>
          <w:p w:rsidR="007B173C" w:rsidRDefault="007B173C" w:rsidP="00305A33">
            <w:pPr>
              <w:rPr>
                <w:rFonts w:ascii="Arial" w:hAnsi="Arial" w:cs="Arial"/>
                <w:color w:val="000000"/>
                <w:sz w:val="18"/>
                <w:szCs w:val="18"/>
              </w:rPr>
            </w:pPr>
            <w:r>
              <w:rPr>
                <w:rFonts w:ascii="Arial" w:hAnsi="Arial" w:cs="Arial"/>
                <w:color w:val="000000"/>
                <w:sz w:val="18"/>
                <w:szCs w:val="18"/>
              </w:rPr>
              <w:t>Available Power Sources</w:t>
            </w:r>
          </w:p>
        </w:tc>
        <w:tc>
          <w:tcPr>
            <w:tcW w:w="330" w:type="dxa"/>
            <w:shd w:val="clear" w:color="auto" w:fill="FFFFFF"/>
            <w:hideMark/>
          </w:tcPr>
          <w:p w:rsidR="007B173C" w:rsidRDefault="007B173C" w:rsidP="00305A33">
            <w:pPr>
              <w:rPr>
                <w:rFonts w:ascii="Arial" w:hAnsi="Arial" w:cs="Arial"/>
                <w:color w:val="000000"/>
                <w:sz w:val="18"/>
                <w:szCs w:val="18"/>
              </w:rPr>
            </w:pPr>
            <w:r>
              <w:rPr>
                <w:rFonts w:ascii="Arial" w:hAnsi="Arial" w:cs="Arial"/>
                <w:color w:val="000000"/>
                <w:sz w:val="18"/>
                <w:szCs w:val="18"/>
              </w:rPr>
              <w:t>R</w:t>
            </w:r>
          </w:p>
        </w:tc>
        <w:tc>
          <w:tcPr>
            <w:tcW w:w="180" w:type="dxa"/>
            <w:shd w:val="clear" w:color="auto" w:fill="FFFFFF"/>
            <w:hideMark/>
          </w:tcPr>
          <w:p w:rsidR="007B173C" w:rsidRDefault="007B173C" w:rsidP="00305A33">
            <w:pPr>
              <w:rPr>
                <w:rFonts w:ascii="Arial" w:hAnsi="Arial" w:cs="Arial"/>
                <w:color w:val="000000"/>
                <w:sz w:val="18"/>
                <w:szCs w:val="18"/>
              </w:rPr>
            </w:pPr>
            <w:r>
              <w:rPr>
                <w:rFonts w:ascii="Arial" w:hAnsi="Arial" w:cs="Arial"/>
                <w:color w:val="000000"/>
                <w:sz w:val="18"/>
                <w:szCs w:val="18"/>
              </w:rPr>
              <w:t>M</w:t>
            </w:r>
          </w:p>
        </w:tc>
        <w:tc>
          <w:tcPr>
            <w:tcW w:w="180" w:type="dxa"/>
            <w:shd w:val="clear" w:color="auto" w:fill="FFFFFF"/>
            <w:hideMark/>
          </w:tcPr>
          <w:p w:rsidR="007B173C" w:rsidRDefault="007B173C" w:rsidP="00305A33">
            <w:pPr>
              <w:rPr>
                <w:rFonts w:ascii="Arial" w:hAnsi="Arial" w:cs="Arial"/>
                <w:color w:val="000000"/>
                <w:sz w:val="18"/>
                <w:szCs w:val="18"/>
              </w:rPr>
            </w:pPr>
            <w:r>
              <w:rPr>
                <w:rFonts w:ascii="Arial" w:hAnsi="Arial" w:cs="Arial"/>
                <w:color w:val="000000"/>
                <w:sz w:val="18"/>
                <w:szCs w:val="18"/>
              </w:rPr>
              <w:t>O</w:t>
            </w:r>
          </w:p>
        </w:tc>
        <w:tc>
          <w:tcPr>
            <w:tcW w:w="591" w:type="dxa"/>
            <w:shd w:val="clear" w:color="auto" w:fill="FFFFFF"/>
            <w:hideMark/>
          </w:tcPr>
          <w:p w:rsidR="007B173C" w:rsidRDefault="007B173C" w:rsidP="00305A33">
            <w:pPr>
              <w:rPr>
                <w:rFonts w:ascii="Arial" w:hAnsi="Arial" w:cs="Arial"/>
                <w:color w:val="000000"/>
                <w:sz w:val="18"/>
                <w:szCs w:val="18"/>
              </w:rPr>
            </w:pPr>
            <w:r>
              <w:rPr>
                <w:rFonts w:ascii="Arial" w:hAnsi="Arial" w:cs="Arial"/>
                <w:color w:val="000000"/>
                <w:sz w:val="18"/>
                <w:szCs w:val="18"/>
              </w:rPr>
              <w:t>Integer</w:t>
            </w:r>
          </w:p>
        </w:tc>
        <w:tc>
          <w:tcPr>
            <w:tcW w:w="681" w:type="dxa"/>
            <w:shd w:val="clear" w:color="auto" w:fill="FFFFFF"/>
            <w:hideMark/>
          </w:tcPr>
          <w:p w:rsidR="007B173C" w:rsidRDefault="007B173C" w:rsidP="00305A33">
            <w:pPr>
              <w:rPr>
                <w:rFonts w:ascii="Arial" w:hAnsi="Arial" w:cs="Arial"/>
                <w:color w:val="000000"/>
                <w:sz w:val="18"/>
                <w:szCs w:val="18"/>
              </w:rPr>
            </w:pPr>
            <w:r>
              <w:rPr>
                <w:rFonts w:ascii="Arial" w:hAnsi="Arial" w:cs="Arial"/>
                <w:color w:val="000000"/>
                <w:sz w:val="18"/>
                <w:szCs w:val="18"/>
              </w:rPr>
              <w:t>0-7</w:t>
            </w:r>
          </w:p>
        </w:tc>
        <w:tc>
          <w:tcPr>
            <w:tcW w:w="480" w:type="dxa"/>
            <w:shd w:val="clear" w:color="auto" w:fill="FFFFFF"/>
            <w:hideMark/>
          </w:tcPr>
          <w:p w:rsidR="007B173C" w:rsidRDefault="007B173C" w:rsidP="00305A33">
            <w:pPr>
              <w:rPr>
                <w:rFonts w:ascii="Arial" w:hAnsi="Arial" w:cs="Arial"/>
                <w:color w:val="000000"/>
                <w:sz w:val="18"/>
                <w:szCs w:val="18"/>
              </w:rPr>
            </w:pPr>
          </w:p>
        </w:tc>
        <w:tc>
          <w:tcPr>
            <w:tcW w:w="2462" w:type="dxa"/>
            <w:shd w:val="clear" w:color="auto" w:fill="FFFFFF"/>
            <w:hideMark/>
          </w:tcPr>
          <w:p w:rsidR="007B173C" w:rsidRDefault="007B173C" w:rsidP="00CC06CD">
            <w:pPr>
              <w:rPr>
                <w:rFonts w:ascii="Arial" w:hAnsi="Arial" w:cs="Arial"/>
                <w:color w:val="000000"/>
                <w:sz w:val="18"/>
                <w:szCs w:val="18"/>
              </w:rPr>
            </w:pPr>
            <w:r>
              <w:rPr>
                <w:rFonts w:ascii="Arial" w:hAnsi="Arial" w:cs="Arial"/>
                <w:color w:val="000000"/>
                <w:sz w:val="18"/>
                <w:szCs w:val="18"/>
              </w:rPr>
              <w:t>0 – DC power</w:t>
            </w:r>
            <w:r>
              <w:rPr>
                <w:rFonts w:ascii="Arial" w:hAnsi="Arial" w:cs="Arial"/>
                <w:color w:val="000000"/>
                <w:sz w:val="18"/>
                <w:szCs w:val="18"/>
              </w:rPr>
              <w:br/>
              <w:t>1 – Internal Battery</w:t>
            </w:r>
            <w:r>
              <w:rPr>
                <w:rFonts w:ascii="Arial" w:hAnsi="Arial" w:cs="Arial"/>
                <w:color w:val="000000"/>
                <w:sz w:val="18"/>
                <w:szCs w:val="18"/>
              </w:rPr>
              <w:br/>
              <w:t>2 – External Battery</w:t>
            </w:r>
            <w:r>
              <w:rPr>
                <w:rFonts w:ascii="Arial" w:hAnsi="Arial" w:cs="Arial"/>
                <w:color w:val="000000"/>
                <w:sz w:val="18"/>
                <w:szCs w:val="18"/>
              </w:rPr>
              <w:br/>
              <w:t>4 – Power over Ethernet</w:t>
            </w:r>
            <w:r>
              <w:rPr>
                <w:rFonts w:ascii="Arial" w:hAnsi="Arial" w:cs="Arial"/>
                <w:color w:val="000000"/>
                <w:sz w:val="18"/>
                <w:szCs w:val="18"/>
              </w:rPr>
              <w:br/>
              <w:t>5 – USB</w:t>
            </w:r>
            <w:r>
              <w:rPr>
                <w:rFonts w:ascii="Arial" w:hAnsi="Arial" w:cs="Arial"/>
                <w:color w:val="000000"/>
                <w:sz w:val="18"/>
                <w:szCs w:val="18"/>
              </w:rPr>
              <w:br/>
              <w:t>6 – AC (Mains) power</w:t>
            </w:r>
            <w:r>
              <w:rPr>
                <w:rFonts w:ascii="Arial" w:hAnsi="Arial" w:cs="Arial"/>
                <w:color w:val="000000"/>
                <w:sz w:val="18"/>
                <w:szCs w:val="18"/>
              </w:rPr>
              <w:br/>
              <w:t>7 – Solar</w:t>
            </w:r>
          </w:p>
        </w:tc>
        <w:tc>
          <w:tcPr>
            <w:tcW w:w="850" w:type="dxa"/>
            <w:shd w:val="clear" w:color="auto" w:fill="FFFFFF"/>
          </w:tcPr>
          <w:p w:rsidR="007B173C" w:rsidRDefault="007B173C" w:rsidP="00305A33">
            <w:pPr>
              <w:rPr>
                <w:rFonts w:ascii="Arial" w:hAnsi="Arial" w:cs="Arial"/>
                <w:color w:val="000000"/>
                <w:sz w:val="18"/>
                <w:szCs w:val="18"/>
              </w:rPr>
            </w:pPr>
            <w:r>
              <w:rPr>
                <w:color w:val="339966"/>
                <w:sz w:val="40"/>
              </w:rPr>
              <w:sym w:font="Wingdings" w:char="F0FE"/>
            </w:r>
          </w:p>
        </w:tc>
        <w:tc>
          <w:tcPr>
            <w:tcW w:w="1584" w:type="dxa"/>
            <w:shd w:val="clear" w:color="auto" w:fill="FFFFFF"/>
          </w:tcPr>
          <w:p w:rsidR="007B173C" w:rsidRDefault="00D23106" w:rsidP="00305A33">
            <w:pPr>
              <w:rPr>
                <w:rFonts w:ascii="Arial" w:hAnsi="Arial" w:cs="Arial"/>
                <w:color w:val="000000"/>
                <w:sz w:val="18"/>
                <w:szCs w:val="18"/>
              </w:rPr>
            </w:pPr>
            <w:r>
              <w:rPr>
                <w:rFonts w:ascii="Arial" w:hAnsi="Arial" w:cs="Arial"/>
                <w:color w:val="000000"/>
                <w:sz w:val="18"/>
                <w:szCs w:val="18"/>
              </w:rPr>
              <w:t>Power source voltage</w:t>
            </w:r>
          </w:p>
        </w:tc>
      </w:tr>
      <w:tr w:rsidR="007B173C" w:rsidTr="00D23106">
        <w:trPr>
          <w:cantSplit/>
        </w:trPr>
        <w:tc>
          <w:tcPr>
            <w:tcW w:w="231" w:type="dxa"/>
            <w:shd w:val="clear" w:color="auto" w:fill="FFFFFF"/>
            <w:hideMark/>
          </w:tcPr>
          <w:p w:rsidR="007B173C" w:rsidRDefault="007B173C" w:rsidP="00305A33">
            <w:pPr>
              <w:rPr>
                <w:rFonts w:ascii="Arial" w:hAnsi="Arial" w:cs="Arial"/>
                <w:color w:val="000000"/>
                <w:sz w:val="18"/>
                <w:szCs w:val="18"/>
              </w:rPr>
            </w:pPr>
            <w:r>
              <w:rPr>
                <w:rFonts w:ascii="Arial" w:hAnsi="Arial" w:cs="Arial"/>
                <w:color w:val="000000"/>
                <w:sz w:val="18"/>
                <w:szCs w:val="18"/>
              </w:rPr>
              <w:t>7</w:t>
            </w:r>
          </w:p>
        </w:tc>
        <w:tc>
          <w:tcPr>
            <w:tcW w:w="1093" w:type="dxa"/>
            <w:shd w:val="clear" w:color="auto" w:fill="FFFFFF"/>
            <w:hideMark/>
          </w:tcPr>
          <w:p w:rsidR="007B173C" w:rsidRDefault="007B173C" w:rsidP="00305A33">
            <w:pPr>
              <w:rPr>
                <w:rFonts w:ascii="Arial" w:hAnsi="Arial" w:cs="Arial"/>
                <w:color w:val="000000"/>
                <w:sz w:val="18"/>
                <w:szCs w:val="18"/>
              </w:rPr>
            </w:pPr>
            <w:r>
              <w:rPr>
                <w:rFonts w:ascii="Arial" w:hAnsi="Arial" w:cs="Arial"/>
                <w:color w:val="000000"/>
                <w:sz w:val="18"/>
                <w:szCs w:val="18"/>
              </w:rPr>
              <w:t>Power Source Voltage</w:t>
            </w:r>
          </w:p>
        </w:tc>
        <w:tc>
          <w:tcPr>
            <w:tcW w:w="330" w:type="dxa"/>
            <w:shd w:val="clear" w:color="auto" w:fill="FFFFFF"/>
            <w:hideMark/>
          </w:tcPr>
          <w:p w:rsidR="007B173C" w:rsidRDefault="007B173C" w:rsidP="00305A33">
            <w:pPr>
              <w:rPr>
                <w:rFonts w:ascii="Arial" w:hAnsi="Arial" w:cs="Arial"/>
                <w:color w:val="000000"/>
                <w:sz w:val="18"/>
                <w:szCs w:val="18"/>
              </w:rPr>
            </w:pPr>
            <w:r>
              <w:rPr>
                <w:rFonts w:ascii="Arial" w:hAnsi="Arial" w:cs="Arial"/>
                <w:color w:val="000000"/>
                <w:sz w:val="18"/>
                <w:szCs w:val="18"/>
              </w:rPr>
              <w:t>R</w:t>
            </w:r>
          </w:p>
        </w:tc>
        <w:tc>
          <w:tcPr>
            <w:tcW w:w="180" w:type="dxa"/>
            <w:shd w:val="clear" w:color="auto" w:fill="FFFFFF"/>
            <w:hideMark/>
          </w:tcPr>
          <w:p w:rsidR="007B173C" w:rsidRDefault="007B173C" w:rsidP="00305A33">
            <w:pPr>
              <w:rPr>
                <w:rFonts w:ascii="Arial" w:hAnsi="Arial" w:cs="Arial"/>
                <w:color w:val="000000"/>
                <w:sz w:val="18"/>
                <w:szCs w:val="18"/>
              </w:rPr>
            </w:pPr>
            <w:r>
              <w:rPr>
                <w:rFonts w:ascii="Arial" w:hAnsi="Arial" w:cs="Arial"/>
                <w:color w:val="000000"/>
                <w:sz w:val="18"/>
                <w:szCs w:val="18"/>
              </w:rPr>
              <w:t>M</w:t>
            </w:r>
          </w:p>
        </w:tc>
        <w:tc>
          <w:tcPr>
            <w:tcW w:w="180" w:type="dxa"/>
            <w:shd w:val="clear" w:color="auto" w:fill="FFFFFF"/>
            <w:hideMark/>
          </w:tcPr>
          <w:p w:rsidR="007B173C" w:rsidRDefault="007B173C" w:rsidP="00305A33">
            <w:pPr>
              <w:rPr>
                <w:rFonts w:ascii="Arial" w:hAnsi="Arial" w:cs="Arial"/>
                <w:color w:val="000000"/>
                <w:sz w:val="18"/>
                <w:szCs w:val="18"/>
              </w:rPr>
            </w:pPr>
            <w:r>
              <w:rPr>
                <w:rFonts w:ascii="Arial" w:hAnsi="Arial" w:cs="Arial"/>
                <w:color w:val="000000"/>
                <w:sz w:val="18"/>
                <w:szCs w:val="18"/>
              </w:rPr>
              <w:t>O</w:t>
            </w:r>
          </w:p>
        </w:tc>
        <w:tc>
          <w:tcPr>
            <w:tcW w:w="591" w:type="dxa"/>
            <w:shd w:val="clear" w:color="auto" w:fill="FFFFFF"/>
            <w:hideMark/>
          </w:tcPr>
          <w:p w:rsidR="007B173C" w:rsidRDefault="007B173C" w:rsidP="00305A33">
            <w:pPr>
              <w:rPr>
                <w:rFonts w:ascii="Arial" w:hAnsi="Arial" w:cs="Arial"/>
                <w:color w:val="000000"/>
                <w:sz w:val="18"/>
                <w:szCs w:val="18"/>
              </w:rPr>
            </w:pPr>
            <w:r>
              <w:rPr>
                <w:rFonts w:ascii="Arial" w:hAnsi="Arial" w:cs="Arial"/>
                <w:color w:val="000000"/>
                <w:sz w:val="18"/>
                <w:szCs w:val="18"/>
              </w:rPr>
              <w:t>Integer</w:t>
            </w:r>
          </w:p>
        </w:tc>
        <w:tc>
          <w:tcPr>
            <w:tcW w:w="681" w:type="dxa"/>
            <w:shd w:val="clear" w:color="auto" w:fill="FFFFFF"/>
            <w:hideMark/>
          </w:tcPr>
          <w:p w:rsidR="007B173C" w:rsidRDefault="007B173C" w:rsidP="00305A33">
            <w:pPr>
              <w:rPr>
                <w:rFonts w:ascii="Arial" w:hAnsi="Arial" w:cs="Arial"/>
                <w:color w:val="000000"/>
                <w:sz w:val="18"/>
                <w:szCs w:val="18"/>
              </w:rPr>
            </w:pPr>
          </w:p>
        </w:tc>
        <w:tc>
          <w:tcPr>
            <w:tcW w:w="480" w:type="dxa"/>
            <w:shd w:val="clear" w:color="auto" w:fill="FFFFFF"/>
            <w:hideMark/>
          </w:tcPr>
          <w:p w:rsidR="007B173C" w:rsidRDefault="007B173C" w:rsidP="00305A33">
            <w:pPr>
              <w:rPr>
                <w:rFonts w:ascii="Arial" w:hAnsi="Arial" w:cs="Arial"/>
                <w:color w:val="000000"/>
                <w:sz w:val="18"/>
                <w:szCs w:val="18"/>
              </w:rPr>
            </w:pPr>
            <w:r>
              <w:rPr>
                <w:rFonts w:ascii="Arial" w:hAnsi="Arial" w:cs="Arial"/>
                <w:color w:val="000000"/>
                <w:sz w:val="18"/>
                <w:szCs w:val="18"/>
              </w:rPr>
              <w:t>mV</w:t>
            </w:r>
          </w:p>
        </w:tc>
        <w:tc>
          <w:tcPr>
            <w:tcW w:w="2462" w:type="dxa"/>
            <w:shd w:val="clear" w:color="auto" w:fill="FFFFFF"/>
            <w:hideMark/>
          </w:tcPr>
          <w:p w:rsidR="007B173C" w:rsidRDefault="007B173C" w:rsidP="00305A33">
            <w:pPr>
              <w:rPr>
                <w:rFonts w:ascii="Arial" w:hAnsi="Arial" w:cs="Arial"/>
                <w:color w:val="000000"/>
                <w:sz w:val="18"/>
                <w:szCs w:val="18"/>
              </w:rPr>
            </w:pPr>
            <w:r>
              <w:rPr>
                <w:rFonts w:ascii="Arial" w:hAnsi="Arial" w:cs="Arial"/>
                <w:color w:val="000000"/>
                <w:sz w:val="18"/>
                <w:szCs w:val="18"/>
              </w:rPr>
              <w:t>Present voltage for each Available Power Sources Resource Instance.</w:t>
            </w:r>
            <w:r>
              <w:rPr>
                <w:rFonts w:ascii="Arial" w:hAnsi="Arial" w:cs="Arial"/>
                <w:color w:val="000000"/>
                <w:sz w:val="18"/>
                <w:szCs w:val="18"/>
              </w:rPr>
              <w:br/>
            </w:r>
            <w:r>
              <w:rPr>
                <w:rFonts w:ascii="Arial" w:hAnsi="Arial" w:cs="Arial"/>
                <w:color w:val="000000"/>
                <w:sz w:val="18"/>
                <w:szCs w:val="18"/>
              </w:rPr>
              <w:br/>
              <w:t>Each Resource Instance ID MUST map to the value of Available Power Sources Resource.</w:t>
            </w:r>
          </w:p>
        </w:tc>
        <w:tc>
          <w:tcPr>
            <w:tcW w:w="850" w:type="dxa"/>
            <w:shd w:val="clear" w:color="auto" w:fill="FFFFFF"/>
          </w:tcPr>
          <w:p w:rsidR="007B173C" w:rsidRDefault="007B173C" w:rsidP="00305A33">
            <w:pPr>
              <w:rPr>
                <w:rFonts w:ascii="Arial" w:hAnsi="Arial" w:cs="Arial"/>
                <w:color w:val="000000"/>
                <w:sz w:val="18"/>
                <w:szCs w:val="18"/>
              </w:rPr>
            </w:pPr>
            <w:r>
              <w:rPr>
                <w:color w:val="339966"/>
                <w:sz w:val="40"/>
              </w:rPr>
              <w:sym w:font="Wingdings" w:char="F0FE"/>
            </w:r>
          </w:p>
        </w:tc>
        <w:tc>
          <w:tcPr>
            <w:tcW w:w="1584" w:type="dxa"/>
            <w:shd w:val="clear" w:color="auto" w:fill="FFFFFF"/>
          </w:tcPr>
          <w:p w:rsidR="007B173C" w:rsidRDefault="00D23106" w:rsidP="00305A33">
            <w:pPr>
              <w:rPr>
                <w:rFonts w:ascii="Arial" w:hAnsi="Arial" w:cs="Arial"/>
                <w:color w:val="000000"/>
                <w:sz w:val="18"/>
                <w:szCs w:val="18"/>
              </w:rPr>
            </w:pPr>
            <w:r>
              <w:rPr>
                <w:rFonts w:ascii="Arial" w:hAnsi="Arial" w:cs="Arial"/>
                <w:color w:val="000000"/>
                <w:sz w:val="18"/>
                <w:szCs w:val="18"/>
              </w:rPr>
              <w:t>Power source voltage</w:t>
            </w:r>
          </w:p>
        </w:tc>
      </w:tr>
      <w:tr w:rsidR="007B173C" w:rsidTr="00D23106">
        <w:trPr>
          <w:cantSplit/>
        </w:trPr>
        <w:tc>
          <w:tcPr>
            <w:tcW w:w="231" w:type="dxa"/>
            <w:shd w:val="clear" w:color="auto" w:fill="FFFFFF"/>
            <w:hideMark/>
          </w:tcPr>
          <w:p w:rsidR="007B173C" w:rsidRDefault="007B173C" w:rsidP="00305A33">
            <w:pPr>
              <w:rPr>
                <w:rFonts w:ascii="Arial" w:hAnsi="Arial" w:cs="Arial"/>
                <w:color w:val="000000"/>
                <w:sz w:val="18"/>
                <w:szCs w:val="18"/>
              </w:rPr>
            </w:pPr>
            <w:commentRangeStart w:id="71"/>
            <w:r>
              <w:rPr>
                <w:rFonts w:ascii="Arial" w:hAnsi="Arial" w:cs="Arial"/>
                <w:color w:val="000000"/>
                <w:sz w:val="18"/>
                <w:szCs w:val="18"/>
              </w:rPr>
              <w:t>8</w:t>
            </w:r>
          </w:p>
        </w:tc>
        <w:tc>
          <w:tcPr>
            <w:tcW w:w="1093" w:type="dxa"/>
            <w:shd w:val="clear" w:color="auto" w:fill="FFFFFF"/>
            <w:hideMark/>
          </w:tcPr>
          <w:p w:rsidR="007B173C" w:rsidRDefault="007B173C" w:rsidP="00305A33">
            <w:pPr>
              <w:rPr>
                <w:rFonts w:ascii="Arial" w:hAnsi="Arial" w:cs="Arial"/>
                <w:color w:val="000000"/>
                <w:sz w:val="18"/>
                <w:szCs w:val="18"/>
              </w:rPr>
            </w:pPr>
            <w:r>
              <w:rPr>
                <w:rFonts w:ascii="Arial" w:hAnsi="Arial" w:cs="Arial"/>
                <w:color w:val="000000"/>
                <w:sz w:val="18"/>
                <w:szCs w:val="18"/>
              </w:rPr>
              <w:t>Power Source Current</w:t>
            </w:r>
          </w:p>
        </w:tc>
        <w:tc>
          <w:tcPr>
            <w:tcW w:w="330" w:type="dxa"/>
            <w:shd w:val="clear" w:color="auto" w:fill="FFFFFF"/>
            <w:hideMark/>
          </w:tcPr>
          <w:p w:rsidR="007B173C" w:rsidRDefault="007B173C" w:rsidP="00305A33">
            <w:pPr>
              <w:rPr>
                <w:rFonts w:ascii="Arial" w:hAnsi="Arial" w:cs="Arial"/>
                <w:color w:val="000000"/>
                <w:sz w:val="18"/>
                <w:szCs w:val="18"/>
              </w:rPr>
            </w:pPr>
            <w:r>
              <w:rPr>
                <w:rFonts w:ascii="Arial" w:hAnsi="Arial" w:cs="Arial"/>
                <w:color w:val="000000"/>
                <w:sz w:val="18"/>
                <w:szCs w:val="18"/>
              </w:rPr>
              <w:t>R</w:t>
            </w:r>
          </w:p>
        </w:tc>
        <w:tc>
          <w:tcPr>
            <w:tcW w:w="180" w:type="dxa"/>
            <w:shd w:val="clear" w:color="auto" w:fill="FFFFFF"/>
            <w:hideMark/>
          </w:tcPr>
          <w:p w:rsidR="007B173C" w:rsidRDefault="007B173C" w:rsidP="00305A33">
            <w:pPr>
              <w:rPr>
                <w:rFonts w:ascii="Arial" w:hAnsi="Arial" w:cs="Arial"/>
                <w:color w:val="000000"/>
                <w:sz w:val="18"/>
                <w:szCs w:val="18"/>
              </w:rPr>
            </w:pPr>
            <w:r>
              <w:rPr>
                <w:rFonts w:ascii="Arial" w:hAnsi="Arial" w:cs="Arial"/>
                <w:color w:val="000000"/>
                <w:sz w:val="18"/>
                <w:szCs w:val="18"/>
              </w:rPr>
              <w:t>M</w:t>
            </w:r>
          </w:p>
        </w:tc>
        <w:tc>
          <w:tcPr>
            <w:tcW w:w="180" w:type="dxa"/>
            <w:shd w:val="clear" w:color="auto" w:fill="FFFFFF"/>
            <w:hideMark/>
          </w:tcPr>
          <w:p w:rsidR="007B173C" w:rsidRDefault="007B173C" w:rsidP="00305A33">
            <w:pPr>
              <w:rPr>
                <w:rFonts w:ascii="Arial" w:hAnsi="Arial" w:cs="Arial"/>
                <w:color w:val="000000"/>
                <w:sz w:val="18"/>
                <w:szCs w:val="18"/>
              </w:rPr>
            </w:pPr>
            <w:r>
              <w:rPr>
                <w:rFonts w:ascii="Arial" w:hAnsi="Arial" w:cs="Arial"/>
                <w:color w:val="000000"/>
                <w:sz w:val="18"/>
                <w:szCs w:val="18"/>
              </w:rPr>
              <w:t>O</w:t>
            </w:r>
          </w:p>
        </w:tc>
        <w:tc>
          <w:tcPr>
            <w:tcW w:w="591" w:type="dxa"/>
            <w:shd w:val="clear" w:color="auto" w:fill="FFFFFF"/>
            <w:hideMark/>
          </w:tcPr>
          <w:p w:rsidR="007B173C" w:rsidRDefault="007B173C" w:rsidP="00305A33">
            <w:pPr>
              <w:rPr>
                <w:rFonts w:ascii="Arial" w:hAnsi="Arial" w:cs="Arial"/>
                <w:color w:val="000000"/>
                <w:sz w:val="18"/>
                <w:szCs w:val="18"/>
              </w:rPr>
            </w:pPr>
            <w:r>
              <w:rPr>
                <w:rFonts w:ascii="Arial" w:hAnsi="Arial" w:cs="Arial"/>
                <w:color w:val="000000"/>
                <w:sz w:val="18"/>
                <w:szCs w:val="18"/>
              </w:rPr>
              <w:t>Integer</w:t>
            </w:r>
          </w:p>
        </w:tc>
        <w:tc>
          <w:tcPr>
            <w:tcW w:w="681" w:type="dxa"/>
            <w:shd w:val="clear" w:color="auto" w:fill="FFFFFF"/>
            <w:hideMark/>
          </w:tcPr>
          <w:p w:rsidR="007B173C" w:rsidRDefault="007B173C" w:rsidP="00305A33">
            <w:pPr>
              <w:rPr>
                <w:rFonts w:ascii="Arial" w:hAnsi="Arial" w:cs="Arial"/>
                <w:color w:val="000000"/>
                <w:sz w:val="18"/>
                <w:szCs w:val="18"/>
              </w:rPr>
            </w:pPr>
          </w:p>
        </w:tc>
        <w:tc>
          <w:tcPr>
            <w:tcW w:w="480" w:type="dxa"/>
            <w:shd w:val="clear" w:color="auto" w:fill="FFFFFF"/>
            <w:hideMark/>
          </w:tcPr>
          <w:p w:rsidR="007B173C" w:rsidRDefault="007B173C" w:rsidP="00305A33">
            <w:pPr>
              <w:rPr>
                <w:rFonts w:ascii="Arial" w:hAnsi="Arial" w:cs="Arial"/>
                <w:color w:val="000000"/>
                <w:sz w:val="18"/>
                <w:szCs w:val="18"/>
              </w:rPr>
            </w:pPr>
            <w:r>
              <w:rPr>
                <w:rFonts w:ascii="Arial" w:hAnsi="Arial" w:cs="Arial"/>
                <w:color w:val="000000"/>
                <w:sz w:val="18"/>
                <w:szCs w:val="18"/>
              </w:rPr>
              <w:t>mA</w:t>
            </w:r>
          </w:p>
        </w:tc>
        <w:tc>
          <w:tcPr>
            <w:tcW w:w="2462" w:type="dxa"/>
            <w:shd w:val="clear" w:color="auto" w:fill="FFFFFF"/>
            <w:hideMark/>
          </w:tcPr>
          <w:p w:rsidR="007B173C" w:rsidRDefault="007B173C" w:rsidP="00305A33">
            <w:pPr>
              <w:rPr>
                <w:rFonts w:ascii="Arial" w:hAnsi="Arial" w:cs="Arial"/>
                <w:color w:val="000000"/>
                <w:sz w:val="18"/>
                <w:szCs w:val="18"/>
              </w:rPr>
            </w:pPr>
            <w:r>
              <w:rPr>
                <w:rFonts w:ascii="Arial" w:hAnsi="Arial" w:cs="Arial"/>
                <w:color w:val="000000"/>
                <w:sz w:val="18"/>
                <w:szCs w:val="18"/>
              </w:rPr>
              <w:t>Present current for each Available Power Source</w:t>
            </w:r>
          </w:p>
        </w:tc>
        <w:tc>
          <w:tcPr>
            <w:tcW w:w="850" w:type="dxa"/>
            <w:shd w:val="clear" w:color="auto" w:fill="FFFFFF"/>
          </w:tcPr>
          <w:p w:rsidR="007B173C" w:rsidRDefault="007B173C" w:rsidP="00305A33">
            <w:pPr>
              <w:rPr>
                <w:rFonts w:ascii="Arial" w:hAnsi="Arial" w:cs="Arial"/>
                <w:color w:val="000000"/>
                <w:sz w:val="18"/>
                <w:szCs w:val="18"/>
              </w:rPr>
            </w:pPr>
            <w:r>
              <w:rPr>
                <w:color w:val="339966"/>
                <w:sz w:val="40"/>
              </w:rPr>
              <w:sym w:font="Wingdings" w:char="F0FE"/>
            </w:r>
          </w:p>
        </w:tc>
        <w:tc>
          <w:tcPr>
            <w:tcW w:w="1584" w:type="dxa"/>
            <w:shd w:val="clear" w:color="auto" w:fill="FFFFFF"/>
          </w:tcPr>
          <w:p w:rsidR="007B173C" w:rsidRDefault="00D23106" w:rsidP="00305A33">
            <w:pPr>
              <w:rPr>
                <w:rFonts w:ascii="Arial" w:hAnsi="Arial" w:cs="Arial"/>
                <w:color w:val="000000"/>
                <w:sz w:val="18"/>
                <w:szCs w:val="18"/>
              </w:rPr>
            </w:pPr>
            <w:r>
              <w:rPr>
                <w:rFonts w:ascii="Arial" w:hAnsi="Arial" w:cs="Arial"/>
                <w:color w:val="000000"/>
                <w:sz w:val="18"/>
                <w:szCs w:val="18"/>
              </w:rPr>
              <w:t>Power source voltage</w:t>
            </w:r>
            <w:commentRangeEnd w:id="71"/>
            <w:r w:rsidR="009E4548">
              <w:rPr>
                <w:rStyle w:val="Marquedecommentaire"/>
              </w:rPr>
              <w:commentReference w:id="71"/>
            </w:r>
          </w:p>
        </w:tc>
      </w:tr>
      <w:tr w:rsidR="007B173C" w:rsidTr="00D23106">
        <w:trPr>
          <w:cantSplit/>
        </w:trPr>
        <w:tc>
          <w:tcPr>
            <w:tcW w:w="231" w:type="dxa"/>
            <w:shd w:val="clear" w:color="auto" w:fill="FFFFFF"/>
            <w:hideMark/>
          </w:tcPr>
          <w:p w:rsidR="007B173C" w:rsidRDefault="007B173C" w:rsidP="00305A33">
            <w:pPr>
              <w:rPr>
                <w:rFonts w:ascii="Arial" w:hAnsi="Arial" w:cs="Arial"/>
                <w:color w:val="000000"/>
                <w:sz w:val="18"/>
                <w:szCs w:val="18"/>
              </w:rPr>
            </w:pPr>
            <w:r>
              <w:rPr>
                <w:rFonts w:ascii="Arial" w:hAnsi="Arial" w:cs="Arial"/>
                <w:color w:val="000000"/>
                <w:sz w:val="18"/>
                <w:szCs w:val="18"/>
              </w:rPr>
              <w:t>9</w:t>
            </w:r>
          </w:p>
        </w:tc>
        <w:tc>
          <w:tcPr>
            <w:tcW w:w="1093" w:type="dxa"/>
            <w:shd w:val="clear" w:color="auto" w:fill="FFFFFF"/>
            <w:hideMark/>
          </w:tcPr>
          <w:p w:rsidR="007B173C" w:rsidRDefault="007B173C" w:rsidP="00305A33">
            <w:pPr>
              <w:rPr>
                <w:rFonts w:ascii="Arial" w:hAnsi="Arial" w:cs="Arial"/>
                <w:color w:val="000000"/>
                <w:sz w:val="18"/>
                <w:szCs w:val="18"/>
              </w:rPr>
            </w:pPr>
            <w:r>
              <w:rPr>
                <w:rFonts w:ascii="Arial" w:hAnsi="Arial" w:cs="Arial"/>
                <w:color w:val="000000"/>
                <w:sz w:val="18"/>
                <w:szCs w:val="18"/>
              </w:rPr>
              <w:t>Battery Level</w:t>
            </w:r>
          </w:p>
        </w:tc>
        <w:tc>
          <w:tcPr>
            <w:tcW w:w="330" w:type="dxa"/>
            <w:shd w:val="clear" w:color="auto" w:fill="FFFFFF"/>
            <w:hideMark/>
          </w:tcPr>
          <w:p w:rsidR="007B173C" w:rsidRDefault="007B173C" w:rsidP="00305A33">
            <w:pPr>
              <w:rPr>
                <w:rFonts w:ascii="Arial" w:hAnsi="Arial" w:cs="Arial"/>
                <w:color w:val="000000"/>
                <w:sz w:val="18"/>
                <w:szCs w:val="18"/>
              </w:rPr>
            </w:pPr>
            <w:r>
              <w:rPr>
                <w:rFonts w:ascii="Arial" w:hAnsi="Arial" w:cs="Arial"/>
                <w:color w:val="000000"/>
                <w:sz w:val="18"/>
                <w:szCs w:val="18"/>
              </w:rPr>
              <w:t>R</w:t>
            </w:r>
          </w:p>
        </w:tc>
        <w:tc>
          <w:tcPr>
            <w:tcW w:w="180" w:type="dxa"/>
            <w:shd w:val="clear" w:color="auto" w:fill="FFFFFF"/>
            <w:hideMark/>
          </w:tcPr>
          <w:p w:rsidR="007B173C" w:rsidRDefault="007B173C" w:rsidP="00305A33">
            <w:pPr>
              <w:rPr>
                <w:rFonts w:ascii="Arial" w:hAnsi="Arial" w:cs="Arial"/>
                <w:color w:val="000000"/>
                <w:sz w:val="18"/>
                <w:szCs w:val="18"/>
              </w:rPr>
            </w:pPr>
            <w:r>
              <w:rPr>
                <w:rFonts w:ascii="Arial" w:hAnsi="Arial" w:cs="Arial"/>
                <w:color w:val="000000"/>
                <w:sz w:val="18"/>
                <w:szCs w:val="18"/>
              </w:rPr>
              <w:t>S</w:t>
            </w:r>
          </w:p>
        </w:tc>
        <w:tc>
          <w:tcPr>
            <w:tcW w:w="180" w:type="dxa"/>
            <w:shd w:val="clear" w:color="auto" w:fill="FFFFFF"/>
            <w:hideMark/>
          </w:tcPr>
          <w:p w:rsidR="007B173C" w:rsidRDefault="007B173C" w:rsidP="00305A33">
            <w:pPr>
              <w:rPr>
                <w:rFonts w:ascii="Arial" w:hAnsi="Arial" w:cs="Arial"/>
                <w:color w:val="000000"/>
                <w:sz w:val="18"/>
                <w:szCs w:val="18"/>
              </w:rPr>
            </w:pPr>
            <w:r>
              <w:rPr>
                <w:rFonts w:ascii="Arial" w:hAnsi="Arial" w:cs="Arial"/>
                <w:color w:val="000000"/>
                <w:sz w:val="18"/>
                <w:szCs w:val="18"/>
              </w:rPr>
              <w:t>O</w:t>
            </w:r>
          </w:p>
        </w:tc>
        <w:tc>
          <w:tcPr>
            <w:tcW w:w="591" w:type="dxa"/>
            <w:shd w:val="clear" w:color="auto" w:fill="FFFFFF"/>
            <w:hideMark/>
          </w:tcPr>
          <w:p w:rsidR="007B173C" w:rsidRDefault="007B173C" w:rsidP="00305A33">
            <w:pPr>
              <w:rPr>
                <w:rFonts w:ascii="Arial" w:hAnsi="Arial" w:cs="Arial"/>
                <w:color w:val="000000"/>
                <w:sz w:val="18"/>
                <w:szCs w:val="18"/>
              </w:rPr>
            </w:pPr>
            <w:r>
              <w:rPr>
                <w:rFonts w:ascii="Arial" w:hAnsi="Arial" w:cs="Arial"/>
                <w:color w:val="000000"/>
                <w:sz w:val="18"/>
                <w:szCs w:val="18"/>
              </w:rPr>
              <w:t>Integer</w:t>
            </w:r>
          </w:p>
        </w:tc>
        <w:tc>
          <w:tcPr>
            <w:tcW w:w="681" w:type="dxa"/>
            <w:shd w:val="clear" w:color="auto" w:fill="FFFFFF"/>
            <w:hideMark/>
          </w:tcPr>
          <w:p w:rsidR="007B173C" w:rsidRDefault="007B173C" w:rsidP="00305A33">
            <w:pPr>
              <w:rPr>
                <w:rFonts w:ascii="Arial" w:hAnsi="Arial" w:cs="Arial"/>
                <w:color w:val="000000"/>
                <w:sz w:val="18"/>
                <w:szCs w:val="18"/>
              </w:rPr>
            </w:pPr>
            <w:r>
              <w:rPr>
                <w:rFonts w:ascii="Arial" w:hAnsi="Arial" w:cs="Arial"/>
                <w:color w:val="000000"/>
                <w:sz w:val="18"/>
                <w:szCs w:val="18"/>
              </w:rPr>
              <w:t>0-100</w:t>
            </w:r>
          </w:p>
        </w:tc>
        <w:tc>
          <w:tcPr>
            <w:tcW w:w="480" w:type="dxa"/>
            <w:shd w:val="clear" w:color="auto" w:fill="FFFFFF"/>
            <w:hideMark/>
          </w:tcPr>
          <w:p w:rsidR="007B173C" w:rsidRDefault="007B173C" w:rsidP="00305A33">
            <w:pPr>
              <w:rPr>
                <w:rFonts w:ascii="Arial" w:hAnsi="Arial" w:cs="Arial"/>
                <w:color w:val="000000"/>
                <w:sz w:val="18"/>
                <w:szCs w:val="18"/>
              </w:rPr>
            </w:pPr>
            <w:r>
              <w:rPr>
                <w:rFonts w:ascii="Arial" w:hAnsi="Arial" w:cs="Arial"/>
                <w:color w:val="000000"/>
                <w:sz w:val="18"/>
                <w:szCs w:val="18"/>
              </w:rPr>
              <w:t>%</w:t>
            </w:r>
          </w:p>
        </w:tc>
        <w:tc>
          <w:tcPr>
            <w:tcW w:w="2462" w:type="dxa"/>
            <w:shd w:val="clear" w:color="auto" w:fill="FFFFFF"/>
            <w:hideMark/>
          </w:tcPr>
          <w:p w:rsidR="007B173C" w:rsidRDefault="007B173C" w:rsidP="00305A33">
            <w:pPr>
              <w:rPr>
                <w:rFonts w:ascii="Arial" w:hAnsi="Arial" w:cs="Arial"/>
                <w:color w:val="000000"/>
                <w:sz w:val="18"/>
                <w:szCs w:val="18"/>
              </w:rPr>
            </w:pPr>
            <w:r>
              <w:rPr>
                <w:rFonts w:ascii="Arial" w:hAnsi="Arial" w:cs="Arial"/>
                <w:color w:val="000000"/>
                <w:sz w:val="18"/>
                <w:szCs w:val="18"/>
              </w:rPr>
              <w:t>Contains the current battery level as a percentage (with a range from 0 to 100). This value is only valid when the value of Available Power Sources Resource is 1.</w:t>
            </w:r>
          </w:p>
        </w:tc>
        <w:tc>
          <w:tcPr>
            <w:tcW w:w="850" w:type="dxa"/>
            <w:shd w:val="clear" w:color="auto" w:fill="FFFFFF"/>
          </w:tcPr>
          <w:p w:rsidR="007B173C" w:rsidRDefault="007B173C" w:rsidP="00D23106">
            <w:pPr>
              <w:rPr>
                <w:rFonts w:ascii="Arial" w:hAnsi="Arial" w:cs="Arial"/>
                <w:color w:val="000000"/>
                <w:sz w:val="18"/>
                <w:szCs w:val="18"/>
              </w:rPr>
            </w:pPr>
            <w:r w:rsidRPr="00754159">
              <w:rPr>
                <w:rFonts w:ascii="Arial" w:hAnsi="Arial" w:cs="Arial"/>
                <w:color w:val="FF0000"/>
                <w:sz w:val="18"/>
                <w:szCs w:val="18"/>
                <w:highlight w:val="yellow"/>
              </w:rPr>
              <w:t>TBD</w:t>
            </w:r>
          </w:p>
        </w:tc>
        <w:tc>
          <w:tcPr>
            <w:tcW w:w="1584" w:type="dxa"/>
            <w:shd w:val="clear" w:color="auto" w:fill="FFFFFF"/>
          </w:tcPr>
          <w:p w:rsidR="007B173C" w:rsidRDefault="007B173C" w:rsidP="00305A33">
            <w:pPr>
              <w:rPr>
                <w:rFonts w:ascii="Arial" w:hAnsi="Arial" w:cs="Arial"/>
                <w:color w:val="000000"/>
                <w:sz w:val="18"/>
                <w:szCs w:val="18"/>
              </w:rPr>
            </w:pPr>
          </w:p>
        </w:tc>
      </w:tr>
      <w:tr w:rsidR="007B173C" w:rsidTr="00D23106">
        <w:trPr>
          <w:cantSplit/>
        </w:trPr>
        <w:tc>
          <w:tcPr>
            <w:tcW w:w="231" w:type="dxa"/>
            <w:shd w:val="clear" w:color="auto" w:fill="FFFFFF"/>
            <w:hideMark/>
          </w:tcPr>
          <w:p w:rsidR="007B173C" w:rsidRDefault="007B173C" w:rsidP="00305A33">
            <w:pPr>
              <w:rPr>
                <w:rFonts w:ascii="Arial" w:hAnsi="Arial" w:cs="Arial"/>
                <w:color w:val="000000"/>
                <w:sz w:val="18"/>
                <w:szCs w:val="18"/>
              </w:rPr>
            </w:pPr>
            <w:r>
              <w:rPr>
                <w:rFonts w:ascii="Arial" w:hAnsi="Arial" w:cs="Arial"/>
                <w:color w:val="000000"/>
                <w:sz w:val="18"/>
                <w:szCs w:val="18"/>
              </w:rPr>
              <w:t>10</w:t>
            </w:r>
          </w:p>
        </w:tc>
        <w:tc>
          <w:tcPr>
            <w:tcW w:w="1093" w:type="dxa"/>
            <w:shd w:val="clear" w:color="auto" w:fill="FFFFFF"/>
            <w:hideMark/>
          </w:tcPr>
          <w:p w:rsidR="007B173C" w:rsidRDefault="007B173C" w:rsidP="00305A33">
            <w:pPr>
              <w:rPr>
                <w:rFonts w:ascii="Arial" w:hAnsi="Arial" w:cs="Arial"/>
                <w:color w:val="000000"/>
                <w:sz w:val="18"/>
                <w:szCs w:val="18"/>
              </w:rPr>
            </w:pPr>
            <w:r>
              <w:rPr>
                <w:rFonts w:ascii="Arial" w:hAnsi="Arial" w:cs="Arial"/>
                <w:color w:val="000000"/>
                <w:sz w:val="18"/>
                <w:szCs w:val="18"/>
              </w:rPr>
              <w:t>Memory Free</w:t>
            </w:r>
          </w:p>
        </w:tc>
        <w:tc>
          <w:tcPr>
            <w:tcW w:w="330" w:type="dxa"/>
            <w:shd w:val="clear" w:color="auto" w:fill="FFFFFF"/>
            <w:hideMark/>
          </w:tcPr>
          <w:p w:rsidR="007B173C" w:rsidRDefault="007B173C" w:rsidP="00305A33">
            <w:pPr>
              <w:rPr>
                <w:rFonts w:ascii="Arial" w:hAnsi="Arial" w:cs="Arial"/>
                <w:color w:val="000000"/>
                <w:sz w:val="18"/>
                <w:szCs w:val="18"/>
              </w:rPr>
            </w:pPr>
            <w:r>
              <w:rPr>
                <w:rFonts w:ascii="Arial" w:hAnsi="Arial" w:cs="Arial"/>
                <w:color w:val="000000"/>
                <w:sz w:val="18"/>
                <w:szCs w:val="18"/>
              </w:rPr>
              <w:t>R</w:t>
            </w:r>
          </w:p>
        </w:tc>
        <w:tc>
          <w:tcPr>
            <w:tcW w:w="180" w:type="dxa"/>
            <w:shd w:val="clear" w:color="auto" w:fill="FFFFFF"/>
            <w:hideMark/>
          </w:tcPr>
          <w:p w:rsidR="007B173C" w:rsidRDefault="007B173C" w:rsidP="00305A33">
            <w:pPr>
              <w:rPr>
                <w:rFonts w:ascii="Arial" w:hAnsi="Arial" w:cs="Arial"/>
                <w:color w:val="000000"/>
                <w:sz w:val="18"/>
                <w:szCs w:val="18"/>
              </w:rPr>
            </w:pPr>
            <w:r>
              <w:rPr>
                <w:rFonts w:ascii="Arial" w:hAnsi="Arial" w:cs="Arial"/>
                <w:color w:val="000000"/>
                <w:sz w:val="18"/>
                <w:szCs w:val="18"/>
              </w:rPr>
              <w:t>S</w:t>
            </w:r>
          </w:p>
        </w:tc>
        <w:tc>
          <w:tcPr>
            <w:tcW w:w="180" w:type="dxa"/>
            <w:shd w:val="clear" w:color="auto" w:fill="FFFFFF"/>
            <w:hideMark/>
          </w:tcPr>
          <w:p w:rsidR="007B173C" w:rsidRDefault="007B173C" w:rsidP="00305A33">
            <w:pPr>
              <w:rPr>
                <w:rFonts w:ascii="Arial" w:hAnsi="Arial" w:cs="Arial"/>
                <w:color w:val="000000"/>
                <w:sz w:val="18"/>
                <w:szCs w:val="18"/>
              </w:rPr>
            </w:pPr>
            <w:r>
              <w:rPr>
                <w:rFonts w:ascii="Arial" w:hAnsi="Arial" w:cs="Arial"/>
                <w:color w:val="000000"/>
                <w:sz w:val="18"/>
                <w:szCs w:val="18"/>
              </w:rPr>
              <w:t>O</w:t>
            </w:r>
          </w:p>
        </w:tc>
        <w:tc>
          <w:tcPr>
            <w:tcW w:w="591" w:type="dxa"/>
            <w:shd w:val="clear" w:color="auto" w:fill="FFFFFF"/>
            <w:hideMark/>
          </w:tcPr>
          <w:p w:rsidR="007B173C" w:rsidRDefault="007B173C" w:rsidP="00305A33">
            <w:pPr>
              <w:rPr>
                <w:rFonts w:ascii="Arial" w:hAnsi="Arial" w:cs="Arial"/>
                <w:color w:val="000000"/>
                <w:sz w:val="18"/>
                <w:szCs w:val="18"/>
              </w:rPr>
            </w:pPr>
            <w:r>
              <w:rPr>
                <w:rFonts w:ascii="Arial" w:hAnsi="Arial" w:cs="Arial"/>
                <w:color w:val="000000"/>
                <w:sz w:val="18"/>
                <w:szCs w:val="18"/>
              </w:rPr>
              <w:t>Integer</w:t>
            </w:r>
          </w:p>
        </w:tc>
        <w:tc>
          <w:tcPr>
            <w:tcW w:w="681" w:type="dxa"/>
            <w:shd w:val="clear" w:color="auto" w:fill="FFFFFF"/>
            <w:hideMark/>
          </w:tcPr>
          <w:p w:rsidR="007B173C" w:rsidRDefault="000A5DEB" w:rsidP="00305A33">
            <w:pPr>
              <w:rPr>
                <w:rFonts w:ascii="Arial" w:hAnsi="Arial" w:cs="Arial"/>
                <w:color w:val="000000"/>
                <w:sz w:val="18"/>
                <w:szCs w:val="18"/>
              </w:rPr>
            </w:pPr>
            <w:r>
              <w:rPr>
                <w:rFonts w:ascii="Arial" w:hAnsi="Arial" w:cs="Arial"/>
                <w:color w:val="000000"/>
                <w:sz w:val="18"/>
                <w:szCs w:val="18"/>
              </w:rPr>
              <w:t>0-</w:t>
            </w:r>
            <w:r w:rsidRPr="000A5DEB">
              <w:rPr>
                <w:rFonts w:ascii="Arial" w:hAnsi="Arial" w:cs="Arial"/>
                <w:color w:val="000000"/>
                <w:sz w:val="18"/>
                <w:szCs w:val="18"/>
              </w:rPr>
              <w:t>4294967295</w:t>
            </w:r>
          </w:p>
        </w:tc>
        <w:tc>
          <w:tcPr>
            <w:tcW w:w="480" w:type="dxa"/>
            <w:shd w:val="clear" w:color="auto" w:fill="FFFFFF"/>
            <w:hideMark/>
          </w:tcPr>
          <w:p w:rsidR="007B173C" w:rsidRDefault="007B173C" w:rsidP="00305A33">
            <w:pPr>
              <w:rPr>
                <w:rFonts w:ascii="Arial" w:hAnsi="Arial" w:cs="Arial"/>
                <w:color w:val="000000"/>
                <w:sz w:val="18"/>
                <w:szCs w:val="18"/>
              </w:rPr>
            </w:pPr>
            <w:r>
              <w:rPr>
                <w:rFonts w:ascii="Arial" w:hAnsi="Arial" w:cs="Arial"/>
                <w:color w:val="000000"/>
                <w:sz w:val="18"/>
                <w:szCs w:val="18"/>
              </w:rPr>
              <w:t>KB</w:t>
            </w:r>
          </w:p>
        </w:tc>
        <w:tc>
          <w:tcPr>
            <w:tcW w:w="2462" w:type="dxa"/>
            <w:shd w:val="clear" w:color="auto" w:fill="FFFFFF"/>
            <w:hideMark/>
          </w:tcPr>
          <w:p w:rsidR="007B173C" w:rsidRDefault="007B173C" w:rsidP="00305A33">
            <w:pPr>
              <w:rPr>
                <w:rFonts w:ascii="Arial" w:hAnsi="Arial" w:cs="Arial"/>
                <w:color w:val="000000"/>
                <w:sz w:val="18"/>
                <w:szCs w:val="18"/>
              </w:rPr>
            </w:pPr>
            <w:r>
              <w:rPr>
                <w:rFonts w:ascii="Arial" w:hAnsi="Arial" w:cs="Arial"/>
                <w:color w:val="000000"/>
                <w:sz w:val="18"/>
                <w:szCs w:val="18"/>
              </w:rPr>
              <w:t>Estimated current available amount of storage space which can store data and software in the LWM2M Device (expressed in kilobytes).</w:t>
            </w:r>
          </w:p>
          <w:p w:rsidR="00B70A71" w:rsidRDefault="00B70A71" w:rsidP="00B70A71">
            <w:pPr>
              <w:rPr>
                <w:rFonts w:ascii="Arial" w:hAnsi="Arial" w:cs="Arial"/>
                <w:color w:val="000000"/>
                <w:sz w:val="18"/>
                <w:szCs w:val="18"/>
              </w:rPr>
            </w:pPr>
            <w:r>
              <w:rPr>
                <w:rFonts w:ascii="Arial" w:hAnsi="Arial" w:cs="Arial"/>
                <w:color w:val="000000"/>
                <w:sz w:val="18"/>
                <w:szCs w:val="18"/>
              </w:rPr>
              <w:t>The device will return the whole area storage size</w:t>
            </w:r>
          </w:p>
        </w:tc>
        <w:tc>
          <w:tcPr>
            <w:tcW w:w="850" w:type="dxa"/>
            <w:shd w:val="clear" w:color="auto" w:fill="FFFFFF"/>
          </w:tcPr>
          <w:p w:rsidR="007B173C" w:rsidRDefault="007B173C" w:rsidP="00D23106">
            <w:pPr>
              <w:rPr>
                <w:rFonts w:ascii="Arial" w:hAnsi="Arial" w:cs="Arial"/>
                <w:color w:val="000000"/>
                <w:sz w:val="18"/>
                <w:szCs w:val="18"/>
              </w:rPr>
            </w:pPr>
            <w:r w:rsidRPr="00754159">
              <w:rPr>
                <w:rFonts w:ascii="Arial" w:hAnsi="Arial" w:cs="Arial"/>
                <w:color w:val="FF0000"/>
                <w:sz w:val="18"/>
                <w:szCs w:val="18"/>
                <w:highlight w:val="yellow"/>
              </w:rPr>
              <w:t>TBD</w:t>
            </w:r>
          </w:p>
        </w:tc>
        <w:tc>
          <w:tcPr>
            <w:tcW w:w="1584" w:type="dxa"/>
            <w:shd w:val="clear" w:color="auto" w:fill="FFFFFF"/>
          </w:tcPr>
          <w:p w:rsidR="007B173C" w:rsidRDefault="00B70A71" w:rsidP="00305A33">
            <w:pPr>
              <w:rPr>
                <w:rFonts w:ascii="Arial" w:hAnsi="Arial" w:cs="Arial"/>
                <w:color w:val="000000"/>
                <w:sz w:val="18"/>
                <w:szCs w:val="18"/>
              </w:rPr>
            </w:pPr>
            <w:r>
              <w:rPr>
                <w:rFonts w:ascii="Arial" w:hAnsi="Arial" w:cs="Arial"/>
                <w:color w:val="000000"/>
                <w:sz w:val="18"/>
                <w:szCs w:val="18"/>
              </w:rPr>
              <w:t xml:space="preserve"> None</w:t>
            </w:r>
          </w:p>
        </w:tc>
      </w:tr>
      <w:tr w:rsidR="007B173C" w:rsidTr="00D23106">
        <w:trPr>
          <w:cantSplit/>
        </w:trPr>
        <w:tc>
          <w:tcPr>
            <w:tcW w:w="231" w:type="dxa"/>
            <w:shd w:val="clear" w:color="auto" w:fill="FFFFFF"/>
            <w:hideMark/>
          </w:tcPr>
          <w:p w:rsidR="007B173C" w:rsidRDefault="007B173C" w:rsidP="00305A33">
            <w:pPr>
              <w:rPr>
                <w:rFonts w:ascii="Arial" w:hAnsi="Arial" w:cs="Arial"/>
                <w:color w:val="000000"/>
                <w:sz w:val="18"/>
                <w:szCs w:val="18"/>
              </w:rPr>
            </w:pPr>
            <w:r>
              <w:rPr>
                <w:rFonts w:ascii="Arial" w:hAnsi="Arial" w:cs="Arial"/>
                <w:color w:val="000000"/>
                <w:sz w:val="18"/>
                <w:szCs w:val="18"/>
              </w:rPr>
              <w:lastRenderedPageBreak/>
              <w:t>11</w:t>
            </w:r>
          </w:p>
        </w:tc>
        <w:tc>
          <w:tcPr>
            <w:tcW w:w="1093" w:type="dxa"/>
            <w:shd w:val="clear" w:color="auto" w:fill="FFFFFF"/>
            <w:hideMark/>
          </w:tcPr>
          <w:p w:rsidR="007B173C" w:rsidRDefault="007B173C" w:rsidP="00305A33">
            <w:pPr>
              <w:rPr>
                <w:rFonts w:ascii="Arial" w:hAnsi="Arial" w:cs="Arial"/>
                <w:color w:val="000000"/>
                <w:sz w:val="18"/>
                <w:szCs w:val="18"/>
              </w:rPr>
            </w:pPr>
            <w:commentRangeStart w:id="72"/>
            <w:r>
              <w:rPr>
                <w:rFonts w:ascii="Arial" w:hAnsi="Arial" w:cs="Arial"/>
                <w:color w:val="000000"/>
                <w:sz w:val="18"/>
                <w:szCs w:val="18"/>
              </w:rPr>
              <w:t>Error Code</w:t>
            </w:r>
            <w:commentRangeEnd w:id="72"/>
            <w:r w:rsidR="002F7543">
              <w:rPr>
                <w:rStyle w:val="Marquedecommentaire"/>
              </w:rPr>
              <w:commentReference w:id="72"/>
            </w:r>
          </w:p>
        </w:tc>
        <w:tc>
          <w:tcPr>
            <w:tcW w:w="330" w:type="dxa"/>
            <w:shd w:val="clear" w:color="auto" w:fill="FFFFFF"/>
            <w:hideMark/>
          </w:tcPr>
          <w:p w:rsidR="007B173C" w:rsidRDefault="007B173C" w:rsidP="00305A33">
            <w:pPr>
              <w:rPr>
                <w:rFonts w:ascii="Arial" w:hAnsi="Arial" w:cs="Arial"/>
                <w:color w:val="000000"/>
                <w:sz w:val="18"/>
                <w:szCs w:val="18"/>
              </w:rPr>
            </w:pPr>
            <w:r>
              <w:rPr>
                <w:rFonts w:ascii="Arial" w:hAnsi="Arial" w:cs="Arial"/>
                <w:color w:val="000000"/>
                <w:sz w:val="18"/>
                <w:szCs w:val="18"/>
              </w:rPr>
              <w:t>R</w:t>
            </w:r>
          </w:p>
        </w:tc>
        <w:tc>
          <w:tcPr>
            <w:tcW w:w="180" w:type="dxa"/>
            <w:shd w:val="clear" w:color="auto" w:fill="FFFFFF"/>
            <w:hideMark/>
          </w:tcPr>
          <w:p w:rsidR="007B173C" w:rsidRDefault="007B173C" w:rsidP="00305A33">
            <w:pPr>
              <w:rPr>
                <w:rFonts w:ascii="Arial" w:hAnsi="Arial" w:cs="Arial"/>
                <w:color w:val="000000"/>
                <w:sz w:val="18"/>
                <w:szCs w:val="18"/>
              </w:rPr>
            </w:pPr>
            <w:r>
              <w:rPr>
                <w:rFonts w:ascii="Arial" w:hAnsi="Arial" w:cs="Arial"/>
                <w:color w:val="000000"/>
                <w:sz w:val="18"/>
                <w:szCs w:val="18"/>
              </w:rPr>
              <w:t>M</w:t>
            </w:r>
          </w:p>
        </w:tc>
        <w:tc>
          <w:tcPr>
            <w:tcW w:w="180" w:type="dxa"/>
            <w:shd w:val="clear" w:color="auto" w:fill="FFFFFF"/>
            <w:hideMark/>
          </w:tcPr>
          <w:p w:rsidR="007B173C" w:rsidRDefault="007B173C" w:rsidP="00305A33">
            <w:pPr>
              <w:rPr>
                <w:rFonts w:ascii="Arial" w:hAnsi="Arial" w:cs="Arial"/>
                <w:color w:val="000000"/>
                <w:sz w:val="18"/>
                <w:szCs w:val="18"/>
              </w:rPr>
            </w:pPr>
            <w:r w:rsidRPr="00D4414B">
              <w:rPr>
                <w:rFonts w:ascii="Arial" w:hAnsi="Arial" w:cs="Arial"/>
                <w:color w:val="FF0000"/>
                <w:sz w:val="18"/>
                <w:szCs w:val="18"/>
                <w:highlight w:val="yellow"/>
              </w:rPr>
              <w:t>M</w:t>
            </w:r>
          </w:p>
        </w:tc>
        <w:tc>
          <w:tcPr>
            <w:tcW w:w="591" w:type="dxa"/>
            <w:shd w:val="clear" w:color="auto" w:fill="FFFFFF"/>
            <w:hideMark/>
          </w:tcPr>
          <w:p w:rsidR="007B173C" w:rsidRDefault="007B173C" w:rsidP="00305A33">
            <w:pPr>
              <w:rPr>
                <w:rFonts w:ascii="Arial" w:hAnsi="Arial" w:cs="Arial"/>
                <w:color w:val="000000"/>
                <w:sz w:val="18"/>
                <w:szCs w:val="18"/>
              </w:rPr>
            </w:pPr>
            <w:r>
              <w:rPr>
                <w:rFonts w:ascii="Arial" w:hAnsi="Arial" w:cs="Arial"/>
                <w:color w:val="000000"/>
                <w:sz w:val="18"/>
                <w:szCs w:val="18"/>
              </w:rPr>
              <w:t>Integer</w:t>
            </w:r>
          </w:p>
        </w:tc>
        <w:tc>
          <w:tcPr>
            <w:tcW w:w="681" w:type="dxa"/>
            <w:shd w:val="clear" w:color="auto" w:fill="FFFFFF"/>
            <w:hideMark/>
          </w:tcPr>
          <w:p w:rsidR="007B173C" w:rsidRDefault="007B173C" w:rsidP="00305A33">
            <w:pPr>
              <w:rPr>
                <w:rFonts w:ascii="Arial" w:hAnsi="Arial" w:cs="Arial"/>
                <w:color w:val="000000"/>
                <w:sz w:val="18"/>
                <w:szCs w:val="18"/>
              </w:rPr>
            </w:pPr>
          </w:p>
        </w:tc>
        <w:tc>
          <w:tcPr>
            <w:tcW w:w="480" w:type="dxa"/>
            <w:shd w:val="clear" w:color="auto" w:fill="FFFFFF"/>
            <w:hideMark/>
          </w:tcPr>
          <w:p w:rsidR="007B173C" w:rsidRDefault="007B173C" w:rsidP="00305A33">
            <w:pPr>
              <w:rPr>
                <w:rFonts w:ascii="Arial" w:hAnsi="Arial" w:cs="Arial"/>
                <w:color w:val="000000"/>
                <w:sz w:val="18"/>
                <w:szCs w:val="18"/>
              </w:rPr>
            </w:pPr>
          </w:p>
        </w:tc>
        <w:tc>
          <w:tcPr>
            <w:tcW w:w="2462" w:type="dxa"/>
            <w:shd w:val="clear" w:color="auto" w:fill="FFFFFF"/>
            <w:hideMark/>
          </w:tcPr>
          <w:p w:rsidR="007B173C" w:rsidRDefault="007B173C" w:rsidP="00741847">
            <w:pPr>
              <w:rPr>
                <w:rFonts w:ascii="Arial" w:hAnsi="Arial" w:cs="Arial"/>
                <w:color w:val="000000"/>
                <w:sz w:val="18"/>
                <w:szCs w:val="18"/>
              </w:rPr>
            </w:pPr>
            <w:r>
              <w:rPr>
                <w:rFonts w:ascii="Arial" w:hAnsi="Arial" w:cs="Arial"/>
                <w:color w:val="000000"/>
                <w:sz w:val="18"/>
                <w:szCs w:val="18"/>
              </w:rPr>
              <w:t>0=No error</w:t>
            </w:r>
            <w:r>
              <w:rPr>
                <w:rFonts w:ascii="Arial" w:hAnsi="Arial" w:cs="Arial"/>
                <w:color w:val="000000"/>
                <w:sz w:val="18"/>
                <w:szCs w:val="18"/>
              </w:rPr>
              <w:br/>
              <w:t>1=Low battery power</w:t>
            </w:r>
            <w:r>
              <w:rPr>
                <w:rFonts w:ascii="Arial" w:hAnsi="Arial" w:cs="Arial"/>
                <w:color w:val="000000"/>
                <w:sz w:val="18"/>
                <w:szCs w:val="18"/>
              </w:rPr>
              <w:br/>
              <w:t>2=External power supply off</w:t>
            </w:r>
            <w:r>
              <w:rPr>
                <w:rFonts w:ascii="Arial" w:hAnsi="Arial" w:cs="Arial"/>
                <w:color w:val="000000"/>
                <w:sz w:val="18"/>
                <w:szCs w:val="18"/>
              </w:rPr>
              <w:br/>
              <w:t>3=GPS module failure</w:t>
            </w:r>
            <w:r>
              <w:rPr>
                <w:rFonts w:ascii="Arial" w:hAnsi="Arial" w:cs="Arial"/>
                <w:color w:val="000000"/>
                <w:sz w:val="18"/>
                <w:szCs w:val="18"/>
              </w:rPr>
              <w:br/>
              <w:t>4=Low received signal strength</w:t>
            </w:r>
            <w:r>
              <w:rPr>
                <w:rFonts w:ascii="Arial" w:hAnsi="Arial" w:cs="Arial"/>
                <w:color w:val="000000"/>
                <w:sz w:val="18"/>
                <w:szCs w:val="18"/>
              </w:rPr>
              <w:br/>
              <w:t>5=Out of memory</w:t>
            </w:r>
            <w:r>
              <w:rPr>
                <w:rFonts w:ascii="Arial" w:hAnsi="Arial" w:cs="Arial"/>
                <w:color w:val="000000"/>
                <w:sz w:val="18"/>
                <w:szCs w:val="18"/>
              </w:rPr>
              <w:br/>
              <w:t>6=SMS failure</w:t>
            </w:r>
            <w:r>
              <w:rPr>
                <w:rFonts w:ascii="Arial" w:hAnsi="Arial" w:cs="Arial"/>
                <w:color w:val="000000"/>
                <w:sz w:val="18"/>
                <w:szCs w:val="18"/>
              </w:rPr>
              <w:br/>
              <w:t>7=IP connectivity failure</w:t>
            </w:r>
            <w:r>
              <w:rPr>
                <w:rFonts w:ascii="Arial" w:hAnsi="Arial" w:cs="Arial"/>
                <w:color w:val="000000"/>
                <w:sz w:val="18"/>
                <w:szCs w:val="18"/>
              </w:rPr>
              <w:br/>
              <w:t>8=Peripheral malfunction</w:t>
            </w:r>
            <w:r>
              <w:rPr>
                <w:rFonts w:ascii="Arial" w:hAnsi="Arial" w:cs="Arial"/>
                <w:color w:val="000000"/>
                <w:sz w:val="18"/>
                <w:szCs w:val="18"/>
              </w:rPr>
              <w:br/>
            </w:r>
            <w:r>
              <w:rPr>
                <w:rFonts w:ascii="Arial" w:hAnsi="Arial" w:cs="Arial"/>
                <w:color w:val="000000"/>
                <w:sz w:val="18"/>
                <w:szCs w:val="18"/>
              </w:rPr>
              <w:br/>
              <w:t>When the single Device Object Instance is initiated, there is only one error code Resource Instance whose value is equal to 0 that means no error. When the first error happens, the LWM2M Client changes error code Resource Instance to any non-zero value to indicate the error type. When any other error happens, a new error code Resource Instance is created.</w:t>
            </w:r>
            <w:r>
              <w:rPr>
                <w:rFonts w:ascii="Arial" w:hAnsi="Arial" w:cs="Arial"/>
                <w:color w:val="000000"/>
                <w:sz w:val="18"/>
                <w:szCs w:val="18"/>
              </w:rPr>
              <w:br/>
            </w:r>
            <w:r>
              <w:rPr>
                <w:rFonts w:ascii="Arial" w:hAnsi="Arial" w:cs="Arial"/>
                <w:color w:val="000000"/>
                <w:sz w:val="18"/>
                <w:szCs w:val="18"/>
              </w:rPr>
              <w:br/>
              <w:t>This error code Resource MAY be observed by the LWM2M Server. How to deal with LWM2M Client’s error report depends on the policy of the LWM2M Server.</w:t>
            </w:r>
          </w:p>
        </w:tc>
        <w:tc>
          <w:tcPr>
            <w:tcW w:w="850" w:type="dxa"/>
            <w:shd w:val="clear" w:color="auto" w:fill="FFFFFF"/>
          </w:tcPr>
          <w:p w:rsidR="007B173C" w:rsidRDefault="007B173C" w:rsidP="00D23106">
            <w:pPr>
              <w:rPr>
                <w:rFonts w:ascii="Arial" w:hAnsi="Arial" w:cs="Arial"/>
                <w:color w:val="000000"/>
                <w:sz w:val="18"/>
                <w:szCs w:val="18"/>
              </w:rPr>
            </w:pPr>
            <w:r w:rsidRPr="00754159">
              <w:rPr>
                <w:rFonts w:ascii="Arial" w:hAnsi="Arial" w:cs="Arial"/>
                <w:color w:val="FF0000"/>
                <w:sz w:val="18"/>
                <w:szCs w:val="18"/>
                <w:highlight w:val="yellow"/>
              </w:rPr>
              <w:t>TBD</w:t>
            </w:r>
          </w:p>
        </w:tc>
        <w:tc>
          <w:tcPr>
            <w:tcW w:w="1584" w:type="dxa"/>
            <w:shd w:val="clear" w:color="auto" w:fill="FFFFFF"/>
          </w:tcPr>
          <w:p w:rsidR="007B173C" w:rsidRDefault="00B70A71" w:rsidP="00305A33">
            <w:pPr>
              <w:rPr>
                <w:rFonts w:ascii="Arial" w:hAnsi="Arial" w:cs="Arial"/>
                <w:color w:val="000000"/>
                <w:sz w:val="18"/>
                <w:szCs w:val="18"/>
              </w:rPr>
            </w:pPr>
            <w:r>
              <w:rPr>
                <w:rFonts w:ascii="Arial" w:hAnsi="Arial" w:cs="Arial"/>
                <w:color w:val="000000"/>
                <w:sz w:val="18"/>
                <w:szCs w:val="18"/>
              </w:rPr>
              <w:t>None</w:t>
            </w:r>
          </w:p>
        </w:tc>
      </w:tr>
      <w:tr w:rsidR="00D4414B" w:rsidTr="00D23106">
        <w:trPr>
          <w:cantSplit/>
        </w:trPr>
        <w:tc>
          <w:tcPr>
            <w:tcW w:w="231"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12</w:t>
            </w:r>
          </w:p>
        </w:tc>
        <w:tc>
          <w:tcPr>
            <w:tcW w:w="1093"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Reset Error Code</w:t>
            </w:r>
          </w:p>
        </w:tc>
        <w:tc>
          <w:tcPr>
            <w:tcW w:w="330"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E</w:t>
            </w:r>
          </w:p>
        </w:tc>
        <w:tc>
          <w:tcPr>
            <w:tcW w:w="180"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S</w:t>
            </w:r>
          </w:p>
        </w:tc>
        <w:tc>
          <w:tcPr>
            <w:tcW w:w="180"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O</w:t>
            </w:r>
          </w:p>
        </w:tc>
        <w:tc>
          <w:tcPr>
            <w:tcW w:w="591" w:type="dxa"/>
            <w:shd w:val="clear" w:color="auto" w:fill="FFFFFF"/>
            <w:hideMark/>
          </w:tcPr>
          <w:p w:rsidR="00D4414B" w:rsidRDefault="00741D73" w:rsidP="00305A33">
            <w:pPr>
              <w:rPr>
                <w:rFonts w:ascii="Arial" w:hAnsi="Arial" w:cs="Arial"/>
                <w:color w:val="000000"/>
                <w:sz w:val="18"/>
                <w:szCs w:val="18"/>
              </w:rPr>
            </w:pPr>
            <w:r>
              <w:rPr>
                <w:rFonts w:ascii="Arial" w:hAnsi="Arial" w:cs="Arial"/>
                <w:color w:val="000000"/>
                <w:sz w:val="18"/>
                <w:szCs w:val="18"/>
              </w:rPr>
              <w:t>N/A</w:t>
            </w:r>
          </w:p>
        </w:tc>
        <w:tc>
          <w:tcPr>
            <w:tcW w:w="681" w:type="dxa"/>
            <w:shd w:val="clear" w:color="auto" w:fill="FFFFFF"/>
            <w:hideMark/>
          </w:tcPr>
          <w:p w:rsidR="00D4414B" w:rsidRDefault="00741D73" w:rsidP="00305A33">
            <w:pPr>
              <w:rPr>
                <w:rFonts w:ascii="Arial" w:hAnsi="Arial" w:cs="Arial"/>
                <w:color w:val="000000"/>
                <w:sz w:val="18"/>
                <w:szCs w:val="18"/>
              </w:rPr>
            </w:pPr>
            <w:r>
              <w:rPr>
                <w:rFonts w:ascii="Arial" w:hAnsi="Arial" w:cs="Arial"/>
                <w:color w:val="000000"/>
                <w:sz w:val="18"/>
                <w:szCs w:val="18"/>
              </w:rPr>
              <w:t>N/A</w:t>
            </w:r>
          </w:p>
        </w:tc>
        <w:tc>
          <w:tcPr>
            <w:tcW w:w="480" w:type="dxa"/>
            <w:shd w:val="clear" w:color="auto" w:fill="FFFFFF"/>
            <w:hideMark/>
          </w:tcPr>
          <w:p w:rsidR="00D4414B" w:rsidRDefault="00D4414B" w:rsidP="00305A33">
            <w:pPr>
              <w:rPr>
                <w:rFonts w:ascii="Arial" w:hAnsi="Arial" w:cs="Arial"/>
                <w:color w:val="000000"/>
                <w:sz w:val="18"/>
                <w:szCs w:val="18"/>
              </w:rPr>
            </w:pPr>
          </w:p>
        </w:tc>
        <w:tc>
          <w:tcPr>
            <w:tcW w:w="2462"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Delete all error code Resource Instances and create only one zero-value error code that implies no error.</w:t>
            </w:r>
          </w:p>
        </w:tc>
        <w:tc>
          <w:tcPr>
            <w:tcW w:w="850" w:type="dxa"/>
            <w:shd w:val="clear" w:color="auto" w:fill="FFFFFF"/>
          </w:tcPr>
          <w:p w:rsidR="00D4414B" w:rsidRDefault="00D4414B" w:rsidP="00D23106">
            <w:pPr>
              <w:rPr>
                <w:rFonts w:ascii="Arial" w:hAnsi="Arial" w:cs="Arial"/>
                <w:color w:val="000000"/>
                <w:sz w:val="18"/>
                <w:szCs w:val="18"/>
              </w:rPr>
            </w:pPr>
            <w:r w:rsidRPr="00754159">
              <w:rPr>
                <w:rFonts w:ascii="Arial" w:hAnsi="Arial" w:cs="Arial"/>
                <w:color w:val="FF0000"/>
                <w:sz w:val="18"/>
                <w:szCs w:val="18"/>
                <w:highlight w:val="yellow"/>
              </w:rPr>
              <w:t>TBD</w:t>
            </w:r>
          </w:p>
        </w:tc>
        <w:tc>
          <w:tcPr>
            <w:tcW w:w="1584" w:type="dxa"/>
            <w:shd w:val="clear" w:color="auto" w:fill="FFFFFF"/>
          </w:tcPr>
          <w:p w:rsidR="00D4414B" w:rsidRDefault="00B70A71" w:rsidP="00305A33">
            <w:pPr>
              <w:rPr>
                <w:rFonts w:ascii="Arial" w:hAnsi="Arial" w:cs="Arial"/>
                <w:color w:val="000000"/>
                <w:sz w:val="18"/>
                <w:szCs w:val="18"/>
              </w:rPr>
            </w:pPr>
            <w:r>
              <w:rPr>
                <w:rFonts w:ascii="Arial" w:hAnsi="Arial" w:cs="Arial"/>
                <w:color w:val="000000"/>
                <w:sz w:val="18"/>
                <w:szCs w:val="18"/>
              </w:rPr>
              <w:t>None</w:t>
            </w:r>
          </w:p>
        </w:tc>
      </w:tr>
      <w:tr w:rsidR="00D4414B" w:rsidTr="00D23106">
        <w:trPr>
          <w:cantSplit/>
        </w:trPr>
        <w:tc>
          <w:tcPr>
            <w:tcW w:w="231"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lastRenderedPageBreak/>
              <w:t>13</w:t>
            </w:r>
          </w:p>
        </w:tc>
        <w:tc>
          <w:tcPr>
            <w:tcW w:w="1093"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Current Time</w:t>
            </w:r>
          </w:p>
        </w:tc>
        <w:tc>
          <w:tcPr>
            <w:tcW w:w="330"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RW</w:t>
            </w:r>
          </w:p>
        </w:tc>
        <w:tc>
          <w:tcPr>
            <w:tcW w:w="180"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S</w:t>
            </w:r>
          </w:p>
        </w:tc>
        <w:tc>
          <w:tcPr>
            <w:tcW w:w="180"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O</w:t>
            </w:r>
          </w:p>
        </w:tc>
        <w:tc>
          <w:tcPr>
            <w:tcW w:w="591"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Time</w:t>
            </w:r>
          </w:p>
        </w:tc>
        <w:tc>
          <w:tcPr>
            <w:tcW w:w="681" w:type="dxa"/>
            <w:shd w:val="clear" w:color="auto" w:fill="FFFFFF"/>
            <w:hideMark/>
          </w:tcPr>
          <w:p w:rsidR="00D4414B" w:rsidRDefault="00D279EF" w:rsidP="00305A33">
            <w:pPr>
              <w:rPr>
                <w:rFonts w:ascii="Arial" w:hAnsi="Arial" w:cs="Arial"/>
                <w:color w:val="000000"/>
                <w:sz w:val="18"/>
                <w:szCs w:val="18"/>
              </w:rPr>
            </w:pPr>
            <w:r>
              <w:rPr>
                <w:rFonts w:ascii="Arial" w:hAnsi="Arial" w:cs="Arial"/>
                <w:color w:val="000000"/>
                <w:sz w:val="18"/>
                <w:szCs w:val="18"/>
              </w:rPr>
              <w:t>See Description</w:t>
            </w:r>
          </w:p>
        </w:tc>
        <w:tc>
          <w:tcPr>
            <w:tcW w:w="480" w:type="dxa"/>
            <w:shd w:val="clear" w:color="auto" w:fill="FFFFFF"/>
            <w:hideMark/>
          </w:tcPr>
          <w:p w:rsidR="00D4414B" w:rsidRDefault="00D4414B" w:rsidP="00305A33">
            <w:pPr>
              <w:rPr>
                <w:rFonts w:ascii="Arial" w:hAnsi="Arial" w:cs="Arial"/>
                <w:color w:val="000000"/>
                <w:sz w:val="18"/>
                <w:szCs w:val="18"/>
              </w:rPr>
            </w:pPr>
          </w:p>
        </w:tc>
        <w:tc>
          <w:tcPr>
            <w:tcW w:w="2462"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Current UNIX time of the LWM2M Client.</w:t>
            </w:r>
            <w:r>
              <w:rPr>
                <w:rFonts w:ascii="Arial" w:hAnsi="Arial" w:cs="Arial"/>
                <w:color w:val="000000"/>
                <w:sz w:val="18"/>
                <w:szCs w:val="18"/>
              </w:rPr>
              <w:br/>
            </w:r>
            <w:r>
              <w:rPr>
                <w:rFonts w:ascii="Arial" w:hAnsi="Arial" w:cs="Arial"/>
                <w:color w:val="000000"/>
                <w:sz w:val="18"/>
                <w:szCs w:val="18"/>
              </w:rPr>
              <w:br/>
              <w:t>The LWM2M Client should be responsible to increase this time value as every second elapses.</w:t>
            </w:r>
            <w:r>
              <w:rPr>
                <w:rFonts w:ascii="Arial" w:hAnsi="Arial" w:cs="Arial"/>
                <w:color w:val="000000"/>
                <w:sz w:val="18"/>
                <w:szCs w:val="18"/>
              </w:rPr>
              <w:br/>
            </w:r>
            <w:r>
              <w:rPr>
                <w:rFonts w:ascii="Arial" w:hAnsi="Arial" w:cs="Arial"/>
                <w:color w:val="000000"/>
                <w:sz w:val="18"/>
                <w:szCs w:val="18"/>
              </w:rPr>
              <w:br/>
              <w:t>The LWM2M Server is able to write this Resource to make the LWM2M Client synchronized with the LWM2M Server.</w:t>
            </w:r>
          </w:p>
          <w:p w:rsidR="00D279EF" w:rsidRDefault="00D279EF" w:rsidP="00D279EF">
            <w:pPr>
              <w:autoSpaceDE w:val="0"/>
              <w:autoSpaceDN w:val="0"/>
              <w:adjustRightInd w:val="0"/>
              <w:spacing w:before="0" w:after="0"/>
              <w:rPr>
                <w:rFonts w:ascii="Arial" w:hAnsi="Arial" w:cs="Arial"/>
                <w:color w:val="000000"/>
                <w:sz w:val="18"/>
                <w:szCs w:val="18"/>
              </w:rPr>
            </w:pPr>
            <w:r>
              <w:rPr>
                <w:rFonts w:ascii="Arial" w:hAnsi="Arial" w:cs="Arial"/>
                <w:color w:val="000000"/>
                <w:sz w:val="18"/>
                <w:szCs w:val="18"/>
              </w:rPr>
              <w:t>According to LWM2M specification, on atomic read, the returned value is r</w:t>
            </w:r>
            <w:r w:rsidRPr="00D279EF">
              <w:rPr>
                <w:rFonts w:ascii="Arial" w:hAnsi="Arial" w:cs="Arial"/>
                <w:color w:val="000000"/>
                <w:sz w:val="18"/>
                <w:szCs w:val="18"/>
              </w:rPr>
              <w:t>epresented as an ASCII integer</w:t>
            </w:r>
            <w:r>
              <w:rPr>
                <w:rFonts w:ascii="Arial" w:hAnsi="Arial" w:cs="Arial"/>
                <w:color w:val="000000"/>
                <w:sz w:val="18"/>
                <w:szCs w:val="18"/>
              </w:rPr>
              <w:t xml:space="preserve"> (9 or 10 bytes)</w:t>
            </w:r>
            <w:proofErr w:type="gramStart"/>
            <w:r>
              <w:rPr>
                <w:rFonts w:ascii="Arial" w:hAnsi="Arial" w:cs="Arial"/>
                <w:color w:val="000000"/>
                <w:sz w:val="18"/>
                <w:szCs w:val="18"/>
              </w:rPr>
              <w:t>,</w:t>
            </w:r>
            <w:proofErr w:type="gramEnd"/>
            <w:r>
              <w:rPr>
                <w:rFonts w:ascii="Arial" w:hAnsi="Arial" w:cs="Arial"/>
                <w:color w:val="000000"/>
                <w:sz w:val="18"/>
                <w:szCs w:val="18"/>
              </w:rPr>
              <w:t xml:space="preserve"> else it’s r</w:t>
            </w:r>
            <w:r w:rsidRPr="00D279EF">
              <w:rPr>
                <w:rFonts w:ascii="Arial" w:hAnsi="Arial" w:cs="Arial"/>
                <w:color w:val="000000"/>
                <w:sz w:val="18"/>
                <w:szCs w:val="18"/>
              </w:rPr>
              <w:t>epresented as a binary signed</w:t>
            </w:r>
            <w:r>
              <w:rPr>
                <w:rFonts w:ascii="Arial" w:hAnsi="Arial" w:cs="Arial"/>
                <w:color w:val="000000"/>
                <w:sz w:val="18"/>
                <w:szCs w:val="18"/>
              </w:rPr>
              <w:t xml:space="preserve"> </w:t>
            </w:r>
            <w:r w:rsidRPr="00D279EF">
              <w:rPr>
                <w:rFonts w:ascii="Arial" w:hAnsi="Arial" w:cs="Arial"/>
                <w:color w:val="000000"/>
                <w:sz w:val="18"/>
                <w:szCs w:val="18"/>
              </w:rPr>
              <w:t>integer in network byte order,</w:t>
            </w:r>
            <w:r>
              <w:rPr>
                <w:rFonts w:ascii="Arial" w:hAnsi="Arial" w:cs="Arial"/>
                <w:color w:val="000000"/>
                <w:sz w:val="18"/>
                <w:szCs w:val="18"/>
              </w:rPr>
              <w:t xml:space="preserve"> </w:t>
            </w:r>
            <w:r w:rsidRPr="00D279EF">
              <w:rPr>
                <w:rFonts w:ascii="Arial" w:hAnsi="Arial" w:cs="Arial"/>
                <w:color w:val="000000"/>
                <w:sz w:val="18"/>
                <w:szCs w:val="18"/>
              </w:rPr>
              <w:t>where the first (most significant) bit</w:t>
            </w:r>
            <w:r>
              <w:rPr>
                <w:rFonts w:ascii="Arial" w:hAnsi="Arial" w:cs="Arial"/>
                <w:color w:val="000000"/>
                <w:sz w:val="18"/>
                <w:szCs w:val="18"/>
              </w:rPr>
              <w:t xml:space="preserve"> </w:t>
            </w:r>
            <w:r w:rsidRPr="00D279EF">
              <w:rPr>
                <w:rFonts w:ascii="Arial" w:hAnsi="Arial" w:cs="Arial"/>
                <w:color w:val="000000"/>
                <w:sz w:val="18"/>
                <w:szCs w:val="18"/>
              </w:rPr>
              <w:t xml:space="preserve">is 0 </w:t>
            </w:r>
            <w:r>
              <w:rPr>
                <w:rFonts w:ascii="Arial" w:hAnsi="Arial" w:cs="Arial"/>
                <w:color w:val="000000"/>
                <w:sz w:val="18"/>
                <w:szCs w:val="18"/>
              </w:rPr>
              <w:t>(</w:t>
            </w:r>
            <w:r w:rsidRPr="00D279EF">
              <w:rPr>
                <w:rFonts w:ascii="Arial" w:hAnsi="Arial" w:cs="Arial"/>
                <w:color w:val="000000"/>
                <w:sz w:val="18"/>
                <w:szCs w:val="18"/>
              </w:rPr>
              <w:t>for a positive integer</w:t>
            </w:r>
            <w:r>
              <w:rPr>
                <w:rFonts w:ascii="Arial" w:hAnsi="Arial" w:cs="Arial"/>
                <w:color w:val="000000"/>
                <w:sz w:val="18"/>
                <w:szCs w:val="18"/>
              </w:rPr>
              <w:t>)</w:t>
            </w:r>
            <w:r w:rsidRPr="00D279EF">
              <w:rPr>
                <w:rFonts w:ascii="Arial" w:hAnsi="Arial" w:cs="Arial"/>
                <w:color w:val="000000"/>
                <w:sz w:val="18"/>
                <w:szCs w:val="18"/>
              </w:rPr>
              <w:t>.</w:t>
            </w:r>
          </w:p>
        </w:tc>
        <w:tc>
          <w:tcPr>
            <w:tcW w:w="850" w:type="dxa"/>
            <w:shd w:val="clear" w:color="auto" w:fill="FFFFFF"/>
          </w:tcPr>
          <w:p w:rsidR="00D4414B" w:rsidRDefault="00D4414B" w:rsidP="00305A33">
            <w:pPr>
              <w:rPr>
                <w:rFonts w:ascii="Arial" w:hAnsi="Arial" w:cs="Arial"/>
                <w:color w:val="000000"/>
                <w:sz w:val="18"/>
                <w:szCs w:val="18"/>
              </w:rPr>
            </w:pPr>
            <w:r>
              <w:rPr>
                <w:color w:val="339966"/>
                <w:sz w:val="40"/>
              </w:rPr>
              <w:sym w:font="Wingdings" w:char="F0FE"/>
            </w:r>
          </w:p>
        </w:tc>
        <w:tc>
          <w:tcPr>
            <w:tcW w:w="1584" w:type="dxa"/>
            <w:shd w:val="clear" w:color="auto" w:fill="FFFFFF"/>
          </w:tcPr>
          <w:p w:rsidR="00D4414B" w:rsidRDefault="00D23106" w:rsidP="00305A33">
            <w:pPr>
              <w:rPr>
                <w:rFonts w:ascii="Arial" w:hAnsi="Arial" w:cs="Arial"/>
                <w:color w:val="000000"/>
                <w:sz w:val="18"/>
                <w:szCs w:val="18"/>
              </w:rPr>
            </w:pPr>
            <w:r>
              <w:rPr>
                <w:rFonts w:ascii="Arial" w:hAnsi="Arial" w:cs="Arial"/>
                <w:color w:val="000000"/>
                <w:sz w:val="18"/>
                <w:szCs w:val="18"/>
              </w:rPr>
              <w:t>Local time</w:t>
            </w:r>
          </w:p>
        </w:tc>
      </w:tr>
      <w:tr w:rsidR="00D4414B" w:rsidTr="00D23106">
        <w:trPr>
          <w:cantSplit/>
        </w:trPr>
        <w:tc>
          <w:tcPr>
            <w:tcW w:w="231"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14</w:t>
            </w:r>
          </w:p>
        </w:tc>
        <w:tc>
          <w:tcPr>
            <w:tcW w:w="1093"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UTC Offset</w:t>
            </w:r>
          </w:p>
        </w:tc>
        <w:tc>
          <w:tcPr>
            <w:tcW w:w="330"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RW</w:t>
            </w:r>
          </w:p>
        </w:tc>
        <w:tc>
          <w:tcPr>
            <w:tcW w:w="180"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S</w:t>
            </w:r>
          </w:p>
        </w:tc>
        <w:tc>
          <w:tcPr>
            <w:tcW w:w="180"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O</w:t>
            </w:r>
          </w:p>
        </w:tc>
        <w:tc>
          <w:tcPr>
            <w:tcW w:w="591"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String</w:t>
            </w:r>
          </w:p>
        </w:tc>
        <w:tc>
          <w:tcPr>
            <w:tcW w:w="681" w:type="dxa"/>
            <w:shd w:val="clear" w:color="auto" w:fill="FFFFFF"/>
            <w:hideMark/>
          </w:tcPr>
          <w:p w:rsidR="00D4414B" w:rsidRDefault="00741D73" w:rsidP="00305A33">
            <w:pPr>
              <w:rPr>
                <w:rFonts w:ascii="Arial" w:hAnsi="Arial" w:cs="Arial"/>
                <w:color w:val="000000"/>
                <w:sz w:val="18"/>
                <w:szCs w:val="18"/>
              </w:rPr>
            </w:pPr>
            <w:r>
              <w:rPr>
                <w:rFonts w:ascii="Arial" w:hAnsi="Arial" w:cs="Arial"/>
                <w:color w:val="000000"/>
                <w:sz w:val="18"/>
                <w:szCs w:val="18"/>
              </w:rPr>
              <w:t>+</w:t>
            </w:r>
            <w:proofErr w:type="spellStart"/>
            <w:r>
              <w:rPr>
                <w:rFonts w:ascii="Arial" w:hAnsi="Arial" w:cs="Arial"/>
                <w:color w:val="000000"/>
                <w:sz w:val="18"/>
                <w:szCs w:val="18"/>
              </w:rPr>
              <w:t>xx:xx</w:t>
            </w:r>
            <w:proofErr w:type="spellEnd"/>
          </w:p>
          <w:p w:rsidR="00741D73" w:rsidRDefault="00741D73" w:rsidP="00305A33">
            <w:pPr>
              <w:rPr>
                <w:rFonts w:ascii="Arial" w:hAnsi="Arial" w:cs="Arial"/>
                <w:color w:val="000000"/>
                <w:sz w:val="18"/>
                <w:szCs w:val="18"/>
              </w:rPr>
            </w:pPr>
          </w:p>
        </w:tc>
        <w:tc>
          <w:tcPr>
            <w:tcW w:w="480" w:type="dxa"/>
            <w:shd w:val="clear" w:color="auto" w:fill="FFFFFF"/>
            <w:hideMark/>
          </w:tcPr>
          <w:p w:rsidR="00D4414B" w:rsidRDefault="00D4414B" w:rsidP="00305A33">
            <w:pPr>
              <w:rPr>
                <w:rFonts w:ascii="Arial" w:hAnsi="Arial" w:cs="Arial"/>
                <w:color w:val="000000"/>
                <w:sz w:val="18"/>
                <w:szCs w:val="18"/>
              </w:rPr>
            </w:pPr>
          </w:p>
        </w:tc>
        <w:tc>
          <w:tcPr>
            <w:tcW w:w="2462"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Indicates the UTC offset currently in effect for this LWM2M Device. UTC+X [ISO 8601].</w:t>
            </w:r>
          </w:p>
          <w:p w:rsidR="00741D73" w:rsidRDefault="00741D73" w:rsidP="00741D73">
            <w:pPr>
              <w:rPr>
                <w:rFonts w:ascii="Arial" w:hAnsi="Arial" w:cs="Arial"/>
                <w:color w:val="000000"/>
                <w:sz w:val="18"/>
                <w:szCs w:val="18"/>
              </w:rPr>
            </w:pPr>
            <w:r>
              <w:rPr>
                <w:rFonts w:ascii="Arial" w:hAnsi="Arial" w:cs="Arial"/>
                <w:color w:val="000000"/>
                <w:sz w:val="18"/>
                <w:szCs w:val="18"/>
              </w:rPr>
              <w:t>Device returns: “+</w:t>
            </w:r>
            <w:proofErr w:type="spellStart"/>
            <w:r>
              <w:rPr>
                <w:rFonts w:ascii="Arial" w:hAnsi="Arial" w:cs="Arial"/>
                <w:color w:val="000000"/>
                <w:sz w:val="18"/>
                <w:szCs w:val="18"/>
              </w:rPr>
              <w:t>hh:mn</w:t>
            </w:r>
            <w:proofErr w:type="spellEnd"/>
            <w:r>
              <w:rPr>
                <w:rFonts w:ascii="Arial" w:hAnsi="Arial" w:cs="Arial"/>
                <w:color w:val="000000"/>
                <w:sz w:val="18"/>
                <w:szCs w:val="18"/>
              </w:rPr>
              <w:t>”</w:t>
            </w:r>
          </w:p>
          <w:p w:rsidR="00741D73" w:rsidRDefault="00741D73" w:rsidP="00741D73">
            <w:pPr>
              <w:rPr>
                <w:rFonts w:ascii="Arial" w:hAnsi="Arial" w:cs="Arial"/>
                <w:color w:val="000000"/>
                <w:sz w:val="18"/>
                <w:szCs w:val="18"/>
              </w:rPr>
            </w:pPr>
            <w:r>
              <w:rPr>
                <w:rFonts w:ascii="Arial" w:hAnsi="Arial" w:cs="Arial"/>
                <w:color w:val="000000"/>
                <w:sz w:val="18"/>
                <w:szCs w:val="18"/>
              </w:rPr>
              <w:t>Example: “+02:00”</w:t>
            </w:r>
          </w:p>
        </w:tc>
        <w:tc>
          <w:tcPr>
            <w:tcW w:w="850" w:type="dxa"/>
            <w:shd w:val="clear" w:color="auto" w:fill="FFFFFF"/>
          </w:tcPr>
          <w:p w:rsidR="00D4414B" w:rsidRDefault="00D4414B" w:rsidP="00305A33">
            <w:pPr>
              <w:rPr>
                <w:rFonts w:ascii="Arial" w:hAnsi="Arial" w:cs="Arial"/>
                <w:color w:val="000000"/>
                <w:sz w:val="18"/>
                <w:szCs w:val="18"/>
              </w:rPr>
            </w:pPr>
            <w:r>
              <w:rPr>
                <w:color w:val="339966"/>
                <w:sz w:val="40"/>
              </w:rPr>
              <w:sym w:font="Wingdings" w:char="F0FE"/>
            </w:r>
          </w:p>
        </w:tc>
        <w:tc>
          <w:tcPr>
            <w:tcW w:w="1584" w:type="dxa"/>
            <w:shd w:val="clear" w:color="auto" w:fill="FFFFFF"/>
          </w:tcPr>
          <w:p w:rsidR="00D4414B" w:rsidRDefault="00D23106" w:rsidP="00305A33">
            <w:pPr>
              <w:rPr>
                <w:rFonts w:ascii="Arial" w:hAnsi="Arial" w:cs="Arial"/>
                <w:color w:val="000000"/>
                <w:sz w:val="18"/>
                <w:szCs w:val="18"/>
              </w:rPr>
            </w:pPr>
            <w:r>
              <w:rPr>
                <w:rFonts w:ascii="Arial" w:hAnsi="Arial" w:cs="Arial"/>
                <w:color w:val="000000"/>
                <w:sz w:val="18"/>
                <w:szCs w:val="18"/>
              </w:rPr>
              <w:t>Local time</w:t>
            </w:r>
          </w:p>
        </w:tc>
      </w:tr>
      <w:tr w:rsidR="00D4414B" w:rsidTr="00D23106">
        <w:trPr>
          <w:cantSplit/>
        </w:trPr>
        <w:tc>
          <w:tcPr>
            <w:tcW w:w="231"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15</w:t>
            </w:r>
          </w:p>
        </w:tc>
        <w:tc>
          <w:tcPr>
            <w:tcW w:w="1093" w:type="dxa"/>
            <w:shd w:val="clear" w:color="auto" w:fill="FFFFFF"/>
            <w:hideMark/>
          </w:tcPr>
          <w:p w:rsidR="00D4414B" w:rsidRDefault="00D4414B" w:rsidP="00305A33">
            <w:pPr>
              <w:rPr>
                <w:rFonts w:ascii="Arial" w:hAnsi="Arial" w:cs="Arial"/>
                <w:color w:val="000000"/>
                <w:sz w:val="18"/>
                <w:szCs w:val="18"/>
              </w:rPr>
            </w:pPr>
            <w:proofErr w:type="spellStart"/>
            <w:r>
              <w:rPr>
                <w:rFonts w:ascii="Arial" w:hAnsi="Arial" w:cs="Arial"/>
                <w:color w:val="000000"/>
                <w:sz w:val="18"/>
                <w:szCs w:val="18"/>
              </w:rPr>
              <w:t>Timezone</w:t>
            </w:r>
            <w:proofErr w:type="spellEnd"/>
          </w:p>
        </w:tc>
        <w:tc>
          <w:tcPr>
            <w:tcW w:w="330"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RW</w:t>
            </w:r>
          </w:p>
        </w:tc>
        <w:tc>
          <w:tcPr>
            <w:tcW w:w="180"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S</w:t>
            </w:r>
          </w:p>
        </w:tc>
        <w:tc>
          <w:tcPr>
            <w:tcW w:w="180" w:type="dxa"/>
            <w:shd w:val="clear" w:color="auto" w:fill="FFFFFF"/>
            <w:hideMark/>
          </w:tcPr>
          <w:p w:rsidR="00D4414B" w:rsidRDefault="00D4414B" w:rsidP="00C86052">
            <w:pPr>
              <w:rPr>
                <w:rFonts w:ascii="Arial" w:hAnsi="Arial" w:cs="Arial"/>
                <w:color w:val="000000"/>
                <w:sz w:val="18"/>
                <w:szCs w:val="18"/>
              </w:rPr>
            </w:pPr>
            <w:r>
              <w:rPr>
                <w:rFonts w:ascii="Arial" w:hAnsi="Arial" w:cs="Arial"/>
                <w:color w:val="000000"/>
                <w:sz w:val="18"/>
                <w:szCs w:val="18"/>
              </w:rPr>
              <w:t>O</w:t>
            </w:r>
          </w:p>
        </w:tc>
        <w:tc>
          <w:tcPr>
            <w:tcW w:w="591"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String</w:t>
            </w:r>
          </w:p>
        </w:tc>
        <w:tc>
          <w:tcPr>
            <w:tcW w:w="681" w:type="dxa"/>
            <w:shd w:val="clear" w:color="auto" w:fill="FFFFFF"/>
            <w:hideMark/>
          </w:tcPr>
          <w:p w:rsidR="00D4414B" w:rsidRDefault="00D4414B" w:rsidP="00305A33">
            <w:pPr>
              <w:rPr>
                <w:rFonts w:ascii="Arial" w:hAnsi="Arial" w:cs="Arial"/>
                <w:color w:val="000000"/>
                <w:sz w:val="18"/>
                <w:szCs w:val="18"/>
              </w:rPr>
            </w:pPr>
          </w:p>
        </w:tc>
        <w:tc>
          <w:tcPr>
            <w:tcW w:w="480" w:type="dxa"/>
            <w:shd w:val="clear" w:color="auto" w:fill="FFFFFF"/>
            <w:hideMark/>
          </w:tcPr>
          <w:p w:rsidR="00D4414B" w:rsidRDefault="00D4414B" w:rsidP="00305A33">
            <w:pPr>
              <w:rPr>
                <w:rFonts w:ascii="Arial" w:hAnsi="Arial" w:cs="Arial"/>
                <w:color w:val="000000"/>
                <w:sz w:val="18"/>
                <w:szCs w:val="18"/>
              </w:rPr>
            </w:pPr>
          </w:p>
        </w:tc>
        <w:tc>
          <w:tcPr>
            <w:tcW w:w="2462"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 xml:space="preserve">Indicates in which time zone the LWM2M Device is located, in IANA </w:t>
            </w:r>
            <w:proofErr w:type="spellStart"/>
            <w:r>
              <w:rPr>
                <w:rFonts w:ascii="Arial" w:hAnsi="Arial" w:cs="Arial"/>
                <w:color w:val="000000"/>
                <w:sz w:val="18"/>
                <w:szCs w:val="18"/>
              </w:rPr>
              <w:t>Timezone</w:t>
            </w:r>
            <w:proofErr w:type="spellEnd"/>
            <w:r>
              <w:rPr>
                <w:rFonts w:ascii="Arial" w:hAnsi="Arial" w:cs="Arial"/>
                <w:color w:val="000000"/>
                <w:sz w:val="18"/>
                <w:szCs w:val="18"/>
              </w:rPr>
              <w:t xml:space="preserve"> (TZ) database format.</w:t>
            </w:r>
          </w:p>
        </w:tc>
        <w:tc>
          <w:tcPr>
            <w:tcW w:w="850" w:type="dxa"/>
            <w:shd w:val="clear" w:color="auto" w:fill="FFFFFF"/>
          </w:tcPr>
          <w:p w:rsidR="00D4414B" w:rsidRDefault="00B70A71" w:rsidP="00305A33">
            <w:pPr>
              <w:rPr>
                <w:rFonts w:ascii="Arial" w:hAnsi="Arial" w:cs="Arial"/>
                <w:color w:val="000000"/>
                <w:sz w:val="18"/>
                <w:szCs w:val="18"/>
              </w:rPr>
            </w:pPr>
            <w:r>
              <w:rPr>
                <w:color w:val="FF0000"/>
                <w:sz w:val="40"/>
              </w:rPr>
              <w:sym w:font="Wingdings" w:char="F0FE"/>
            </w:r>
          </w:p>
        </w:tc>
        <w:tc>
          <w:tcPr>
            <w:tcW w:w="1584" w:type="dxa"/>
            <w:shd w:val="clear" w:color="auto" w:fill="FFFFFF"/>
          </w:tcPr>
          <w:p w:rsidR="00D4414B" w:rsidRDefault="00D23106" w:rsidP="00305A33">
            <w:pPr>
              <w:rPr>
                <w:rFonts w:ascii="Arial" w:hAnsi="Arial" w:cs="Arial"/>
                <w:color w:val="000000"/>
                <w:sz w:val="18"/>
                <w:szCs w:val="18"/>
              </w:rPr>
            </w:pPr>
            <w:r>
              <w:rPr>
                <w:rFonts w:ascii="Arial" w:hAnsi="Arial" w:cs="Arial"/>
                <w:color w:val="000000"/>
                <w:sz w:val="18"/>
                <w:szCs w:val="18"/>
              </w:rPr>
              <w:t>Local time</w:t>
            </w:r>
          </w:p>
        </w:tc>
      </w:tr>
      <w:tr w:rsidR="00D4414B" w:rsidTr="00D23106">
        <w:trPr>
          <w:cantSplit/>
        </w:trPr>
        <w:tc>
          <w:tcPr>
            <w:tcW w:w="231"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16</w:t>
            </w:r>
          </w:p>
        </w:tc>
        <w:tc>
          <w:tcPr>
            <w:tcW w:w="1093"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Supported Binding and Modes</w:t>
            </w:r>
          </w:p>
        </w:tc>
        <w:tc>
          <w:tcPr>
            <w:tcW w:w="330"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R</w:t>
            </w:r>
          </w:p>
        </w:tc>
        <w:tc>
          <w:tcPr>
            <w:tcW w:w="180"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S</w:t>
            </w:r>
          </w:p>
        </w:tc>
        <w:tc>
          <w:tcPr>
            <w:tcW w:w="180"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M</w:t>
            </w:r>
          </w:p>
        </w:tc>
        <w:tc>
          <w:tcPr>
            <w:tcW w:w="591"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String</w:t>
            </w:r>
          </w:p>
        </w:tc>
        <w:tc>
          <w:tcPr>
            <w:tcW w:w="681" w:type="dxa"/>
            <w:shd w:val="clear" w:color="auto" w:fill="FFFFFF"/>
            <w:hideMark/>
          </w:tcPr>
          <w:p w:rsidR="00D4414B" w:rsidRDefault="00741D73" w:rsidP="00305A33">
            <w:pPr>
              <w:rPr>
                <w:rFonts w:ascii="Arial" w:hAnsi="Arial" w:cs="Arial"/>
                <w:color w:val="000000"/>
                <w:sz w:val="18"/>
                <w:szCs w:val="18"/>
              </w:rPr>
            </w:pPr>
            <w:r>
              <w:rPr>
                <w:rFonts w:ascii="Arial" w:hAnsi="Arial" w:cs="Arial"/>
                <w:color w:val="000000"/>
                <w:sz w:val="18"/>
                <w:szCs w:val="18"/>
              </w:rPr>
              <w:t>UQ</w:t>
            </w:r>
          </w:p>
        </w:tc>
        <w:tc>
          <w:tcPr>
            <w:tcW w:w="480" w:type="dxa"/>
            <w:shd w:val="clear" w:color="auto" w:fill="FFFFFF"/>
            <w:hideMark/>
          </w:tcPr>
          <w:p w:rsidR="00D4414B" w:rsidRDefault="00D4414B" w:rsidP="00305A33">
            <w:pPr>
              <w:rPr>
                <w:rFonts w:ascii="Arial" w:hAnsi="Arial" w:cs="Arial"/>
                <w:color w:val="000000"/>
                <w:sz w:val="18"/>
                <w:szCs w:val="18"/>
              </w:rPr>
            </w:pPr>
          </w:p>
        </w:tc>
        <w:tc>
          <w:tcPr>
            <w:tcW w:w="2462"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Indicates which bindings and modes are supported in the LWM2M Client. The possible values of Resource are combination of "U" or "UQ" and "S" or "SQ".</w:t>
            </w:r>
          </w:p>
          <w:p w:rsidR="00B70A71" w:rsidRDefault="00B70A71" w:rsidP="00305A33">
            <w:pPr>
              <w:rPr>
                <w:rFonts w:ascii="Arial" w:hAnsi="Arial" w:cs="Arial"/>
                <w:color w:val="000000"/>
                <w:sz w:val="18"/>
                <w:szCs w:val="18"/>
              </w:rPr>
            </w:pPr>
            <w:r>
              <w:rPr>
                <w:rFonts w:ascii="Arial" w:hAnsi="Arial" w:cs="Arial"/>
                <w:color w:val="000000"/>
                <w:sz w:val="18"/>
                <w:szCs w:val="18"/>
              </w:rPr>
              <w:t>Device will only returned “UQ”</w:t>
            </w:r>
          </w:p>
        </w:tc>
        <w:tc>
          <w:tcPr>
            <w:tcW w:w="850" w:type="dxa"/>
            <w:shd w:val="clear" w:color="auto" w:fill="FFFFFF"/>
          </w:tcPr>
          <w:p w:rsidR="00D4414B" w:rsidRDefault="00D4414B" w:rsidP="00305A33">
            <w:pPr>
              <w:rPr>
                <w:rFonts w:ascii="Arial" w:hAnsi="Arial" w:cs="Arial"/>
                <w:color w:val="000000"/>
                <w:sz w:val="18"/>
                <w:szCs w:val="18"/>
              </w:rPr>
            </w:pPr>
            <w:r>
              <w:rPr>
                <w:color w:val="339966"/>
                <w:sz w:val="40"/>
              </w:rPr>
              <w:sym w:font="Wingdings" w:char="F0FE"/>
            </w:r>
          </w:p>
        </w:tc>
        <w:tc>
          <w:tcPr>
            <w:tcW w:w="1584" w:type="dxa"/>
            <w:shd w:val="clear" w:color="auto" w:fill="FFFFFF"/>
          </w:tcPr>
          <w:p w:rsidR="00D4414B" w:rsidRDefault="00D23106" w:rsidP="00305A33">
            <w:pPr>
              <w:rPr>
                <w:rFonts w:ascii="Arial" w:hAnsi="Arial" w:cs="Arial"/>
                <w:color w:val="000000"/>
                <w:sz w:val="18"/>
                <w:szCs w:val="18"/>
              </w:rPr>
            </w:pPr>
            <w:r>
              <w:rPr>
                <w:rFonts w:ascii="Arial" w:hAnsi="Arial" w:cs="Arial"/>
                <w:color w:val="000000"/>
                <w:sz w:val="18"/>
                <w:szCs w:val="18"/>
              </w:rPr>
              <w:t>None</w:t>
            </w:r>
          </w:p>
        </w:tc>
      </w:tr>
    </w:tbl>
    <w:p w:rsidR="009A7F9E" w:rsidRDefault="009A7F9E" w:rsidP="001C416D">
      <w:pPr>
        <w:rPr>
          <w:lang w:eastAsia="zh-CN"/>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68"/>
        <w:gridCol w:w="2126"/>
        <w:gridCol w:w="4961"/>
      </w:tblGrid>
      <w:tr w:rsidR="009A7F9E" w:rsidRPr="00C128A8" w:rsidTr="00C128A8">
        <w:trPr>
          <w:tblHeader/>
        </w:trPr>
        <w:tc>
          <w:tcPr>
            <w:tcW w:w="1668" w:type="dxa"/>
            <w:shd w:val="clear" w:color="auto" w:fill="D9D9D9"/>
          </w:tcPr>
          <w:p w:rsidR="009A7F9E" w:rsidRPr="00C128A8" w:rsidRDefault="009A7F9E" w:rsidP="009A7F9E">
            <w:pPr>
              <w:keepNext/>
              <w:keepLines/>
              <w:autoSpaceDE w:val="0"/>
              <w:autoSpaceDN w:val="0"/>
              <w:adjustRightInd w:val="0"/>
              <w:spacing w:before="160"/>
              <w:rPr>
                <w:b/>
                <w:sz w:val="18"/>
                <w:szCs w:val="18"/>
                <w:lang w:eastAsia="ja-JP"/>
              </w:rPr>
            </w:pPr>
            <w:r w:rsidRPr="00C128A8">
              <w:rPr>
                <w:b/>
                <w:sz w:val="18"/>
                <w:szCs w:val="18"/>
                <w:lang w:eastAsia="ja-JP"/>
              </w:rPr>
              <w:t>Battery Status</w:t>
            </w:r>
          </w:p>
        </w:tc>
        <w:tc>
          <w:tcPr>
            <w:tcW w:w="2126" w:type="dxa"/>
            <w:shd w:val="clear" w:color="auto" w:fill="D9D9D9"/>
          </w:tcPr>
          <w:p w:rsidR="009A7F9E" w:rsidRPr="00C128A8" w:rsidRDefault="009A7F9E" w:rsidP="000D3DC7">
            <w:pPr>
              <w:keepNext/>
              <w:keepLines/>
              <w:autoSpaceDE w:val="0"/>
              <w:autoSpaceDN w:val="0"/>
              <w:adjustRightInd w:val="0"/>
              <w:spacing w:before="160"/>
              <w:rPr>
                <w:b/>
                <w:sz w:val="18"/>
                <w:szCs w:val="18"/>
                <w:lang w:eastAsia="ja-JP"/>
              </w:rPr>
            </w:pPr>
            <w:r w:rsidRPr="00C128A8">
              <w:rPr>
                <w:b/>
                <w:sz w:val="18"/>
                <w:szCs w:val="18"/>
                <w:lang w:eastAsia="ja-JP"/>
              </w:rPr>
              <w:t>Meaning</w:t>
            </w:r>
          </w:p>
        </w:tc>
        <w:tc>
          <w:tcPr>
            <w:tcW w:w="4961" w:type="dxa"/>
            <w:shd w:val="clear" w:color="auto" w:fill="D9D9D9"/>
          </w:tcPr>
          <w:p w:rsidR="009A7F9E" w:rsidRPr="00C128A8" w:rsidRDefault="009A7F9E" w:rsidP="009A7F9E">
            <w:pPr>
              <w:pStyle w:val="RefLabel"/>
              <w:keepNext/>
              <w:keepLines/>
              <w:autoSpaceDE w:val="0"/>
              <w:autoSpaceDN w:val="0"/>
              <w:adjustRightInd w:val="0"/>
              <w:spacing w:before="160" w:after="0"/>
              <w:ind w:left="-37" w:firstLine="37"/>
              <w:rPr>
                <w:sz w:val="18"/>
                <w:szCs w:val="18"/>
              </w:rPr>
            </w:pPr>
            <w:r w:rsidRPr="00C128A8">
              <w:rPr>
                <w:rFonts w:ascii="Helvetica" w:eastAsia="Times New Roman" w:hAnsi="Helvetica"/>
                <w:color w:val="3D3E40"/>
                <w:sz w:val="18"/>
                <w:szCs w:val="18"/>
                <w:lang w:val="en-US" w:eastAsia="ja-JP"/>
              </w:rPr>
              <w:t>Description</w:t>
            </w:r>
          </w:p>
        </w:tc>
      </w:tr>
      <w:tr w:rsidR="009A7F9E" w:rsidRPr="00C128A8" w:rsidTr="00C128A8">
        <w:tc>
          <w:tcPr>
            <w:tcW w:w="1668" w:type="dxa"/>
          </w:tcPr>
          <w:p w:rsidR="009A7F9E" w:rsidRPr="00C128A8" w:rsidRDefault="009A7F9E" w:rsidP="000D3DC7">
            <w:pPr>
              <w:rPr>
                <w:sz w:val="18"/>
                <w:szCs w:val="18"/>
                <w:lang w:eastAsia="ja-JP"/>
              </w:rPr>
            </w:pPr>
            <w:r w:rsidRPr="00C128A8">
              <w:rPr>
                <w:sz w:val="18"/>
                <w:szCs w:val="18"/>
                <w:lang w:eastAsia="ja-JP"/>
              </w:rPr>
              <w:t>0</w:t>
            </w:r>
          </w:p>
        </w:tc>
        <w:tc>
          <w:tcPr>
            <w:tcW w:w="2126" w:type="dxa"/>
          </w:tcPr>
          <w:p w:rsidR="009A7F9E" w:rsidRPr="00C128A8" w:rsidRDefault="009A7F9E" w:rsidP="000D3DC7">
            <w:pPr>
              <w:rPr>
                <w:sz w:val="18"/>
                <w:szCs w:val="18"/>
              </w:rPr>
            </w:pPr>
            <w:r w:rsidRPr="00C128A8">
              <w:rPr>
                <w:sz w:val="18"/>
                <w:szCs w:val="18"/>
              </w:rPr>
              <w:t>Normal</w:t>
            </w:r>
          </w:p>
        </w:tc>
        <w:tc>
          <w:tcPr>
            <w:tcW w:w="4961" w:type="dxa"/>
          </w:tcPr>
          <w:p w:rsidR="009A7F9E" w:rsidRPr="00C128A8" w:rsidRDefault="009A7F9E" w:rsidP="000D3DC7">
            <w:pPr>
              <w:keepNext/>
              <w:keepLines/>
              <w:autoSpaceDE w:val="0"/>
              <w:autoSpaceDN w:val="0"/>
              <w:adjustRightInd w:val="0"/>
              <w:spacing w:before="160"/>
              <w:rPr>
                <w:sz w:val="18"/>
                <w:szCs w:val="18"/>
              </w:rPr>
            </w:pPr>
            <w:r w:rsidRPr="00C128A8">
              <w:rPr>
                <w:sz w:val="18"/>
                <w:szCs w:val="18"/>
              </w:rPr>
              <w:t>The battery is operating normally and not on power.</w:t>
            </w:r>
          </w:p>
        </w:tc>
      </w:tr>
      <w:tr w:rsidR="009A7F9E" w:rsidRPr="00C128A8" w:rsidTr="00C128A8">
        <w:tc>
          <w:tcPr>
            <w:tcW w:w="1668" w:type="dxa"/>
          </w:tcPr>
          <w:p w:rsidR="009A7F9E" w:rsidRPr="00C128A8" w:rsidRDefault="009A7F9E" w:rsidP="000D3DC7">
            <w:pPr>
              <w:rPr>
                <w:sz w:val="18"/>
                <w:szCs w:val="18"/>
                <w:lang w:eastAsia="ja-JP"/>
              </w:rPr>
            </w:pPr>
            <w:r w:rsidRPr="00C128A8">
              <w:rPr>
                <w:sz w:val="18"/>
                <w:szCs w:val="18"/>
                <w:lang w:eastAsia="ja-JP"/>
              </w:rPr>
              <w:t>1</w:t>
            </w:r>
          </w:p>
        </w:tc>
        <w:tc>
          <w:tcPr>
            <w:tcW w:w="2126" w:type="dxa"/>
          </w:tcPr>
          <w:p w:rsidR="009A7F9E" w:rsidRPr="00C128A8" w:rsidRDefault="009A7F9E" w:rsidP="000D3DC7">
            <w:pPr>
              <w:rPr>
                <w:sz w:val="18"/>
                <w:szCs w:val="18"/>
              </w:rPr>
            </w:pPr>
            <w:r w:rsidRPr="00C128A8">
              <w:rPr>
                <w:sz w:val="18"/>
                <w:szCs w:val="18"/>
              </w:rPr>
              <w:t>Charging</w:t>
            </w:r>
          </w:p>
        </w:tc>
        <w:tc>
          <w:tcPr>
            <w:tcW w:w="4961" w:type="dxa"/>
          </w:tcPr>
          <w:p w:rsidR="009A7F9E" w:rsidRPr="00C128A8" w:rsidRDefault="009A7F9E" w:rsidP="000D3DC7">
            <w:pPr>
              <w:keepNext/>
              <w:keepLines/>
              <w:autoSpaceDE w:val="0"/>
              <w:autoSpaceDN w:val="0"/>
              <w:adjustRightInd w:val="0"/>
              <w:spacing w:before="160"/>
              <w:rPr>
                <w:sz w:val="18"/>
                <w:szCs w:val="18"/>
              </w:rPr>
            </w:pPr>
            <w:r w:rsidRPr="00C128A8">
              <w:rPr>
                <w:sz w:val="18"/>
                <w:szCs w:val="18"/>
              </w:rPr>
              <w:t>The battery is currently charging.</w:t>
            </w:r>
          </w:p>
        </w:tc>
      </w:tr>
      <w:tr w:rsidR="009A7F9E" w:rsidRPr="00C128A8" w:rsidTr="00C128A8">
        <w:tc>
          <w:tcPr>
            <w:tcW w:w="1668" w:type="dxa"/>
          </w:tcPr>
          <w:p w:rsidR="009A7F9E" w:rsidRPr="00C128A8" w:rsidRDefault="009A7F9E" w:rsidP="000D3DC7">
            <w:pPr>
              <w:rPr>
                <w:sz w:val="18"/>
                <w:szCs w:val="18"/>
                <w:lang w:eastAsia="ja-JP"/>
              </w:rPr>
            </w:pPr>
            <w:r w:rsidRPr="00C128A8">
              <w:rPr>
                <w:sz w:val="18"/>
                <w:szCs w:val="18"/>
                <w:lang w:eastAsia="ja-JP"/>
              </w:rPr>
              <w:t>2</w:t>
            </w:r>
          </w:p>
        </w:tc>
        <w:tc>
          <w:tcPr>
            <w:tcW w:w="2126" w:type="dxa"/>
          </w:tcPr>
          <w:p w:rsidR="009A7F9E" w:rsidRPr="00C128A8" w:rsidRDefault="009A7F9E" w:rsidP="000D3DC7">
            <w:pPr>
              <w:rPr>
                <w:sz w:val="18"/>
                <w:szCs w:val="18"/>
              </w:rPr>
            </w:pPr>
            <w:r w:rsidRPr="00C128A8">
              <w:rPr>
                <w:sz w:val="18"/>
                <w:szCs w:val="18"/>
              </w:rPr>
              <w:t>Charge Complete</w:t>
            </w:r>
          </w:p>
        </w:tc>
        <w:tc>
          <w:tcPr>
            <w:tcW w:w="4961" w:type="dxa"/>
          </w:tcPr>
          <w:p w:rsidR="009A7F9E" w:rsidRPr="00C128A8" w:rsidRDefault="009A7F9E" w:rsidP="000D3DC7">
            <w:pPr>
              <w:keepNext/>
              <w:keepLines/>
              <w:autoSpaceDE w:val="0"/>
              <w:autoSpaceDN w:val="0"/>
              <w:adjustRightInd w:val="0"/>
              <w:spacing w:before="160"/>
              <w:ind w:right="464"/>
              <w:rPr>
                <w:sz w:val="18"/>
                <w:szCs w:val="18"/>
              </w:rPr>
            </w:pPr>
            <w:r w:rsidRPr="00C128A8">
              <w:rPr>
                <w:sz w:val="18"/>
                <w:szCs w:val="18"/>
              </w:rPr>
              <w:t>The battery is fully charged and still on power.</w:t>
            </w:r>
          </w:p>
        </w:tc>
      </w:tr>
      <w:tr w:rsidR="009A7F9E" w:rsidRPr="00C128A8" w:rsidTr="00C128A8">
        <w:tc>
          <w:tcPr>
            <w:tcW w:w="1668" w:type="dxa"/>
          </w:tcPr>
          <w:p w:rsidR="009A7F9E" w:rsidRPr="00C128A8" w:rsidRDefault="009A7F9E" w:rsidP="000D3DC7">
            <w:pPr>
              <w:rPr>
                <w:sz w:val="18"/>
                <w:szCs w:val="18"/>
                <w:lang w:eastAsia="ja-JP"/>
              </w:rPr>
            </w:pPr>
            <w:r w:rsidRPr="00C128A8">
              <w:rPr>
                <w:sz w:val="18"/>
                <w:szCs w:val="18"/>
                <w:lang w:eastAsia="ja-JP"/>
              </w:rPr>
              <w:lastRenderedPageBreak/>
              <w:t>3</w:t>
            </w:r>
          </w:p>
        </w:tc>
        <w:tc>
          <w:tcPr>
            <w:tcW w:w="2126" w:type="dxa"/>
          </w:tcPr>
          <w:p w:rsidR="009A7F9E" w:rsidRPr="00C128A8" w:rsidRDefault="009A7F9E" w:rsidP="000D3DC7">
            <w:pPr>
              <w:rPr>
                <w:sz w:val="18"/>
                <w:szCs w:val="18"/>
              </w:rPr>
            </w:pPr>
            <w:r w:rsidRPr="00C128A8">
              <w:rPr>
                <w:sz w:val="18"/>
                <w:szCs w:val="18"/>
              </w:rPr>
              <w:t>Damaged</w:t>
            </w:r>
          </w:p>
        </w:tc>
        <w:tc>
          <w:tcPr>
            <w:tcW w:w="4961" w:type="dxa"/>
          </w:tcPr>
          <w:p w:rsidR="009A7F9E" w:rsidRPr="00C128A8" w:rsidRDefault="009A7F9E" w:rsidP="000D3DC7">
            <w:pPr>
              <w:keepNext/>
              <w:keepLines/>
              <w:autoSpaceDE w:val="0"/>
              <w:autoSpaceDN w:val="0"/>
              <w:adjustRightInd w:val="0"/>
              <w:spacing w:before="160"/>
              <w:rPr>
                <w:sz w:val="18"/>
                <w:szCs w:val="18"/>
              </w:rPr>
            </w:pPr>
            <w:r w:rsidRPr="00C128A8">
              <w:rPr>
                <w:sz w:val="18"/>
                <w:szCs w:val="18"/>
              </w:rPr>
              <w:t>The battery has some problem.</w:t>
            </w:r>
          </w:p>
        </w:tc>
      </w:tr>
      <w:tr w:rsidR="009A7F9E" w:rsidRPr="00C128A8" w:rsidTr="00C128A8">
        <w:tc>
          <w:tcPr>
            <w:tcW w:w="1668" w:type="dxa"/>
          </w:tcPr>
          <w:p w:rsidR="009A7F9E" w:rsidRPr="00C128A8" w:rsidRDefault="009A7F9E" w:rsidP="000D3DC7">
            <w:pPr>
              <w:rPr>
                <w:sz w:val="18"/>
                <w:szCs w:val="18"/>
                <w:lang w:eastAsia="ja-JP"/>
              </w:rPr>
            </w:pPr>
            <w:r w:rsidRPr="00C128A8">
              <w:rPr>
                <w:sz w:val="18"/>
                <w:szCs w:val="18"/>
                <w:lang w:eastAsia="ja-JP"/>
              </w:rPr>
              <w:t>4</w:t>
            </w:r>
          </w:p>
        </w:tc>
        <w:tc>
          <w:tcPr>
            <w:tcW w:w="2126" w:type="dxa"/>
          </w:tcPr>
          <w:p w:rsidR="009A7F9E" w:rsidRPr="00C128A8" w:rsidRDefault="009A7F9E" w:rsidP="000D3DC7">
            <w:pPr>
              <w:rPr>
                <w:sz w:val="18"/>
                <w:szCs w:val="18"/>
              </w:rPr>
            </w:pPr>
            <w:r w:rsidRPr="00C128A8">
              <w:rPr>
                <w:sz w:val="18"/>
                <w:szCs w:val="18"/>
              </w:rPr>
              <w:t>Low Battery</w:t>
            </w:r>
          </w:p>
        </w:tc>
        <w:tc>
          <w:tcPr>
            <w:tcW w:w="4961" w:type="dxa"/>
          </w:tcPr>
          <w:p w:rsidR="009A7F9E" w:rsidRPr="00C128A8" w:rsidRDefault="009A7F9E" w:rsidP="000D3DC7">
            <w:pPr>
              <w:keepNext/>
              <w:keepLines/>
              <w:autoSpaceDE w:val="0"/>
              <w:autoSpaceDN w:val="0"/>
              <w:adjustRightInd w:val="0"/>
              <w:spacing w:before="160"/>
              <w:rPr>
                <w:sz w:val="18"/>
                <w:szCs w:val="18"/>
              </w:rPr>
            </w:pPr>
            <w:r w:rsidRPr="00C128A8">
              <w:rPr>
                <w:sz w:val="18"/>
                <w:szCs w:val="18"/>
              </w:rPr>
              <w:t>The battery is low on charge.</w:t>
            </w:r>
          </w:p>
        </w:tc>
      </w:tr>
      <w:tr w:rsidR="009A7F9E" w:rsidRPr="00C128A8" w:rsidTr="00C128A8">
        <w:tc>
          <w:tcPr>
            <w:tcW w:w="1668" w:type="dxa"/>
          </w:tcPr>
          <w:p w:rsidR="009A7F9E" w:rsidRPr="00C128A8" w:rsidRDefault="009A7F9E" w:rsidP="000D3DC7">
            <w:pPr>
              <w:rPr>
                <w:sz w:val="18"/>
                <w:szCs w:val="18"/>
                <w:lang w:eastAsia="ja-JP"/>
              </w:rPr>
            </w:pPr>
            <w:r w:rsidRPr="00C128A8">
              <w:rPr>
                <w:sz w:val="18"/>
                <w:szCs w:val="18"/>
                <w:lang w:eastAsia="ja-JP"/>
              </w:rPr>
              <w:t>5</w:t>
            </w:r>
          </w:p>
        </w:tc>
        <w:tc>
          <w:tcPr>
            <w:tcW w:w="2126" w:type="dxa"/>
          </w:tcPr>
          <w:p w:rsidR="009A7F9E" w:rsidRPr="00C128A8" w:rsidRDefault="009A7F9E" w:rsidP="000D3DC7">
            <w:pPr>
              <w:rPr>
                <w:sz w:val="18"/>
                <w:szCs w:val="18"/>
              </w:rPr>
            </w:pPr>
            <w:r w:rsidRPr="00C128A8">
              <w:rPr>
                <w:sz w:val="18"/>
                <w:szCs w:val="18"/>
              </w:rPr>
              <w:t>Not Installed</w:t>
            </w:r>
          </w:p>
        </w:tc>
        <w:tc>
          <w:tcPr>
            <w:tcW w:w="4961" w:type="dxa"/>
          </w:tcPr>
          <w:p w:rsidR="009A7F9E" w:rsidRPr="00C128A8" w:rsidRDefault="009A7F9E" w:rsidP="000D3DC7">
            <w:pPr>
              <w:keepNext/>
              <w:keepLines/>
              <w:autoSpaceDE w:val="0"/>
              <w:autoSpaceDN w:val="0"/>
              <w:adjustRightInd w:val="0"/>
              <w:spacing w:before="160"/>
              <w:rPr>
                <w:sz w:val="18"/>
                <w:szCs w:val="18"/>
              </w:rPr>
            </w:pPr>
            <w:r w:rsidRPr="00C128A8">
              <w:rPr>
                <w:sz w:val="18"/>
                <w:szCs w:val="18"/>
              </w:rPr>
              <w:t>The battery is not installed.</w:t>
            </w:r>
          </w:p>
        </w:tc>
      </w:tr>
      <w:tr w:rsidR="009A7F9E" w:rsidRPr="00C128A8" w:rsidTr="00C128A8">
        <w:tc>
          <w:tcPr>
            <w:tcW w:w="1668" w:type="dxa"/>
          </w:tcPr>
          <w:p w:rsidR="009A7F9E" w:rsidRPr="00C128A8" w:rsidRDefault="009A7F9E" w:rsidP="000D3DC7">
            <w:pPr>
              <w:keepNext/>
              <w:keepLines/>
              <w:autoSpaceDE w:val="0"/>
              <w:autoSpaceDN w:val="0"/>
              <w:adjustRightInd w:val="0"/>
              <w:spacing w:before="160"/>
              <w:rPr>
                <w:sz w:val="18"/>
                <w:szCs w:val="18"/>
                <w:lang w:eastAsia="ja-JP"/>
              </w:rPr>
            </w:pPr>
            <w:r w:rsidRPr="00C128A8">
              <w:rPr>
                <w:sz w:val="18"/>
                <w:szCs w:val="18"/>
                <w:lang w:eastAsia="ja-JP"/>
              </w:rPr>
              <w:t>6</w:t>
            </w:r>
          </w:p>
        </w:tc>
        <w:tc>
          <w:tcPr>
            <w:tcW w:w="2126" w:type="dxa"/>
          </w:tcPr>
          <w:p w:rsidR="009A7F9E" w:rsidRPr="00C128A8" w:rsidRDefault="009A7F9E" w:rsidP="000D3DC7">
            <w:pPr>
              <w:keepNext/>
              <w:keepLines/>
              <w:autoSpaceDE w:val="0"/>
              <w:autoSpaceDN w:val="0"/>
              <w:adjustRightInd w:val="0"/>
              <w:spacing w:before="160"/>
              <w:rPr>
                <w:sz w:val="18"/>
                <w:szCs w:val="18"/>
              </w:rPr>
            </w:pPr>
            <w:r w:rsidRPr="00C128A8">
              <w:rPr>
                <w:sz w:val="18"/>
                <w:szCs w:val="18"/>
              </w:rPr>
              <w:t>Unknown</w:t>
            </w:r>
          </w:p>
        </w:tc>
        <w:tc>
          <w:tcPr>
            <w:tcW w:w="4961" w:type="dxa"/>
          </w:tcPr>
          <w:p w:rsidR="009A7F9E" w:rsidRPr="00C128A8" w:rsidRDefault="009A7F9E" w:rsidP="00E56E46">
            <w:pPr>
              <w:keepNext/>
              <w:keepLines/>
              <w:autoSpaceDE w:val="0"/>
              <w:autoSpaceDN w:val="0"/>
              <w:adjustRightInd w:val="0"/>
              <w:spacing w:before="160"/>
              <w:rPr>
                <w:sz w:val="18"/>
                <w:szCs w:val="18"/>
              </w:rPr>
            </w:pPr>
            <w:r w:rsidRPr="00C128A8">
              <w:rPr>
                <w:sz w:val="18"/>
                <w:szCs w:val="18"/>
              </w:rPr>
              <w:t>The battery information is not available.</w:t>
            </w:r>
          </w:p>
        </w:tc>
      </w:tr>
    </w:tbl>
    <w:p w:rsidR="009A7F9E" w:rsidRDefault="00E56E46" w:rsidP="00E56E46">
      <w:pPr>
        <w:pStyle w:val="Lgende"/>
        <w:jc w:val="center"/>
        <w:rPr>
          <w:lang w:eastAsia="zh-CN"/>
        </w:rPr>
      </w:pPr>
      <w:r>
        <w:t xml:space="preserve">Table </w:t>
      </w:r>
      <w:fldSimple w:instr=" SEQ Table \* ARABIC ">
        <w:r>
          <w:rPr>
            <w:noProof/>
          </w:rPr>
          <w:t>1</w:t>
        </w:r>
      </w:fldSimple>
      <w:r>
        <w:t>: Battery status</w:t>
      </w:r>
    </w:p>
    <w:p w:rsidR="00F01169" w:rsidRDefault="00F01169">
      <w:pPr>
        <w:spacing w:before="0" w:after="200" w:line="276" w:lineRule="auto"/>
        <w:rPr>
          <w:lang w:eastAsia="zh-CN"/>
        </w:rPr>
      </w:pPr>
      <w:r>
        <w:rPr>
          <w:lang w:eastAsia="zh-CN"/>
        </w:rPr>
        <w:br w:type="page"/>
      </w:r>
    </w:p>
    <w:p w:rsidR="001C416D" w:rsidRDefault="001C416D" w:rsidP="001C416D">
      <w:pPr>
        <w:pStyle w:val="Titre2"/>
      </w:pPr>
      <w:bookmarkStart w:id="73" w:name="_Toc421884840"/>
      <w:r>
        <w:lastRenderedPageBreak/>
        <w:t>LWM2M Object: Connectivity Monitoring</w:t>
      </w:r>
      <w:r w:rsidR="000769AE">
        <w:t xml:space="preserve"> - 4</w:t>
      </w:r>
      <w:bookmarkEnd w:id="73"/>
    </w:p>
    <w:p w:rsidR="001C416D" w:rsidRDefault="001C416D" w:rsidP="001C416D">
      <w:pPr>
        <w:pStyle w:val="Titre3"/>
      </w:pPr>
      <w:r>
        <w:t>Description</w:t>
      </w:r>
    </w:p>
    <w:p w:rsidR="001C416D" w:rsidRPr="001C416D" w:rsidRDefault="001C416D" w:rsidP="001C416D">
      <w:pPr>
        <w:rPr>
          <w:lang w:eastAsia="zh-CN"/>
        </w:rPr>
      </w:pPr>
      <w:r>
        <w:t>This LWM2M Object enables monitoring of parameters related to network connectivity.</w:t>
      </w:r>
      <w:r>
        <w:br/>
      </w:r>
      <w:r>
        <w:br/>
        <w:t>In this general connectivity Object, the Resources are limited to the most general cases common to most network bearers. It is recommended to read the description, which refers to relevant standard development organizations (e.g. 3GPP, IEEE).</w:t>
      </w:r>
      <w:r>
        <w:br/>
      </w:r>
      <w:r>
        <w:br/>
        <w:t xml:space="preserve">The goal of the Connectivity Monitoring Object is to carry information reflecting the more up to date values of the current connection for monitoring purposes. Resources such as Link Quality, Radio Signal </w:t>
      </w:r>
      <w:proofErr w:type="spellStart"/>
      <w:r>
        <w:t>Strenght</w:t>
      </w:r>
      <w:proofErr w:type="spellEnd"/>
      <w:r>
        <w:t xml:space="preserve">, </w:t>
      </w:r>
      <w:proofErr w:type="gramStart"/>
      <w:r>
        <w:t>Cell</w:t>
      </w:r>
      <w:proofErr w:type="gramEnd"/>
      <w:r>
        <w:t xml:space="preserve"> ID are retrieved during connected mode at least for cellular networks.</w:t>
      </w:r>
    </w:p>
    <w:p w:rsidR="001C416D" w:rsidRDefault="001C416D" w:rsidP="001C416D">
      <w:pPr>
        <w:pStyle w:val="Titre3"/>
      </w:pPr>
      <w:r>
        <w:t>Object definition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67"/>
        <w:gridCol w:w="1281"/>
        <w:gridCol w:w="1344"/>
        <w:gridCol w:w="1469"/>
        <w:gridCol w:w="1609"/>
      </w:tblGrid>
      <w:tr w:rsidR="001C416D" w:rsidTr="00C128A8">
        <w:tc>
          <w:tcPr>
            <w:tcW w:w="0" w:type="auto"/>
            <w:shd w:val="clear" w:color="auto" w:fill="CBCBCB"/>
            <w:vAlign w:val="center"/>
            <w:hideMark/>
          </w:tcPr>
          <w:p w:rsidR="001C416D" w:rsidRPr="004829BF" w:rsidRDefault="001C416D" w:rsidP="00305A33">
            <w:pPr>
              <w:rPr>
                <w:rFonts w:ascii="Arial" w:hAnsi="Arial" w:cs="Arial"/>
                <w:b/>
                <w:color w:val="000000"/>
                <w:sz w:val="18"/>
                <w:szCs w:val="18"/>
              </w:rPr>
            </w:pPr>
            <w:r w:rsidRPr="004829BF">
              <w:rPr>
                <w:rFonts w:ascii="Arial" w:hAnsi="Arial" w:cs="Arial"/>
                <w:b/>
                <w:color w:val="000000"/>
                <w:sz w:val="18"/>
                <w:szCs w:val="18"/>
              </w:rPr>
              <w:t>Name</w:t>
            </w:r>
          </w:p>
        </w:tc>
        <w:tc>
          <w:tcPr>
            <w:tcW w:w="0" w:type="auto"/>
            <w:shd w:val="clear" w:color="auto" w:fill="CBCBCB"/>
            <w:vAlign w:val="center"/>
            <w:hideMark/>
          </w:tcPr>
          <w:p w:rsidR="001C416D" w:rsidRPr="004829BF" w:rsidRDefault="001C416D" w:rsidP="00305A33">
            <w:pPr>
              <w:rPr>
                <w:rFonts w:ascii="Arial" w:hAnsi="Arial" w:cs="Arial"/>
                <w:b/>
                <w:color w:val="000000"/>
                <w:sz w:val="18"/>
                <w:szCs w:val="18"/>
              </w:rPr>
            </w:pPr>
            <w:r w:rsidRPr="004829BF">
              <w:rPr>
                <w:rFonts w:ascii="Arial" w:hAnsi="Arial" w:cs="Arial"/>
                <w:b/>
                <w:color w:val="000000"/>
                <w:sz w:val="18"/>
                <w:szCs w:val="18"/>
              </w:rPr>
              <w:t>Object ID</w:t>
            </w:r>
          </w:p>
        </w:tc>
        <w:tc>
          <w:tcPr>
            <w:tcW w:w="0" w:type="auto"/>
            <w:shd w:val="clear" w:color="auto" w:fill="CBCBCB"/>
            <w:vAlign w:val="center"/>
            <w:hideMark/>
          </w:tcPr>
          <w:p w:rsidR="001C416D" w:rsidRPr="004829BF" w:rsidRDefault="001C416D" w:rsidP="00305A33">
            <w:pPr>
              <w:rPr>
                <w:rFonts w:ascii="Arial" w:hAnsi="Arial" w:cs="Arial"/>
                <w:b/>
                <w:color w:val="000000"/>
                <w:sz w:val="18"/>
                <w:szCs w:val="18"/>
              </w:rPr>
            </w:pPr>
            <w:r w:rsidRPr="004829BF">
              <w:rPr>
                <w:rFonts w:ascii="Arial" w:hAnsi="Arial" w:cs="Arial"/>
                <w:b/>
                <w:color w:val="000000"/>
                <w:sz w:val="18"/>
                <w:szCs w:val="18"/>
              </w:rPr>
              <w:t>Instances</w:t>
            </w:r>
          </w:p>
        </w:tc>
        <w:tc>
          <w:tcPr>
            <w:tcW w:w="0" w:type="auto"/>
            <w:shd w:val="clear" w:color="auto" w:fill="CBCBCB"/>
            <w:vAlign w:val="center"/>
            <w:hideMark/>
          </w:tcPr>
          <w:p w:rsidR="001C416D" w:rsidRPr="004829BF" w:rsidRDefault="001C416D" w:rsidP="00305A33">
            <w:pPr>
              <w:rPr>
                <w:rFonts w:ascii="Arial" w:hAnsi="Arial" w:cs="Arial"/>
                <w:b/>
                <w:color w:val="000000"/>
                <w:sz w:val="18"/>
                <w:szCs w:val="18"/>
              </w:rPr>
            </w:pPr>
            <w:r w:rsidRPr="004829BF">
              <w:rPr>
                <w:rFonts w:ascii="Arial" w:hAnsi="Arial" w:cs="Arial"/>
                <w:b/>
                <w:color w:val="000000"/>
                <w:sz w:val="18"/>
                <w:szCs w:val="18"/>
              </w:rPr>
              <w:t>Mandatory</w:t>
            </w:r>
          </w:p>
        </w:tc>
        <w:tc>
          <w:tcPr>
            <w:tcW w:w="0" w:type="auto"/>
            <w:shd w:val="clear" w:color="auto" w:fill="CBCBCB"/>
            <w:vAlign w:val="center"/>
            <w:hideMark/>
          </w:tcPr>
          <w:p w:rsidR="001C416D" w:rsidRPr="004829BF" w:rsidRDefault="001C416D" w:rsidP="00305A33">
            <w:pPr>
              <w:rPr>
                <w:rFonts w:ascii="Arial" w:hAnsi="Arial" w:cs="Arial"/>
                <w:b/>
                <w:color w:val="000000"/>
                <w:sz w:val="18"/>
                <w:szCs w:val="18"/>
              </w:rPr>
            </w:pPr>
            <w:r w:rsidRPr="004829BF">
              <w:rPr>
                <w:rFonts w:ascii="Arial" w:hAnsi="Arial" w:cs="Arial"/>
                <w:b/>
                <w:color w:val="000000"/>
                <w:sz w:val="18"/>
                <w:szCs w:val="18"/>
              </w:rPr>
              <w:t>Object URN</w:t>
            </w:r>
          </w:p>
        </w:tc>
      </w:tr>
      <w:tr w:rsidR="001C416D" w:rsidTr="00C128A8">
        <w:tc>
          <w:tcPr>
            <w:tcW w:w="0" w:type="auto"/>
            <w:vAlign w:val="center"/>
            <w:hideMark/>
          </w:tcPr>
          <w:p w:rsidR="001C416D" w:rsidRDefault="001C416D" w:rsidP="00305A33">
            <w:pPr>
              <w:rPr>
                <w:rFonts w:ascii="Arial" w:hAnsi="Arial" w:cs="Arial"/>
                <w:color w:val="000000"/>
                <w:sz w:val="18"/>
                <w:szCs w:val="18"/>
              </w:rPr>
            </w:pPr>
            <w:r>
              <w:rPr>
                <w:rFonts w:ascii="Arial" w:hAnsi="Arial" w:cs="Arial"/>
                <w:color w:val="000000"/>
                <w:sz w:val="18"/>
                <w:szCs w:val="18"/>
              </w:rPr>
              <w:t xml:space="preserve">Connectivity Monitoring </w:t>
            </w:r>
          </w:p>
        </w:tc>
        <w:tc>
          <w:tcPr>
            <w:tcW w:w="0" w:type="auto"/>
            <w:vAlign w:val="center"/>
            <w:hideMark/>
          </w:tcPr>
          <w:p w:rsidR="001C416D" w:rsidRDefault="001C416D" w:rsidP="00305A33">
            <w:pPr>
              <w:rPr>
                <w:rFonts w:ascii="Arial" w:hAnsi="Arial" w:cs="Arial"/>
                <w:color w:val="000000"/>
                <w:sz w:val="18"/>
                <w:szCs w:val="18"/>
              </w:rPr>
            </w:pPr>
            <w:r>
              <w:rPr>
                <w:rFonts w:ascii="Arial" w:hAnsi="Arial" w:cs="Arial"/>
                <w:color w:val="000000"/>
                <w:sz w:val="18"/>
                <w:szCs w:val="18"/>
              </w:rPr>
              <w:t xml:space="preserve">4 </w:t>
            </w:r>
          </w:p>
        </w:tc>
        <w:tc>
          <w:tcPr>
            <w:tcW w:w="0" w:type="auto"/>
            <w:vAlign w:val="center"/>
            <w:hideMark/>
          </w:tcPr>
          <w:p w:rsidR="001C416D" w:rsidRDefault="001C416D" w:rsidP="00305A33">
            <w:pPr>
              <w:rPr>
                <w:rFonts w:ascii="Arial" w:hAnsi="Arial" w:cs="Arial"/>
                <w:color w:val="000000"/>
                <w:sz w:val="18"/>
                <w:szCs w:val="18"/>
              </w:rPr>
            </w:pPr>
            <w:r>
              <w:rPr>
                <w:rFonts w:ascii="Arial" w:hAnsi="Arial" w:cs="Arial"/>
                <w:color w:val="000000"/>
                <w:sz w:val="18"/>
                <w:szCs w:val="18"/>
              </w:rPr>
              <w:t xml:space="preserve">Single </w:t>
            </w:r>
          </w:p>
        </w:tc>
        <w:tc>
          <w:tcPr>
            <w:tcW w:w="0" w:type="auto"/>
            <w:vAlign w:val="center"/>
            <w:hideMark/>
          </w:tcPr>
          <w:p w:rsidR="001C416D" w:rsidRDefault="001C416D" w:rsidP="00305A33">
            <w:pPr>
              <w:rPr>
                <w:rFonts w:ascii="Arial" w:hAnsi="Arial" w:cs="Arial"/>
                <w:color w:val="000000"/>
                <w:sz w:val="18"/>
                <w:szCs w:val="18"/>
              </w:rPr>
            </w:pPr>
            <w:r>
              <w:rPr>
                <w:rFonts w:ascii="Arial" w:hAnsi="Arial" w:cs="Arial"/>
                <w:color w:val="000000"/>
                <w:sz w:val="18"/>
                <w:szCs w:val="18"/>
              </w:rPr>
              <w:t xml:space="preserve">Optional </w:t>
            </w:r>
          </w:p>
        </w:tc>
        <w:tc>
          <w:tcPr>
            <w:tcW w:w="0" w:type="auto"/>
            <w:vAlign w:val="center"/>
            <w:hideMark/>
          </w:tcPr>
          <w:p w:rsidR="001C416D" w:rsidRDefault="001C416D" w:rsidP="00305A33">
            <w:pPr>
              <w:rPr>
                <w:rFonts w:ascii="Arial" w:hAnsi="Arial" w:cs="Arial"/>
                <w:color w:val="000000"/>
                <w:sz w:val="18"/>
                <w:szCs w:val="18"/>
              </w:rPr>
            </w:pPr>
            <w:r>
              <w:rPr>
                <w:rFonts w:ascii="Arial" w:hAnsi="Arial" w:cs="Arial"/>
                <w:color w:val="000000"/>
                <w:sz w:val="18"/>
                <w:szCs w:val="18"/>
              </w:rPr>
              <w:t xml:space="preserve">TBD </w:t>
            </w:r>
          </w:p>
        </w:tc>
      </w:tr>
    </w:tbl>
    <w:p w:rsidR="001C416D" w:rsidRDefault="001C416D" w:rsidP="001C416D">
      <w:pPr>
        <w:pStyle w:val="Titre3"/>
      </w:pPr>
      <w:bookmarkStart w:id="74" w:name="_Ref409624978"/>
      <w:r>
        <w:t>Resource definitions</w:t>
      </w:r>
      <w:bookmarkEnd w:id="74"/>
    </w:p>
    <w:p w:rsidR="00F01169" w:rsidRDefault="00F01169" w:rsidP="00F01169">
      <w:pPr>
        <w:rPr>
          <w:lang w:eastAsia="zh-CN"/>
        </w:rPr>
      </w:pPr>
      <w:r>
        <w:rPr>
          <w:lang w:eastAsia="zh-CN"/>
        </w:rPr>
        <w:t xml:space="preserve">Column O (Operations): R </w:t>
      </w:r>
      <w:r>
        <w:rPr>
          <w:lang w:eastAsia="zh-CN"/>
        </w:rPr>
        <w:sym w:font="Wingdings" w:char="F0E0"/>
      </w:r>
      <w:r>
        <w:rPr>
          <w:lang w:eastAsia="zh-CN"/>
        </w:rPr>
        <w:t xml:space="preserve"> Read; W </w:t>
      </w:r>
      <w:r>
        <w:rPr>
          <w:lang w:eastAsia="zh-CN"/>
        </w:rPr>
        <w:sym w:font="Wingdings" w:char="F0E0"/>
      </w:r>
      <w:r>
        <w:rPr>
          <w:lang w:eastAsia="zh-CN"/>
        </w:rPr>
        <w:t xml:space="preserve"> Write</w:t>
      </w:r>
      <w:r w:rsidR="004940E5">
        <w:rPr>
          <w:lang w:eastAsia="zh-CN"/>
        </w:rPr>
        <w:t xml:space="preserve">; E </w:t>
      </w:r>
      <w:r w:rsidR="004940E5">
        <w:rPr>
          <w:lang w:eastAsia="zh-CN"/>
        </w:rPr>
        <w:sym w:font="Wingdings" w:char="F0E0"/>
      </w:r>
      <w:r w:rsidR="004940E5">
        <w:rPr>
          <w:lang w:eastAsia="zh-CN"/>
        </w:rPr>
        <w:t xml:space="preserve"> Execute</w:t>
      </w:r>
    </w:p>
    <w:p w:rsidR="00F01169" w:rsidRDefault="00F01169" w:rsidP="00F01169">
      <w:pPr>
        <w:rPr>
          <w:lang w:eastAsia="zh-CN"/>
        </w:rPr>
      </w:pPr>
      <w:r>
        <w:rPr>
          <w:lang w:eastAsia="zh-CN"/>
        </w:rPr>
        <w:t xml:space="preserve">Column I (Instances): S </w:t>
      </w:r>
      <w:r>
        <w:rPr>
          <w:lang w:eastAsia="zh-CN"/>
        </w:rPr>
        <w:sym w:font="Wingdings" w:char="F0E0"/>
      </w:r>
      <w:r>
        <w:rPr>
          <w:lang w:eastAsia="zh-CN"/>
        </w:rPr>
        <w:t xml:space="preserve"> Single; M </w:t>
      </w:r>
      <w:r>
        <w:rPr>
          <w:lang w:eastAsia="zh-CN"/>
        </w:rPr>
        <w:sym w:font="Wingdings" w:char="F0E0"/>
      </w:r>
      <w:r>
        <w:rPr>
          <w:lang w:eastAsia="zh-CN"/>
        </w:rPr>
        <w:t xml:space="preserve"> Multiple</w:t>
      </w:r>
    </w:p>
    <w:p w:rsidR="00F01169" w:rsidRPr="00F01169" w:rsidRDefault="00F01169" w:rsidP="00F01169">
      <w:pPr>
        <w:rPr>
          <w:lang w:eastAsia="zh-CN"/>
        </w:rPr>
      </w:pPr>
      <w:r>
        <w:rPr>
          <w:lang w:eastAsia="zh-CN"/>
        </w:rPr>
        <w:t xml:space="preserve">Column M (Mandatory): M </w:t>
      </w:r>
      <w:r>
        <w:rPr>
          <w:lang w:eastAsia="zh-CN"/>
        </w:rPr>
        <w:sym w:font="Wingdings" w:char="F0E0"/>
      </w:r>
      <w:r>
        <w:rPr>
          <w:lang w:eastAsia="zh-CN"/>
        </w:rPr>
        <w:t xml:space="preserve"> Mandatory; O </w:t>
      </w:r>
      <w:r>
        <w:rPr>
          <w:lang w:eastAsia="zh-CN"/>
        </w:rPr>
        <w:sym w:font="Wingdings" w:char="F0E0"/>
      </w:r>
      <w:r>
        <w:rPr>
          <w:lang w:eastAsia="zh-CN"/>
        </w:rPr>
        <w:t xml:space="preserve"> Optional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1"/>
        <w:gridCol w:w="985"/>
        <w:gridCol w:w="184"/>
        <w:gridCol w:w="191"/>
        <w:gridCol w:w="192"/>
        <w:gridCol w:w="591"/>
        <w:gridCol w:w="1131"/>
        <w:gridCol w:w="481"/>
        <w:gridCol w:w="2317"/>
        <w:gridCol w:w="806"/>
        <w:gridCol w:w="1561"/>
      </w:tblGrid>
      <w:tr w:rsidR="00FC4CE4" w:rsidTr="00D23106">
        <w:trPr>
          <w:tblHeader/>
        </w:trPr>
        <w:tc>
          <w:tcPr>
            <w:tcW w:w="231" w:type="dxa"/>
            <w:shd w:val="clear" w:color="auto" w:fill="CBCBCB"/>
            <w:vAlign w:val="center"/>
            <w:hideMark/>
          </w:tcPr>
          <w:p w:rsidR="00FC4CE4" w:rsidRPr="004829BF" w:rsidRDefault="00FC4CE4" w:rsidP="00305A33">
            <w:pPr>
              <w:rPr>
                <w:rFonts w:ascii="Arial" w:hAnsi="Arial" w:cs="Arial"/>
                <w:b/>
                <w:color w:val="000000"/>
                <w:sz w:val="18"/>
                <w:szCs w:val="18"/>
              </w:rPr>
            </w:pPr>
            <w:r w:rsidRPr="004829BF">
              <w:rPr>
                <w:rFonts w:ascii="Arial" w:hAnsi="Arial" w:cs="Arial"/>
                <w:b/>
                <w:color w:val="000000"/>
                <w:sz w:val="18"/>
                <w:szCs w:val="18"/>
              </w:rPr>
              <w:t>ID</w:t>
            </w:r>
          </w:p>
        </w:tc>
        <w:tc>
          <w:tcPr>
            <w:tcW w:w="998" w:type="dxa"/>
            <w:shd w:val="clear" w:color="auto" w:fill="CBCBCB"/>
            <w:vAlign w:val="center"/>
            <w:hideMark/>
          </w:tcPr>
          <w:p w:rsidR="00FC4CE4" w:rsidRPr="004829BF" w:rsidRDefault="00FC4CE4" w:rsidP="00305A33">
            <w:pPr>
              <w:rPr>
                <w:rFonts w:ascii="Arial" w:hAnsi="Arial" w:cs="Arial"/>
                <w:b/>
                <w:color w:val="000000"/>
                <w:sz w:val="18"/>
                <w:szCs w:val="18"/>
              </w:rPr>
            </w:pPr>
            <w:r w:rsidRPr="004829BF">
              <w:rPr>
                <w:rFonts w:ascii="Arial" w:hAnsi="Arial" w:cs="Arial"/>
                <w:b/>
                <w:color w:val="000000"/>
                <w:sz w:val="18"/>
                <w:szCs w:val="18"/>
              </w:rPr>
              <w:t>Name</w:t>
            </w:r>
          </w:p>
        </w:tc>
        <w:tc>
          <w:tcPr>
            <w:tcW w:w="185" w:type="dxa"/>
            <w:shd w:val="clear" w:color="auto" w:fill="CBCBCB"/>
            <w:vAlign w:val="center"/>
            <w:hideMark/>
          </w:tcPr>
          <w:p w:rsidR="00FC4CE4" w:rsidRPr="004829BF" w:rsidRDefault="00FC4CE4" w:rsidP="00305A33">
            <w:pPr>
              <w:rPr>
                <w:rFonts w:ascii="Arial" w:hAnsi="Arial" w:cs="Arial"/>
                <w:b/>
                <w:color w:val="000000"/>
                <w:sz w:val="18"/>
                <w:szCs w:val="18"/>
              </w:rPr>
            </w:pPr>
            <w:r>
              <w:rPr>
                <w:rFonts w:ascii="Arial" w:hAnsi="Arial" w:cs="Arial"/>
                <w:b/>
                <w:color w:val="000000"/>
                <w:sz w:val="18"/>
                <w:szCs w:val="18"/>
              </w:rPr>
              <w:t>O</w:t>
            </w:r>
          </w:p>
        </w:tc>
        <w:tc>
          <w:tcPr>
            <w:tcW w:w="192" w:type="dxa"/>
            <w:shd w:val="clear" w:color="auto" w:fill="CBCBCB"/>
            <w:vAlign w:val="center"/>
            <w:hideMark/>
          </w:tcPr>
          <w:p w:rsidR="00FC4CE4" w:rsidRPr="004829BF" w:rsidRDefault="00FC4CE4" w:rsidP="00305A33">
            <w:pPr>
              <w:rPr>
                <w:rFonts w:ascii="Arial" w:hAnsi="Arial" w:cs="Arial"/>
                <w:b/>
                <w:color w:val="000000"/>
                <w:sz w:val="18"/>
                <w:szCs w:val="18"/>
              </w:rPr>
            </w:pPr>
            <w:r>
              <w:rPr>
                <w:rFonts w:ascii="Arial" w:hAnsi="Arial" w:cs="Arial"/>
                <w:b/>
                <w:color w:val="000000"/>
                <w:sz w:val="18"/>
                <w:szCs w:val="18"/>
              </w:rPr>
              <w:t>I</w:t>
            </w:r>
          </w:p>
        </w:tc>
        <w:tc>
          <w:tcPr>
            <w:tcW w:w="193" w:type="dxa"/>
            <w:shd w:val="clear" w:color="auto" w:fill="CBCBCB"/>
            <w:vAlign w:val="center"/>
            <w:hideMark/>
          </w:tcPr>
          <w:p w:rsidR="00FC4CE4" w:rsidRPr="004829BF" w:rsidRDefault="00FC4CE4" w:rsidP="00305A33">
            <w:pPr>
              <w:rPr>
                <w:rFonts w:ascii="Arial" w:hAnsi="Arial" w:cs="Arial"/>
                <w:b/>
                <w:color w:val="000000"/>
                <w:sz w:val="18"/>
                <w:szCs w:val="18"/>
              </w:rPr>
            </w:pPr>
            <w:r>
              <w:rPr>
                <w:rFonts w:ascii="Arial" w:hAnsi="Arial" w:cs="Arial"/>
                <w:b/>
                <w:color w:val="000000"/>
                <w:sz w:val="18"/>
                <w:szCs w:val="18"/>
              </w:rPr>
              <w:t>M</w:t>
            </w:r>
          </w:p>
        </w:tc>
        <w:tc>
          <w:tcPr>
            <w:tcW w:w="591" w:type="dxa"/>
            <w:shd w:val="clear" w:color="auto" w:fill="CBCBCB"/>
            <w:vAlign w:val="center"/>
            <w:hideMark/>
          </w:tcPr>
          <w:p w:rsidR="00FC4CE4" w:rsidRPr="004829BF" w:rsidRDefault="00FC4CE4" w:rsidP="00305A33">
            <w:pPr>
              <w:rPr>
                <w:rFonts w:ascii="Arial" w:hAnsi="Arial" w:cs="Arial"/>
                <w:b/>
                <w:color w:val="000000"/>
                <w:sz w:val="18"/>
                <w:szCs w:val="18"/>
              </w:rPr>
            </w:pPr>
            <w:r w:rsidRPr="004829BF">
              <w:rPr>
                <w:rFonts w:ascii="Arial" w:hAnsi="Arial" w:cs="Arial"/>
                <w:b/>
                <w:color w:val="000000"/>
                <w:sz w:val="18"/>
                <w:szCs w:val="18"/>
              </w:rPr>
              <w:t>Type</w:t>
            </w:r>
          </w:p>
        </w:tc>
        <w:tc>
          <w:tcPr>
            <w:tcW w:w="1131" w:type="dxa"/>
            <w:shd w:val="clear" w:color="auto" w:fill="CBCBCB"/>
            <w:vAlign w:val="center"/>
            <w:hideMark/>
          </w:tcPr>
          <w:p w:rsidR="00FC4CE4" w:rsidRPr="004829BF" w:rsidRDefault="00FC4CE4" w:rsidP="00305A33">
            <w:pPr>
              <w:rPr>
                <w:rFonts w:ascii="Arial" w:hAnsi="Arial" w:cs="Arial"/>
                <w:b/>
                <w:color w:val="000000"/>
                <w:sz w:val="18"/>
                <w:szCs w:val="18"/>
              </w:rPr>
            </w:pPr>
            <w:r w:rsidRPr="004829BF">
              <w:rPr>
                <w:rFonts w:ascii="Arial" w:hAnsi="Arial" w:cs="Arial"/>
                <w:b/>
                <w:color w:val="000000"/>
                <w:sz w:val="18"/>
                <w:szCs w:val="18"/>
              </w:rPr>
              <w:t>Range or Enumeration</w:t>
            </w:r>
          </w:p>
        </w:tc>
        <w:tc>
          <w:tcPr>
            <w:tcW w:w="481" w:type="dxa"/>
            <w:shd w:val="clear" w:color="auto" w:fill="CBCBCB"/>
            <w:vAlign w:val="center"/>
            <w:hideMark/>
          </w:tcPr>
          <w:p w:rsidR="00FC4CE4" w:rsidRPr="004829BF" w:rsidRDefault="00FC4CE4" w:rsidP="00305A33">
            <w:pPr>
              <w:rPr>
                <w:rFonts w:ascii="Arial" w:hAnsi="Arial" w:cs="Arial"/>
                <w:b/>
                <w:color w:val="000000"/>
                <w:sz w:val="18"/>
                <w:szCs w:val="18"/>
              </w:rPr>
            </w:pPr>
            <w:r w:rsidRPr="004829BF">
              <w:rPr>
                <w:rFonts w:ascii="Arial" w:hAnsi="Arial" w:cs="Arial"/>
                <w:b/>
                <w:color w:val="000000"/>
                <w:sz w:val="18"/>
                <w:szCs w:val="18"/>
              </w:rPr>
              <w:t>Units</w:t>
            </w:r>
          </w:p>
        </w:tc>
        <w:tc>
          <w:tcPr>
            <w:tcW w:w="2428" w:type="dxa"/>
            <w:shd w:val="clear" w:color="auto" w:fill="CBCBCB"/>
            <w:vAlign w:val="center"/>
            <w:hideMark/>
          </w:tcPr>
          <w:p w:rsidR="00FC4CE4" w:rsidRPr="004829BF" w:rsidRDefault="00FC4CE4" w:rsidP="00305A33">
            <w:pPr>
              <w:rPr>
                <w:rFonts w:ascii="Arial" w:hAnsi="Arial" w:cs="Arial"/>
                <w:b/>
                <w:color w:val="000000"/>
                <w:sz w:val="18"/>
                <w:szCs w:val="18"/>
              </w:rPr>
            </w:pPr>
            <w:r w:rsidRPr="004829BF">
              <w:rPr>
                <w:rFonts w:ascii="Arial" w:hAnsi="Arial" w:cs="Arial"/>
                <w:b/>
                <w:color w:val="000000"/>
                <w:sz w:val="18"/>
                <w:szCs w:val="18"/>
              </w:rPr>
              <w:t>Description</w:t>
            </w:r>
          </w:p>
        </w:tc>
        <w:tc>
          <w:tcPr>
            <w:tcW w:w="815" w:type="dxa"/>
            <w:shd w:val="clear" w:color="auto" w:fill="CBCBCB"/>
            <w:vAlign w:val="center"/>
          </w:tcPr>
          <w:p w:rsidR="00FC4CE4" w:rsidRDefault="00FC4CE4" w:rsidP="00D23106">
            <w:pPr>
              <w:jc w:val="center"/>
              <w:rPr>
                <w:rFonts w:ascii="Arial" w:hAnsi="Arial" w:cs="Arial"/>
                <w:b/>
                <w:color w:val="000000"/>
                <w:sz w:val="18"/>
                <w:szCs w:val="18"/>
              </w:rPr>
            </w:pPr>
            <w:r>
              <w:rPr>
                <w:rFonts w:ascii="Arial" w:hAnsi="Arial" w:cs="Arial"/>
                <w:b/>
                <w:color w:val="000000"/>
                <w:sz w:val="18"/>
                <w:szCs w:val="18"/>
              </w:rPr>
              <w:t>Support</w:t>
            </w:r>
          </w:p>
        </w:tc>
        <w:tc>
          <w:tcPr>
            <w:tcW w:w="1425" w:type="dxa"/>
            <w:shd w:val="clear" w:color="auto" w:fill="CBCBCB"/>
          </w:tcPr>
          <w:p w:rsidR="00FC4CE4" w:rsidRPr="004829BF" w:rsidRDefault="00D23106" w:rsidP="00305A33">
            <w:pPr>
              <w:rPr>
                <w:rFonts w:ascii="Arial" w:hAnsi="Arial" w:cs="Arial"/>
                <w:b/>
                <w:color w:val="000000"/>
                <w:sz w:val="18"/>
                <w:szCs w:val="18"/>
              </w:rPr>
            </w:pPr>
            <w:r>
              <w:rPr>
                <w:rFonts w:ascii="Arial" w:hAnsi="Arial" w:cs="Arial"/>
                <w:b/>
                <w:color w:val="000000"/>
                <w:sz w:val="18"/>
                <w:szCs w:val="18"/>
              </w:rPr>
              <w:t>Customer oriented name</w:t>
            </w:r>
          </w:p>
        </w:tc>
      </w:tr>
      <w:tr w:rsidR="00FC4CE4" w:rsidTr="00C128A8">
        <w:tc>
          <w:tcPr>
            <w:tcW w:w="231"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0</w:t>
            </w:r>
          </w:p>
        </w:tc>
        <w:tc>
          <w:tcPr>
            <w:tcW w:w="998"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Network Bearer</w:t>
            </w:r>
          </w:p>
        </w:tc>
        <w:tc>
          <w:tcPr>
            <w:tcW w:w="185"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R</w:t>
            </w:r>
          </w:p>
        </w:tc>
        <w:tc>
          <w:tcPr>
            <w:tcW w:w="192"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S</w:t>
            </w:r>
          </w:p>
        </w:tc>
        <w:tc>
          <w:tcPr>
            <w:tcW w:w="193"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M</w:t>
            </w:r>
          </w:p>
        </w:tc>
        <w:tc>
          <w:tcPr>
            <w:tcW w:w="591"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Integer</w:t>
            </w:r>
          </w:p>
        </w:tc>
        <w:tc>
          <w:tcPr>
            <w:tcW w:w="1131" w:type="dxa"/>
            <w:shd w:val="clear" w:color="auto" w:fill="FFFFFF"/>
            <w:hideMark/>
          </w:tcPr>
          <w:p w:rsidR="00FC4CE4" w:rsidRDefault="00D279EF" w:rsidP="00305A33">
            <w:pPr>
              <w:rPr>
                <w:rFonts w:ascii="Arial" w:hAnsi="Arial" w:cs="Arial"/>
                <w:color w:val="000000"/>
                <w:sz w:val="18"/>
                <w:szCs w:val="18"/>
              </w:rPr>
            </w:pPr>
            <w:r>
              <w:rPr>
                <w:rFonts w:ascii="Arial" w:hAnsi="Arial" w:cs="Arial"/>
                <w:color w:val="000000"/>
                <w:sz w:val="18"/>
                <w:szCs w:val="18"/>
              </w:rPr>
              <w:t>[0-50]</w:t>
            </w:r>
          </w:p>
        </w:tc>
        <w:tc>
          <w:tcPr>
            <w:tcW w:w="481" w:type="dxa"/>
            <w:shd w:val="clear" w:color="auto" w:fill="FFFFFF"/>
            <w:hideMark/>
          </w:tcPr>
          <w:p w:rsidR="00FC4CE4" w:rsidRDefault="00FC4CE4" w:rsidP="00305A33">
            <w:pPr>
              <w:rPr>
                <w:rFonts w:ascii="Arial" w:hAnsi="Arial" w:cs="Arial"/>
                <w:color w:val="000000"/>
                <w:sz w:val="18"/>
                <w:szCs w:val="18"/>
              </w:rPr>
            </w:pPr>
          </w:p>
        </w:tc>
        <w:tc>
          <w:tcPr>
            <w:tcW w:w="2428" w:type="dxa"/>
            <w:shd w:val="clear" w:color="auto" w:fill="FFFFFF"/>
            <w:hideMark/>
          </w:tcPr>
          <w:p w:rsidR="00FC4CE4" w:rsidRDefault="00FC4CE4" w:rsidP="00741847">
            <w:pPr>
              <w:rPr>
                <w:rFonts w:ascii="Arial" w:hAnsi="Arial" w:cs="Arial"/>
                <w:color w:val="000000"/>
                <w:sz w:val="18"/>
                <w:szCs w:val="18"/>
              </w:rPr>
            </w:pPr>
            <w:r>
              <w:rPr>
                <w:rFonts w:ascii="Arial" w:hAnsi="Arial" w:cs="Arial"/>
                <w:color w:val="000000"/>
                <w:sz w:val="18"/>
                <w:szCs w:val="18"/>
              </w:rPr>
              <w:t>Indicates the network bearer used for the current LWM2M communication session from the below network bearer list.</w:t>
            </w:r>
            <w:r>
              <w:rPr>
                <w:rFonts w:ascii="Arial" w:hAnsi="Arial" w:cs="Arial"/>
                <w:color w:val="000000"/>
                <w:sz w:val="18"/>
                <w:szCs w:val="18"/>
              </w:rPr>
              <w:br/>
            </w:r>
            <w:r>
              <w:rPr>
                <w:rFonts w:ascii="Arial" w:hAnsi="Arial" w:cs="Arial"/>
                <w:color w:val="000000"/>
                <w:sz w:val="18"/>
                <w:szCs w:val="18"/>
              </w:rPr>
              <w:br/>
              <w:t>0~20 are Cellular Bearers</w:t>
            </w:r>
            <w:r>
              <w:rPr>
                <w:rFonts w:ascii="Arial" w:hAnsi="Arial" w:cs="Arial"/>
                <w:color w:val="000000"/>
                <w:sz w:val="18"/>
                <w:szCs w:val="18"/>
              </w:rPr>
              <w:br/>
              <w:t>0: GSM cellular network</w:t>
            </w:r>
            <w:r>
              <w:rPr>
                <w:rFonts w:ascii="Arial" w:hAnsi="Arial" w:cs="Arial"/>
                <w:color w:val="000000"/>
                <w:sz w:val="18"/>
                <w:szCs w:val="18"/>
              </w:rPr>
              <w:br/>
              <w:t>1: TD-SCDMA cellular network</w:t>
            </w:r>
            <w:r>
              <w:rPr>
                <w:rFonts w:ascii="Arial" w:hAnsi="Arial" w:cs="Arial"/>
                <w:color w:val="000000"/>
                <w:sz w:val="18"/>
                <w:szCs w:val="18"/>
              </w:rPr>
              <w:br/>
              <w:t>2: WCDMA cellular network</w:t>
            </w:r>
            <w:r>
              <w:rPr>
                <w:rFonts w:ascii="Arial" w:hAnsi="Arial" w:cs="Arial"/>
                <w:color w:val="000000"/>
                <w:sz w:val="18"/>
                <w:szCs w:val="18"/>
              </w:rPr>
              <w:br/>
              <w:t>3: CDMA2000 cellular network</w:t>
            </w:r>
            <w:r>
              <w:rPr>
                <w:rFonts w:ascii="Arial" w:hAnsi="Arial" w:cs="Arial"/>
                <w:color w:val="000000"/>
                <w:sz w:val="18"/>
                <w:szCs w:val="18"/>
              </w:rPr>
              <w:br/>
              <w:t>4: WiMAX cellular network</w:t>
            </w:r>
            <w:r>
              <w:rPr>
                <w:rFonts w:ascii="Arial" w:hAnsi="Arial" w:cs="Arial"/>
                <w:color w:val="000000"/>
                <w:sz w:val="18"/>
                <w:szCs w:val="18"/>
              </w:rPr>
              <w:br/>
              <w:t>5: LTE-TDD cellular network</w:t>
            </w:r>
            <w:r>
              <w:rPr>
                <w:rFonts w:ascii="Arial" w:hAnsi="Arial" w:cs="Arial"/>
                <w:color w:val="000000"/>
                <w:sz w:val="18"/>
                <w:szCs w:val="18"/>
              </w:rPr>
              <w:br/>
              <w:t>6: LTE-FDD cellular network</w:t>
            </w:r>
            <w:r>
              <w:rPr>
                <w:rFonts w:ascii="Arial" w:hAnsi="Arial" w:cs="Arial"/>
                <w:color w:val="000000"/>
                <w:sz w:val="18"/>
                <w:szCs w:val="18"/>
              </w:rPr>
              <w:br/>
              <w:t>7~20: Reserved for other type cellular network</w:t>
            </w:r>
            <w:r>
              <w:rPr>
                <w:rFonts w:ascii="Arial" w:hAnsi="Arial" w:cs="Arial"/>
                <w:color w:val="000000"/>
                <w:sz w:val="18"/>
                <w:szCs w:val="18"/>
              </w:rPr>
              <w:br/>
            </w:r>
            <w:r>
              <w:rPr>
                <w:rFonts w:ascii="Arial" w:hAnsi="Arial" w:cs="Arial"/>
                <w:color w:val="000000"/>
                <w:sz w:val="18"/>
                <w:szCs w:val="18"/>
              </w:rPr>
              <w:br/>
              <w:t>21~40 are Wireless Bearers</w:t>
            </w:r>
            <w:r>
              <w:rPr>
                <w:rFonts w:ascii="Arial" w:hAnsi="Arial" w:cs="Arial"/>
                <w:color w:val="000000"/>
                <w:sz w:val="18"/>
                <w:szCs w:val="18"/>
              </w:rPr>
              <w:br/>
              <w:t>21: WLAN network</w:t>
            </w:r>
            <w:r>
              <w:rPr>
                <w:rFonts w:ascii="Arial" w:hAnsi="Arial" w:cs="Arial"/>
                <w:color w:val="000000"/>
                <w:sz w:val="18"/>
                <w:szCs w:val="18"/>
              </w:rPr>
              <w:br/>
              <w:t>22: Bluetooth network</w:t>
            </w:r>
            <w:r>
              <w:rPr>
                <w:rFonts w:ascii="Arial" w:hAnsi="Arial" w:cs="Arial"/>
                <w:color w:val="000000"/>
                <w:sz w:val="18"/>
                <w:szCs w:val="18"/>
              </w:rPr>
              <w:br/>
              <w:t>23: IEEE 802.15.4 network</w:t>
            </w:r>
            <w:r>
              <w:rPr>
                <w:rFonts w:ascii="Arial" w:hAnsi="Arial" w:cs="Arial"/>
                <w:color w:val="000000"/>
                <w:sz w:val="18"/>
                <w:szCs w:val="18"/>
              </w:rPr>
              <w:br/>
            </w:r>
            <w:r>
              <w:rPr>
                <w:rFonts w:ascii="Arial" w:hAnsi="Arial" w:cs="Arial"/>
                <w:color w:val="000000"/>
                <w:sz w:val="18"/>
                <w:szCs w:val="18"/>
              </w:rPr>
              <w:br/>
              <w:t>24~40: Reserved for other type local wireless network</w:t>
            </w:r>
            <w:r>
              <w:rPr>
                <w:rFonts w:ascii="Arial" w:hAnsi="Arial" w:cs="Arial"/>
                <w:color w:val="000000"/>
                <w:sz w:val="18"/>
                <w:szCs w:val="18"/>
              </w:rPr>
              <w:br/>
            </w:r>
            <w:r>
              <w:rPr>
                <w:rFonts w:ascii="Arial" w:hAnsi="Arial" w:cs="Arial"/>
                <w:color w:val="000000"/>
                <w:sz w:val="18"/>
                <w:szCs w:val="18"/>
              </w:rPr>
              <w:br/>
              <w:t>41~50 are Wireline Bearers</w:t>
            </w:r>
            <w:r>
              <w:rPr>
                <w:rFonts w:ascii="Arial" w:hAnsi="Arial" w:cs="Arial"/>
                <w:color w:val="000000"/>
                <w:sz w:val="18"/>
                <w:szCs w:val="18"/>
              </w:rPr>
              <w:br/>
              <w:t>41: Ethernet</w:t>
            </w:r>
            <w:r>
              <w:rPr>
                <w:rFonts w:ascii="Arial" w:hAnsi="Arial" w:cs="Arial"/>
                <w:color w:val="000000"/>
                <w:sz w:val="18"/>
                <w:szCs w:val="18"/>
              </w:rPr>
              <w:br/>
            </w:r>
            <w:r>
              <w:rPr>
                <w:rFonts w:ascii="Arial" w:hAnsi="Arial" w:cs="Arial"/>
                <w:color w:val="000000"/>
                <w:sz w:val="18"/>
                <w:szCs w:val="18"/>
              </w:rPr>
              <w:lastRenderedPageBreak/>
              <w:t>42: DSL</w:t>
            </w:r>
            <w:r>
              <w:rPr>
                <w:rFonts w:ascii="Arial" w:hAnsi="Arial" w:cs="Arial"/>
                <w:color w:val="000000"/>
                <w:sz w:val="18"/>
                <w:szCs w:val="18"/>
              </w:rPr>
              <w:br/>
              <w:t>43: PLC</w:t>
            </w:r>
            <w:r>
              <w:rPr>
                <w:rFonts w:ascii="Arial" w:hAnsi="Arial" w:cs="Arial"/>
                <w:color w:val="000000"/>
                <w:sz w:val="18"/>
                <w:szCs w:val="18"/>
              </w:rPr>
              <w:br/>
            </w:r>
            <w:r>
              <w:rPr>
                <w:rFonts w:ascii="Arial" w:hAnsi="Arial" w:cs="Arial"/>
                <w:color w:val="000000"/>
                <w:sz w:val="18"/>
                <w:szCs w:val="18"/>
              </w:rPr>
              <w:br/>
              <w:t>44~50: reserved for others type wireline networks.</w:t>
            </w:r>
          </w:p>
        </w:tc>
        <w:tc>
          <w:tcPr>
            <w:tcW w:w="815" w:type="dxa"/>
            <w:shd w:val="clear" w:color="auto" w:fill="FFFFFF"/>
          </w:tcPr>
          <w:p w:rsidR="00FC4CE4" w:rsidRDefault="00FC4CE4" w:rsidP="00305A33">
            <w:pPr>
              <w:rPr>
                <w:rFonts w:ascii="Arial" w:hAnsi="Arial" w:cs="Arial"/>
                <w:color w:val="000000"/>
                <w:sz w:val="18"/>
                <w:szCs w:val="18"/>
              </w:rPr>
            </w:pPr>
            <w:r>
              <w:rPr>
                <w:color w:val="339966"/>
                <w:sz w:val="40"/>
              </w:rPr>
              <w:lastRenderedPageBreak/>
              <w:sym w:font="Wingdings" w:char="F0FE"/>
            </w:r>
          </w:p>
        </w:tc>
        <w:tc>
          <w:tcPr>
            <w:tcW w:w="1425" w:type="dxa"/>
            <w:shd w:val="clear" w:color="auto" w:fill="FFFFFF"/>
          </w:tcPr>
          <w:p w:rsidR="00FC4CE4" w:rsidRDefault="00676C4E" w:rsidP="00305A33">
            <w:pPr>
              <w:rPr>
                <w:rFonts w:ascii="Arial" w:hAnsi="Arial" w:cs="Arial"/>
                <w:color w:val="000000"/>
                <w:sz w:val="18"/>
                <w:szCs w:val="18"/>
              </w:rPr>
            </w:pPr>
            <w:r>
              <w:rPr>
                <w:rFonts w:ascii="Arial" w:hAnsi="Arial" w:cs="Arial"/>
                <w:color w:val="000000"/>
                <w:sz w:val="18"/>
                <w:szCs w:val="18"/>
              </w:rPr>
              <w:t>RAT</w:t>
            </w:r>
          </w:p>
        </w:tc>
      </w:tr>
      <w:tr w:rsidR="00D4414B" w:rsidTr="00C128A8">
        <w:tc>
          <w:tcPr>
            <w:tcW w:w="231"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lastRenderedPageBreak/>
              <w:t>1</w:t>
            </w:r>
          </w:p>
        </w:tc>
        <w:tc>
          <w:tcPr>
            <w:tcW w:w="998"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Available Network Bearer</w:t>
            </w:r>
          </w:p>
        </w:tc>
        <w:tc>
          <w:tcPr>
            <w:tcW w:w="185"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R</w:t>
            </w:r>
          </w:p>
        </w:tc>
        <w:tc>
          <w:tcPr>
            <w:tcW w:w="192"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M</w:t>
            </w:r>
          </w:p>
        </w:tc>
        <w:tc>
          <w:tcPr>
            <w:tcW w:w="193" w:type="dxa"/>
            <w:shd w:val="clear" w:color="auto" w:fill="FFFFFF"/>
            <w:hideMark/>
          </w:tcPr>
          <w:p w:rsidR="00D4414B" w:rsidRDefault="00676C4E" w:rsidP="00305A33">
            <w:pPr>
              <w:rPr>
                <w:rFonts w:ascii="Arial" w:hAnsi="Arial" w:cs="Arial"/>
                <w:color w:val="000000"/>
                <w:sz w:val="18"/>
                <w:szCs w:val="18"/>
              </w:rPr>
            </w:pPr>
            <w:r>
              <w:rPr>
                <w:rFonts w:ascii="Arial" w:hAnsi="Arial" w:cs="Arial"/>
                <w:color w:val="000000"/>
                <w:sz w:val="18"/>
                <w:szCs w:val="18"/>
              </w:rPr>
              <w:t>M</w:t>
            </w:r>
          </w:p>
        </w:tc>
        <w:tc>
          <w:tcPr>
            <w:tcW w:w="591"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Integer</w:t>
            </w:r>
          </w:p>
        </w:tc>
        <w:tc>
          <w:tcPr>
            <w:tcW w:w="1131" w:type="dxa"/>
            <w:shd w:val="clear" w:color="auto" w:fill="FFFFFF"/>
            <w:hideMark/>
          </w:tcPr>
          <w:p w:rsidR="00D4414B" w:rsidRDefault="000A5DEB" w:rsidP="00305A33">
            <w:pPr>
              <w:rPr>
                <w:rFonts w:ascii="Arial" w:hAnsi="Arial" w:cs="Arial"/>
                <w:color w:val="000000"/>
                <w:sz w:val="18"/>
                <w:szCs w:val="18"/>
              </w:rPr>
            </w:pPr>
            <w:r>
              <w:rPr>
                <w:rFonts w:ascii="Arial" w:hAnsi="Arial" w:cs="Arial"/>
                <w:color w:val="000000"/>
                <w:sz w:val="18"/>
                <w:szCs w:val="18"/>
              </w:rPr>
              <w:t>[0-50]</w:t>
            </w:r>
          </w:p>
        </w:tc>
        <w:tc>
          <w:tcPr>
            <w:tcW w:w="481" w:type="dxa"/>
            <w:shd w:val="clear" w:color="auto" w:fill="FFFFFF"/>
            <w:hideMark/>
          </w:tcPr>
          <w:p w:rsidR="00D4414B" w:rsidRDefault="00D4414B" w:rsidP="00305A33">
            <w:pPr>
              <w:rPr>
                <w:rFonts w:ascii="Arial" w:hAnsi="Arial" w:cs="Arial"/>
                <w:color w:val="000000"/>
                <w:sz w:val="18"/>
                <w:szCs w:val="18"/>
              </w:rPr>
            </w:pPr>
          </w:p>
        </w:tc>
        <w:tc>
          <w:tcPr>
            <w:tcW w:w="2428"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Indicates list of current available network bearer. Each Resource Instance has a value from the network bearer list.</w:t>
            </w:r>
          </w:p>
        </w:tc>
        <w:tc>
          <w:tcPr>
            <w:tcW w:w="815" w:type="dxa"/>
            <w:shd w:val="clear" w:color="auto" w:fill="FFFFFF"/>
          </w:tcPr>
          <w:p w:rsidR="00D4414B" w:rsidRDefault="00676C4E" w:rsidP="00D23106">
            <w:pPr>
              <w:rPr>
                <w:rFonts w:ascii="Arial" w:hAnsi="Arial" w:cs="Arial"/>
                <w:color w:val="000000"/>
                <w:sz w:val="18"/>
                <w:szCs w:val="18"/>
              </w:rPr>
            </w:pPr>
            <w:r>
              <w:rPr>
                <w:color w:val="339966"/>
                <w:sz w:val="40"/>
              </w:rPr>
              <w:sym w:font="Wingdings" w:char="F0FE"/>
            </w:r>
          </w:p>
        </w:tc>
        <w:tc>
          <w:tcPr>
            <w:tcW w:w="1425" w:type="dxa"/>
            <w:shd w:val="clear" w:color="auto" w:fill="FFFFFF"/>
          </w:tcPr>
          <w:p w:rsidR="00D4414B" w:rsidRDefault="00676C4E" w:rsidP="00305A33">
            <w:pPr>
              <w:rPr>
                <w:rFonts w:ascii="Arial" w:hAnsi="Arial" w:cs="Arial"/>
                <w:color w:val="000000"/>
                <w:sz w:val="18"/>
                <w:szCs w:val="18"/>
              </w:rPr>
            </w:pPr>
            <w:r>
              <w:rPr>
                <w:rFonts w:ascii="Arial" w:hAnsi="Arial" w:cs="Arial"/>
                <w:color w:val="000000"/>
                <w:sz w:val="18"/>
                <w:szCs w:val="18"/>
              </w:rPr>
              <w:t>Current network Technology</w:t>
            </w:r>
          </w:p>
        </w:tc>
      </w:tr>
      <w:tr w:rsidR="00D4414B" w:rsidTr="00C128A8">
        <w:tc>
          <w:tcPr>
            <w:tcW w:w="231"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2</w:t>
            </w:r>
          </w:p>
        </w:tc>
        <w:tc>
          <w:tcPr>
            <w:tcW w:w="998"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Radio Signal Strength</w:t>
            </w:r>
          </w:p>
        </w:tc>
        <w:tc>
          <w:tcPr>
            <w:tcW w:w="185"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R</w:t>
            </w:r>
          </w:p>
        </w:tc>
        <w:tc>
          <w:tcPr>
            <w:tcW w:w="192"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S</w:t>
            </w:r>
          </w:p>
        </w:tc>
        <w:tc>
          <w:tcPr>
            <w:tcW w:w="193"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M</w:t>
            </w:r>
          </w:p>
        </w:tc>
        <w:tc>
          <w:tcPr>
            <w:tcW w:w="591"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Integer</w:t>
            </w:r>
          </w:p>
        </w:tc>
        <w:tc>
          <w:tcPr>
            <w:tcW w:w="1131" w:type="dxa"/>
            <w:shd w:val="clear" w:color="auto" w:fill="FFFFFF"/>
            <w:hideMark/>
          </w:tcPr>
          <w:p w:rsidR="00E72F42" w:rsidRPr="00E72F42" w:rsidRDefault="00E72F42" w:rsidP="00E72F42">
            <w:pPr>
              <w:rPr>
                <w:rFonts w:ascii="Arial" w:hAnsi="Arial" w:cs="Arial"/>
                <w:color w:val="000000"/>
                <w:sz w:val="18"/>
                <w:szCs w:val="18"/>
              </w:rPr>
            </w:pPr>
            <w:r w:rsidRPr="00E72F42">
              <w:rPr>
                <w:rFonts w:ascii="Arial" w:hAnsi="Arial" w:cs="Arial"/>
                <w:color w:val="000000"/>
                <w:sz w:val="18"/>
                <w:szCs w:val="18"/>
              </w:rPr>
              <w:t>[-120, -40] for GSM</w:t>
            </w:r>
            <w:r w:rsidRPr="00E72F42">
              <w:rPr>
                <w:rFonts w:ascii="Arial" w:hAnsi="Arial" w:cs="Arial"/>
                <w:color w:val="000000"/>
                <w:sz w:val="18"/>
                <w:szCs w:val="18"/>
              </w:rPr>
              <w:br/>
              <w:t>[-121,-25] for UMTS</w:t>
            </w:r>
            <w:r w:rsidRPr="00E72F42">
              <w:rPr>
                <w:rFonts w:ascii="Arial" w:hAnsi="Arial" w:cs="Arial"/>
                <w:color w:val="000000"/>
                <w:sz w:val="18"/>
                <w:szCs w:val="18"/>
              </w:rPr>
              <w:br/>
              <w:t>[-140,-44] for LTE</w:t>
            </w:r>
            <w:r w:rsidRPr="00E72F42">
              <w:rPr>
                <w:rFonts w:ascii="Arial" w:hAnsi="Arial" w:cs="Arial"/>
                <w:color w:val="000000"/>
                <w:sz w:val="18"/>
                <w:szCs w:val="18"/>
              </w:rPr>
              <w:br/>
              <w:t>[-75 to -100] for CDMA</w:t>
            </w:r>
          </w:p>
          <w:p w:rsidR="00D4414B" w:rsidRDefault="00D4414B" w:rsidP="00305A33">
            <w:pPr>
              <w:rPr>
                <w:rFonts w:ascii="Arial" w:hAnsi="Arial" w:cs="Arial"/>
                <w:color w:val="000000"/>
                <w:sz w:val="18"/>
                <w:szCs w:val="18"/>
              </w:rPr>
            </w:pPr>
          </w:p>
        </w:tc>
        <w:tc>
          <w:tcPr>
            <w:tcW w:w="481" w:type="dxa"/>
            <w:shd w:val="clear" w:color="auto" w:fill="FFFFFF"/>
            <w:hideMark/>
          </w:tcPr>
          <w:p w:rsidR="00D4414B" w:rsidRDefault="00D4414B" w:rsidP="00305A33">
            <w:pPr>
              <w:rPr>
                <w:rFonts w:ascii="Arial" w:hAnsi="Arial" w:cs="Arial"/>
                <w:color w:val="000000"/>
                <w:sz w:val="18"/>
                <w:szCs w:val="18"/>
              </w:rPr>
            </w:pPr>
            <w:proofErr w:type="spellStart"/>
            <w:r>
              <w:rPr>
                <w:rFonts w:ascii="Arial" w:hAnsi="Arial" w:cs="Arial"/>
                <w:color w:val="000000"/>
                <w:sz w:val="18"/>
                <w:szCs w:val="18"/>
              </w:rPr>
              <w:t>dBm</w:t>
            </w:r>
            <w:proofErr w:type="spellEnd"/>
          </w:p>
        </w:tc>
        <w:tc>
          <w:tcPr>
            <w:tcW w:w="2428"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 xml:space="preserve">This node contains the average value of the received signal strength indication used in the current network bearer in case Network Bearer Resource indicates a Cellular Network (RXLEV range 0…64) 0 is &lt; 110dBm, 64 is &gt;-48 </w:t>
            </w:r>
            <w:proofErr w:type="spellStart"/>
            <w:r>
              <w:rPr>
                <w:rFonts w:ascii="Arial" w:hAnsi="Arial" w:cs="Arial"/>
                <w:color w:val="000000"/>
                <w:sz w:val="18"/>
                <w:szCs w:val="18"/>
              </w:rPr>
              <w:t>dBm</w:t>
            </w:r>
            <w:proofErr w:type="spellEnd"/>
            <w:r>
              <w:rPr>
                <w:rFonts w:ascii="Arial" w:hAnsi="Arial" w:cs="Arial"/>
                <w:color w:val="000000"/>
                <w:sz w:val="18"/>
                <w:szCs w:val="18"/>
              </w:rPr>
              <w:t>).</w:t>
            </w:r>
            <w:r>
              <w:rPr>
                <w:rFonts w:ascii="Arial" w:hAnsi="Arial" w:cs="Arial"/>
                <w:color w:val="000000"/>
                <w:sz w:val="18"/>
                <w:szCs w:val="18"/>
              </w:rPr>
              <w:br/>
            </w:r>
            <w:r>
              <w:rPr>
                <w:rFonts w:ascii="Arial" w:hAnsi="Arial" w:cs="Arial"/>
                <w:color w:val="000000"/>
                <w:sz w:val="18"/>
                <w:szCs w:val="18"/>
              </w:rPr>
              <w:br/>
              <w:t>Refer to [3GPP 44.018] for more details on Network Measurement Report encoding and [3GPP 45.008] or for Wireless Networks refer to the appropriate wireless standard.</w:t>
            </w:r>
          </w:p>
        </w:tc>
        <w:tc>
          <w:tcPr>
            <w:tcW w:w="815" w:type="dxa"/>
            <w:shd w:val="clear" w:color="auto" w:fill="FFFFFF"/>
          </w:tcPr>
          <w:p w:rsidR="00D4414B" w:rsidRDefault="00D4414B" w:rsidP="00305A33">
            <w:pPr>
              <w:rPr>
                <w:rFonts w:ascii="Arial" w:hAnsi="Arial" w:cs="Arial"/>
                <w:color w:val="000000"/>
                <w:sz w:val="18"/>
                <w:szCs w:val="18"/>
              </w:rPr>
            </w:pPr>
            <w:r>
              <w:rPr>
                <w:color w:val="339966"/>
                <w:sz w:val="40"/>
              </w:rPr>
              <w:sym w:font="Wingdings" w:char="F0FE"/>
            </w:r>
          </w:p>
        </w:tc>
        <w:tc>
          <w:tcPr>
            <w:tcW w:w="1425" w:type="dxa"/>
            <w:shd w:val="clear" w:color="auto" w:fill="FFFFFF"/>
          </w:tcPr>
          <w:p w:rsidR="00D4414B" w:rsidRDefault="00E72F42" w:rsidP="00305A33">
            <w:pPr>
              <w:rPr>
                <w:rFonts w:ascii="Arial" w:hAnsi="Arial" w:cs="Arial"/>
                <w:color w:val="000000"/>
                <w:sz w:val="18"/>
                <w:szCs w:val="18"/>
              </w:rPr>
            </w:pPr>
            <w:r>
              <w:rPr>
                <w:rFonts w:ascii="Arial" w:hAnsi="Arial" w:cs="Arial"/>
                <w:color w:val="000000"/>
                <w:sz w:val="18"/>
                <w:szCs w:val="18"/>
              </w:rPr>
              <w:t>Signal Level</w:t>
            </w:r>
          </w:p>
        </w:tc>
      </w:tr>
      <w:tr w:rsidR="00D4414B" w:rsidTr="00C128A8">
        <w:tc>
          <w:tcPr>
            <w:tcW w:w="231"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3</w:t>
            </w:r>
          </w:p>
        </w:tc>
        <w:tc>
          <w:tcPr>
            <w:tcW w:w="998"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Link Quality</w:t>
            </w:r>
          </w:p>
        </w:tc>
        <w:tc>
          <w:tcPr>
            <w:tcW w:w="185"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R</w:t>
            </w:r>
          </w:p>
        </w:tc>
        <w:tc>
          <w:tcPr>
            <w:tcW w:w="192"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S</w:t>
            </w:r>
          </w:p>
        </w:tc>
        <w:tc>
          <w:tcPr>
            <w:tcW w:w="193"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O</w:t>
            </w:r>
          </w:p>
        </w:tc>
        <w:tc>
          <w:tcPr>
            <w:tcW w:w="591"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Integer</w:t>
            </w:r>
          </w:p>
        </w:tc>
        <w:tc>
          <w:tcPr>
            <w:tcW w:w="1131" w:type="dxa"/>
            <w:shd w:val="clear" w:color="auto" w:fill="FFFFFF"/>
            <w:hideMark/>
          </w:tcPr>
          <w:p w:rsidR="00D4414B" w:rsidRDefault="000A5DEB" w:rsidP="00305A33">
            <w:pPr>
              <w:rPr>
                <w:rFonts w:ascii="Arial" w:hAnsi="Arial" w:cs="Arial"/>
                <w:color w:val="000000"/>
                <w:sz w:val="18"/>
                <w:szCs w:val="18"/>
              </w:rPr>
            </w:pPr>
            <w:r>
              <w:rPr>
                <w:rFonts w:ascii="Arial" w:hAnsi="Arial" w:cs="Arial"/>
                <w:color w:val="000000"/>
                <w:sz w:val="18"/>
                <w:szCs w:val="18"/>
              </w:rPr>
              <w:t>0-255</w:t>
            </w:r>
          </w:p>
        </w:tc>
        <w:tc>
          <w:tcPr>
            <w:tcW w:w="481" w:type="dxa"/>
            <w:shd w:val="clear" w:color="auto" w:fill="FFFFFF"/>
            <w:hideMark/>
          </w:tcPr>
          <w:p w:rsidR="00D4414B" w:rsidRDefault="00D4414B" w:rsidP="00305A33">
            <w:pPr>
              <w:rPr>
                <w:rFonts w:ascii="Arial" w:hAnsi="Arial" w:cs="Arial"/>
                <w:color w:val="000000"/>
                <w:sz w:val="18"/>
                <w:szCs w:val="18"/>
              </w:rPr>
            </w:pPr>
          </w:p>
        </w:tc>
        <w:tc>
          <w:tcPr>
            <w:tcW w:w="2428"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This contains received link quality e.g., LQI for IEEE 802.15.4, (Range (0</w:t>
            </w:r>
            <w:proofErr w:type="gramStart"/>
            <w:r>
              <w:rPr>
                <w:rFonts w:ascii="Arial" w:hAnsi="Arial" w:cs="Arial"/>
                <w:color w:val="000000"/>
                <w:sz w:val="18"/>
                <w:szCs w:val="18"/>
              </w:rPr>
              <w:t>..255</w:t>
            </w:r>
            <w:proofErr w:type="gramEnd"/>
            <w:r>
              <w:rPr>
                <w:rFonts w:ascii="Arial" w:hAnsi="Arial" w:cs="Arial"/>
                <w:color w:val="000000"/>
                <w:sz w:val="18"/>
                <w:szCs w:val="18"/>
              </w:rPr>
              <w:t xml:space="preserve">)), </w:t>
            </w:r>
            <w:proofErr w:type="spellStart"/>
            <w:r>
              <w:rPr>
                <w:rFonts w:ascii="Arial" w:hAnsi="Arial" w:cs="Arial"/>
                <w:color w:val="000000"/>
                <w:sz w:val="18"/>
                <w:szCs w:val="18"/>
              </w:rPr>
              <w:t>RxQual</w:t>
            </w:r>
            <w:proofErr w:type="spellEnd"/>
            <w:r>
              <w:rPr>
                <w:rFonts w:ascii="Arial" w:hAnsi="Arial" w:cs="Arial"/>
                <w:color w:val="000000"/>
                <w:sz w:val="18"/>
                <w:szCs w:val="18"/>
              </w:rPr>
              <w:t xml:space="preserve"> Downlink (for GSM range is 0…7).</w:t>
            </w:r>
            <w:r>
              <w:rPr>
                <w:rFonts w:ascii="Arial" w:hAnsi="Arial" w:cs="Arial"/>
                <w:color w:val="000000"/>
                <w:sz w:val="18"/>
                <w:szCs w:val="18"/>
              </w:rPr>
              <w:br/>
            </w:r>
            <w:r>
              <w:rPr>
                <w:rFonts w:ascii="Arial" w:hAnsi="Arial" w:cs="Arial"/>
                <w:color w:val="000000"/>
                <w:sz w:val="18"/>
                <w:szCs w:val="18"/>
              </w:rPr>
              <w:br/>
              <w:t>Refer to [3GPP 44.018] for more details on Network Measurement Report encoding.</w:t>
            </w:r>
          </w:p>
        </w:tc>
        <w:tc>
          <w:tcPr>
            <w:tcW w:w="815" w:type="dxa"/>
            <w:shd w:val="clear" w:color="auto" w:fill="FFFFFF"/>
          </w:tcPr>
          <w:p w:rsidR="00D4414B" w:rsidRDefault="00D4414B" w:rsidP="00305A33">
            <w:pPr>
              <w:rPr>
                <w:rFonts w:ascii="Arial" w:hAnsi="Arial" w:cs="Arial"/>
                <w:color w:val="000000"/>
                <w:sz w:val="18"/>
                <w:szCs w:val="18"/>
              </w:rPr>
            </w:pPr>
            <w:r>
              <w:rPr>
                <w:color w:val="339966"/>
                <w:sz w:val="40"/>
              </w:rPr>
              <w:sym w:font="Wingdings" w:char="F0FE"/>
            </w:r>
          </w:p>
        </w:tc>
        <w:tc>
          <w:tcPr>
            <w:tcW w:w="1425" w:type="dxa"/>
            <w:shd w:val="clear" w:color="auto" w:fill="FFFFFF"/>
          </w:tcPr>
          <w:p w:rsidR="00E72F42" w:rsidRDefault="00E13D1F" w:rsidP="00E72F42">
            <w:pPr>
              <w:rPr>
                <w:rFonts w:ascii="Arial" w:hAnsi="Arial" w:cs="Arial"/>
                <w:color w:val="000000"/>
                <w:sz w:val="18"/>
                <w:szCs w:val="18"/>
              </w:rPr>
            </w:pPr>
            <w:proofErr w:type="spellStart"/>
            <w:r>
              <w:rPr>
                <w:rFonts w:ascii="Arial" w:hAnsi="Arial" w:cs="Arial"/>
                <w:color w:val="000000"/>
                <w:sz w:val="18"/>
                <w:szCs w:val="18"/>
              </w:rPr>
              <w:t>RxQual</w:t>
            </w:r>
            <w:proofErr w:type="spellEnd"/>
            <w:r>
              <w:rPr>
                <w:rFonts w:ascii="Arial" w:hAnsi="Arial" w:cs="Arial"/>
                <w:color w:val="000000"/>
                <w:sz w:val="18"/>
                <w:szCs w:val="18"/>
              </w:rPr>
              <w:t xml:space="preserve"> (BER) for GSM/GPRS/EDGE </w:t>
            </w:r>
          </w:p>
          <w:p w:rsidR="00D4414B" w:rsidRDefault="00E13D1F" w:rsidP="00E72F42">
            <w:pPr>
              <w:rPr>
                <w:rFonts w:ascii="Arial" w:hAnsi="Arial" w:cs="Arial"/>
                <w:color w:val="000000"/>
                <w:sz w:val="18"/>
                <w:szCs w:val="18"/>
              </w:rPr>
            </w:pPr>
            <w:proofErr w:type="spellStart"/>
            <w:r>
              <w:rPr>
                <w:rFonts w:ascii="Arial" w:hAnsi="Arial" w:cs="Arial"/>
                <w:color w:val="000000"/>
                <w:sz w:val="18"/>
                <w:szCs w:val="18"/>
              </w:rPr>
              <w:t>Ec</w:t>
            </w:r>
            <w:proofErr w:type="spellEnd"/>
            <w:r>
              <w:rPr>
                <w:rFonts w:ascii="Arial" w:hAnsi="Arial" w:cs="Arial"/>
                <w:color w:val="000000"/>
                <w:sz w:val="18"/>
                <w:szCs w:val="18"/>
              </w:rPr>
              <w:t>/Io for LTE/UMTS</w:t>
            </w:r>
            <w:r w:rsidR="0034092E">
              <w:rPr>
                <w:rFonts w:ascii="Arial" w:hAnsi="Arial" w:cs="Arial"/>
                <w:color w:val="000000"/>
                <w:sz w:val="18"/>
                <w:szCs w:val="18"/>
              </w:rPr>
              <w:t>/CDMA</w:t>
            </w:r>
          </w:p>
          <w:p w:rsidR="00E72F42" w:rsidRDefault="00E72F42" w:rsidP="00E72F42">
            <w:pPr>
              <w:rPr>
                <w:rFonts w:ascii="Arial" w:hAnsi="Arial" w:cs="Arial"/>
                <w:color w:val="000000"/>
                <w:sz w:val="18"/>
                <w:szCs w:val="18"/>
              </w:rPr>
            </w:pPr>
          </w:p>
          <w:p w:rsidR="00E72F42" w:rsidRPr="00E72F42" w:rsidRDefault="00E72F42" w:rsidP="00E72F42">
            <w:pPr>
              <w:rPr>
                <w:rFonts w:ascii="Arial" w:hAnsi="Arial" w:cs="Arial"/>
                <w:color w:val="000000"/>
                <w:sz w:val="18"/>
                <w:szCs w:val="18"/>
              </w:rPr>
            </w:pPr>
            <w:r w:rsidRPr="00E72F42">
              <w:rPr>
                <w:rFonts w:ascii="Arial" w:hAnsi="Arial" w:cs="Arial"/>
                <w:color w:val="000000"/>
                <w:sz w:val="18"/>
                <w:szCs w:val="18"/>
              </w:rPr>
              <w:t xml:space="preserve">Reference Signal Receive Quality for LTE </w:t>
            </w:r>
          </w:p>
          <w:p w:rsidR="00E72F42" w:rsidRDefault="00E72F42" w:rsidP="00E72F42">
            <w:pPr>
              <w:rPr>
                <w:rFonts w:ascii="Arial" w:hAnsi="Arial" w:cs="Arial"/>
                <w:color w:val="000000"/>
                <w:sz w:val="18"/>
                <w:szCs w:val="18"/>
              </w:rPr>
            </w:pPr>
          </w:p>
        </w:tc>
      </w:tr>
      <w:tr w:rsidR="00D4414B" w:rsidRPr="00FC4CE4" w:rsidTr="00C128A8">
        <w:tc>
          <w:tcPr>
            <w:tcW w:w="231"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4</w:t>
            </w:r>
          </w:p>
        </w:tc>
        <w:tc>
          <w:tcPr>
            <w:tcW w:w="998"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IP Addresses</w:t>
            </w:r>
          </w:p>
        </w:tc>
        <w:tc>
          <w:tcPr>
            <w:tcW w:w="185"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R</w:t>
            </w:r>
          </w:p>
        </w:tc>
        <w:tc>
          <w:tcPr>
            <w:tcW w:w="192"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M</w:t>
            </w:r>
          </w:p>
        </w:tc>
        <w:tc>
          <w:tcPr>
            <w:tcW w:w="193"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M</w:t>
            </w:r>
          </w:p>
        </w:tc>
        <w:tc>
          <w:tcPr>
            <w:tcW w:w="591"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String</w:t>
            </w:r>
          </w:p>
        </w:tc>
        <w:tc>
          <w:tcPr>
            <w:tcW w:w="1131" w:type="dxa"/>
            <w:shd w:val="clear" w:color="auto" w:fill="FFFFFF"/>
            <w:hideMark/>
          </w:tcPr>
          <w:p w:rsidR="00D4414B" w:rsidRDefault="00D279EF" w:rsidP="00305A33">
            <w:pPr>
              <w:rPr>
                <w:rFonts w:ascii="Arial" w:hAnsi="Arial" w:cs="Arial"/>
                <w:color w:val="000000"/>
                <w:sz w:val="18"/>
                <w:szCs w:val="18"/>
              </w:rPr>
            </w:pPr>
            <w:r>
              <w:rPr>
                <w:rFonts w:ascii="Arial" w:hAnsi="Arial" w:cs="Arial"/>
                <w:color w:val="000000"/>
                <w:sz w:val="18"/>
                <w:szCs w:val="18"/>
              </w:rPr>
              <w:t>255 char</w:t>
            </w:r>
          </w:p>
        </w:tc>
        <w:tc>
          <w:tcPr>
            <w:tcW w:w="481" w:type="dxa"/>
            <w:shd w:val="clear" w:color="auto" w:fill="FFFFFF"/>
            <w:hideMark/>
          </w:tcPr>
          <w:p w:rsidR="00D4414B" w:rsidRDefault="00D4414B" w:rsidP="00305A33">
            <w:pPr>
              <w:rPr>
                <w:rFonts w:ascii="Arial" w:hAnsi="Arial" w:cs="Arial"/>
                <w:color w:val="000000"/>
                <w:sz w:val="18"/>
                <w:szCs w:val="18"/>
              </w:rPr>
            </w:pPr>
          </w:p>
        </w:tc>
        <w:tc>
          <w:tcPr>
            <w:tcW w:w="2428" w:type="dxa"/>
            <w:shd w:val="clear" w:color="auto" w:fill="FFFFFF"/>
            <w:hideMark/>
          </w:tcPr>
          <w:p w:rsidR="00D4414B" w:rsidRPr="00FD56BD" w:rsidRDefault="00D4414B" w:rsidP="00305A33">
            <w:pPr>
              <w:rPr>
                <w:rFonts w:ascii="Arial" w:hAnsi="Arial" w:cs="Arial"/>
                <w:color w:val="000000"/>
                <w:sz w:val="18"/>
                <w:szCs w:val="18"/>
                <w:lang w:val="fr-FR"/>
              </w:rPr>
            </w:pPr>
            <w:r>
              <w:rPr>
                <w:rFonts w:ascii="Arial" w:hAnsi="Arial" w:cs="Arial"/>
                <w:color w:val="000000"/>
                <w:sz w:val="18"/>
                <w:szCs w:val="18"/>
              </w:rPr>
              <w:t xml:space="preserve">The IP addresses assigned to the connectivity interface. </w:t>
            </w:r>
            <w:r w:rsidRPr="00FD56BD">
              <w:rPr>
                <w:rFonts w:ascii="Arial" w:hAnsi="Arial" w:cs="Arial"/>
                <w:color w:val="000000"/>
                <w:sz w:val="18"/>
                <w:szCs w:val="18"/>
                <w:lang w:val="fr-FR"/>
              </w:rPr>
              <w:t>(</w:t>
            </w:r>
            <w:proofErr w:type="spellStart"/>
            <w:r w:rsidRPr="00FD56BD">
              <w:rPr>
                <w:rFonts w:ascii="Arial" w:hAnsi="Arial" w:cs="Arial"/>
                <w:color w:val="000000"/>
                <w:sz w:val="18"/>
                <w:szCs w:val="18"/>
                <w:lang w:val="fr-FR"/>
              </w:rPr>
              <w:t>e.g</w:t>
            </w:r>
            <w:proofErr w:type="spellEnd"/>
            <w:r w:rsidRPr="00FD56BD">
              <w:rPr>
                <w:rFonts w:ascii="Arial" w:hAnsi="Arial" w:cs="Arial"/>
                <w:color w:val="000000"/>
                <w:sz w:val="18"/>
                <w:szCs w:val="18"/>
                <w:lang w:val="fr-FR"/>
              </w:rPr>
              <w:t>. IPv4, IPv6, etc.)</w:t>
            </w:r>
          </w:p>
        </w:tc>
        <w:tc>
          <w:tcPr>
            <w:tcW w:w="815" w:type="dxa"/>
            <w:shd w:val="clear" w:color="auto" w:fill="FFFFFF"/>
          </w:tcPr>
          <w:p w:rsidR="00D4414B" w:rsidRPr="00703F8E" w:rsidRDefault="00D4414B" w:rsidP="00305A33">
            <w:pPr>
              <w:rPr>
                <w:rFonts w:ascii="Arial" w:hAnsi="Arial" w:cs="Arial"/>
                <w:color w:val="000000"/>
                <w:sz w:val="18"/>
                <w:szCs w:val="18"/>
                <w:lang w:val="fr-FR"/>
              </w:rPr>
            </w:pPr>
            <w:r>
              <w:rPr>
                <w:color w:val="339966"/>
                <w:sz w:val="40"/>
              </w:rPr>
              <w:sym w:font="Wingdings" w:char="F0FE"/>
            </w:r>
          </w:p>
        </w:tc>
        <w:tc>
          <w:tcPr>
            <w:tcW w:w="1425" w:type="dxa"/>
            <w:shd w:val="clear" w:color="auto" w:fill="FFFFFF"/>
          </w:tcPr>
          <w:p w:rsidR="00D4414B" w:rsidRPr="00703F8E" w:rsidRDefault="00676C4E" w:rsidP="00305A33">
            <w:pPr>
              <w:rPr>
                <w:rFonts w:ascii="Arial" w:hAnsi="Arial" w:cs="Arial"/>
                <w:color w:val="000000"/>
                <w:sz w:val="18"/>
                <w:szCs w:val="18"/>
                <w:lang w:val="fr-FR"/>
              </w:rPr>
            </w:pPr>
            <w:r>
              <w:rPr>
                <w:rFonts w:ascii="Arial" w:hAnsi="Arial" w:cs="Arial"/>
                <w:color w:val="000000"/>
                <w:sz w:val="18"/>
                <w:szCs w:val="18"/>
                <w:lang w:val="fr-FR"/>
              </w:rPr>
              <w:t xml:space="preserve">IP </w:t>
            </w:r>
            <w:proofErr w:type="spellStart"/>
            <w:r>
              <w:rPr>
                <w:rFonts w:ascii="Arial" w:hAnsi="Arial" w:cs="Arial"/>
                <w:color w:val="000000"/>
                <w:sz w:val="18"/>
                <w:szCs w:val="18"/>
                <w:lang w:val="fr-FR"/>
              </w:rPr>
              <w:t>adress</w:t>
            </w:r>
            <w:proofErr w:type="spellEnd"/>
          </w:p>
        </w:tc>
      </w:tr>
      <w:tr w:rsidR="00D4414B" w:rsidTr="00C128A8">
        <w:tc>
          <w:tcPr>
            <w:tcW w:w="231"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5</w:t>
            </w:r>
          </w:p>
        </w:tc>
        <w:tc>
          <w:tcPr>
            <w:tcW w:w="998"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 xml:space="preserve">Router IP </w:t>
            </w:r>
            <w:proofErr w:type="spellStart"/>
            <w:r>
              <w:rPr>
                <w:rFonts w:ascii="Arial" w:hAnsi="Arial" w:cs="Arial"/>
                <w:color w:val="000000"/>
                <w:sz w:val="18"/>
                <w:szCs w:val="18"/>
              </w:rPr>
              <w:t>Addresse</w:t>
            </w:r>
            <w:proofErr w:type="spellEnd"/>
          </w:p>
        </w:tc>
        <w:tc>
          <w:tcPr>
            <w:tcW w:w="185"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R</w:t>
            </w:r>
          </w:p>
        </w:tc>
        <w:tc>
          <w:tcPr>
            <w:tcW w:w="192"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M</w:t>
            </w:r>
          </w:p>
        </w:tc>
        <w:tc>
          <w:tcPr>
            <w:tcW w:w="193"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O</w:t>
            </w:r>
          </w:p>
        </w:tc>
        <w:tc>
          <w:tcPr>
            <w:tcW w:w="591"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String</w:t>
            </w:r>
          </w:p>
        </w:tc>
        <w:tc>
          <w:tcPr>
            <w:tcW w:w="1131" w:type="dxa"/>
            <w:shd w:val="clear" w:color="auto" w:fill="FFFFFF"/>
            <w:hideMark/>
          </w:tcPr>
          <w:p w:rsidR="00D4414B" w:rsidRDefault="00D4414B" w:rsidP="00305A33">
            <w:pPr>
              <w:rPr>
                <w:rFonts w:ascii="Arial" w:hAnsi="Arial" w:cs="Arial"/>
                <w:color w:val="000000"/>
                <w:sz w:val="18"/>
                <w:szCs w:val="18"/>
              </w:rPr>
            </w:pPr>
          </w:p>
        </w:tc>
        <w:tc>
          <w:tcPr>
            <w:tcW w:w="481" w:type="dxa"/>
            <w:shd w:val="clear" w:color="auto" w:fill="FFFFFF"/>
            <w:hideMark/>
          </w:tcPr>
          <w:p w:rsidR="00D4414B" w:rsidRDefault="00D4414B" w:rsidP="00305A33">
            <w:pPr>
              <w:rPr>
                <w:rFonts w:ascii="Arial" w:hAnsi="Arial" w:cs="Arial"/>
                <w:color w:val="000000"/>
                <w:sz w:val="18"/>
                <w:szCs w:val="18"/>
              </w:rPr>
            </w:pPr>
          </w:p>
        </w:tc>
        <w:tc>
          <w:tcPr>
            <w:tcW w:w="2428"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The IP address of the next-hop IP router.</w:t>
            </w:r>
            <w:r>
              <w:rPr>
                <w:rFonts w:ascii="Arial" w:hAnsi="Arial" w:cs="Arial"/>
                <w:color w:val="000000"/>
                <w:sz w:val="18"/>
                <w:szCs w:val="18"/>
              </w:rPr>
              <w:br/>
            </w:r>
            <w:r>
              <w:rPr>
                <w:rFonts w:ascii="Arial" w:hAnsi="Arial" w:cs="Arial"/>
                <w:color w:val="000000"/>
                <w:sz w:val="18"/>
                <w:szCs w:val="18"/>
              </w:rPr>
              <w:br/>
              <w:t>Note: This IP Address doesn’t indicate the Server IP address.</w:t>
            </w:r>
          </w:p>
        </w:tc>
        <w:tc>
          <w:tcPr>
            <w:tcW w:w="815" w:type="dxa"/>
            <w:shd w:val="clear" w:color="auto" w:fill="FFFFFF"/>
          </w:tcPr>
          <w:p w:rsidR="00D4414B" w:rsidRDefault="00B70A71" w:rsidP="00D23106">
            <w:pPr>
              <w:rPr>
                <w:rFonts w:ascii="Arial" w:hAnsi="Arial" w:cs="Arial"/>
                <w:color w:val="000000"/>
                <w:sz w:val="18"/>
                <w:szCs w:val="18"/>
              </w:rPr>
            </w:pPr>
            <w:r>
              <w:rPr>
                <w:color w:val="FF0000"/>
                <w:sz w:val="40"/>
              </w:rPr>
              <w:sym w:font="Wingdings" w:char="F0FE"/>
            </w:r>
          </w:p>
        </w:tc>
        <w:tc>
          <w:tcPr>
            <w:tcW w:w="1425" w:type="dxa"/>
            <w:shd w:val="clear" w:color="auto" w:fill="FFFFFF"/>
          </w:tcPr>
          <w:p w:rsidR="00D4414B" w:rsidRDefault="00676C4E" w:rsidP="00305A33">
            <w:pPr>
              <w:rPr>
                <w:rFonts w:ascii="Arial" w:hAnsi="Arial" w:cs="Arial"/>
                <w:color w:val="000000"/>
                <w:sz w:val="18"/>
                <w:szCs w:val="18"/>
              </w:rPr>
            </w:pPr>
            <w:r>
              <w:rPr>
                <w:rFonts w:ascii="Arial" w:hAnsi="Arial" w:cs="Arial"/>
                <w:color w:val="000000"/>
                <w:sz w:val="18"/>
                <w:szCs w:val="18"/>
              </w:rPr>
              <w:t>None</w:t>
            </w:r>
          </w:p>
        </w:tc>
      </w:tr>
      <w:tr w:rsidR="00D4414B" w:rsidTr="00C128A8">
        <w:tc>
          <w:tcPr>
            <w:tcW w:w="231"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lastRenderedPageBreak/>
              <w:t>6</w:t>
            </w:r>
          </w:p>
        </w:tc>
        <w:tc>
          <w:tcPr>
            <w:tcW w:w="998"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Link Utilization</w:t>
            </w:r>
          </w:p>
        </w:tc>
        <w:tc>
          <w:tcPr>
            <w:tcW w:w="185"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R</w:t>
            </w:r>
          </w:p>
        </w:tc>
        <w:tc>
          <w:tcPr>
            <w:tcW w:w="192"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S</w:t>
            </w:r>
          </w:p>
        </w:tc>
        <w:tc>
          <w:tcPr>
            <w:tcW w:w="193"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O</w:t>
            </w:r>
          </w:p>
        </w:tc>
        <w:tc>
          <w:tcPr>
            <w:tcW w:w="591"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Integer</w:t>
            </w:r>
          </w:p>
        </w:tc>
        <w:tc>
          <w:tcPr>
            <w:tcW w:w="1131"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0-100</w:t>
            </w:r>
          </w:p>
        </w:tc>
        <w:tc>
          <w:tcPr>
            <w:tcW w:w="481"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w:t>
            </w:r>
          </w:p>
        </w:tc>
        <w:tc>
          <w:tcPr>
            <w:tcW w:w="2428"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The average utilization of the link to the next-hop IP router in %.</w:t>
            </w:r>
          </w:p>
        </w:tc>
        <w:tc>
          <w:tcPr>
            <w:tcW w:w="815" w:type="dxa"/>
            <w:shd w:val="clear" w:color="auto" w:fill="FFFFFF"/>
          </w:tcPr>
          <w:p w:rsidR="00D4414B" w:rsidRDefault="00C24674" w:rsidP="00D23106">
            <w:pPr>
              <w:rPr>
                <w:rFonts w:ascii="Arial" w:hAnsi="Arial" w:cs="Arial"/>
                <w:color w:val="000000"/>
                <w:sz w:val="18"/>
                <w:szCs w:val="18"/>
              </w:rPr>
            </w:pPr>
            <w:r>
              <w:rPr>
                <w:color w:val="FF0000"/>
                <w:sz w:val="40"/>
              </w:rPr>
              <w:sym w:font="Wingdings" w:char="F0FE"/>
            </w:r>
          </w:p>
        </w:tc>
        <w:tc>
          <w:tcPr>
            <w:tcW w:w="1425" w:type="dxa"/>
            <w:shd w:val="clear" w:color="auto" w:fill="FFFFFF"/>
          </w:tcPr>
          <w:p w:rsidR="00D4414B" w:rsidRDefault="00676C4E" w:rsidP="00305A33">
            <w:pPr>
              <w:rPr>
                <w:rFonts w:ascii="Arial" w:hAnsi="Arial" w:cs="Arial"/>
                <w:color w:val="000000"/>
                <w:sz w:val="18"/>
                <w:szCs w:val="18"/>
              </w:rPr>
            </w:pPr>
            <w:commentRangeStart w:id="75"/>
            <w:r>
              <w:rPr>
                <w:rFonts w:ascii="Arial" w:hAnsi="Arial" w:cs="Arial"/>
                <w:color w:val="000000"/>
                <w:sz w:val="18"/>
                <w:szCs w:val="18"/>
              </w:rPr>
              <w:t>None</w:t>
            </w:r>
            <w:commentRangeEnd w:id="75"/>
            <w:r w:rsidR="002F7543">
              <w:rPr>
                <w:rStyle w:val="Marquedecommentaire"/>
              </w:rPr>
              <w:commentReference w:id="75"/>
            </w:r>
          </w:p>
        </w:tc>
      </w:tr>
      <w:tr w:rsidR="00D4414B" w:rsidTr="00C128A8">
        <w:tc>
          <w:tcPr>
            <w:tcW w:w="231"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7</w:t>
            </w:r>
          </w:p>
        </w:tc>
        <w:tc>
          <w:tcPr>
            <w:tcW w:w="998"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APN</w:t>
            </w:r>
          </w:p>
        </w:tc>
        <w:tc>
          <w:tcPr>
            <w:tcW w:w="185"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R</w:t>
            </w:r>
          </w:p>
        </w:tc>
        <w:tc>
          <w:tcPr>
            <w:tcW w:w="192"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M</w:t>
            </w:r>
          </w:p>
        </w:tc>
        <w:tc>
          <w:tcPr>
            <w:tcW w:w="193"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O</w:t>
            </w:r>
          </w:p>
        </w:tc>
        <w:tc>
          <w:tcPr>
            <w:tcW w:w="591"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String</w:t>
            </w:r>
          </w:p>
        </w:tc>
        <w:tc>
          <w:tcPr>
            <w:tcW w:w="1131" w:type="dxa"/>
            <w:shd w:val="clear" w:color="auto" w:fill="FFFFFF"/>
            <w:hideMark/>
          </w:tcPr>
          <w:p w:rsidR="00D4414B" w:rsidRDefault="00D279EF" w:rsidP="00305A33">
            <w:pPr>
              <w:rPr>
                <w:rFonts w:ascii="Arial" w:hAnsi="Arial" w:cs="Arial"/>
                <w:color w:val="000000"/>
                <w:sz w:val="18"/>
                <w:szCs w:val="18"/>
              </w:rPr>
            </w:pPr>
            <w:r>
              <w:rPr>
                <w:rFonts w:ascii="Arial" w:hAnsi="Arial" w:cs="Arial"/>
                <w:color w:val="000000"/>
                <w:sz w:val="18"/>
                <w:szCs w:val="18"/>
              </w:rPr>
              <w:t>255 char</w:t>
            </w:r>
          </w:p>
        </w:tc>
        <w:tc>
          <w:tcPr>
            <w:tcW w:w="481" w:type="dxa"/>
            <w:shd w:val="clear" w:color="auto" w:fill="FFFFFF"/>
            <w:hideMark/>
          </w:tcPr>
          <w:p w:rsidR="00D4414B" w:rsidRDefault="00D4414B" w:rsidP="00305A33">
            <w:pPr>
              <w:rPr>
                <w:rFonts w:ascii="Arial" w:hAnsi="Arial" w:cs="Arial"/>
                <w:color w:val="000000"/>
                <w:sz w:val="18"/>
                <w:szCs w:val="18"/>
              </w:rPr>
            </w:pPr>
          </w:p>
        </w:tc>
        <w:tc>
          <w:tcPr>
            <w:tcW w:w="2428"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Access Point Name in case Network Bearer Resource is a Cellular Network.</w:t>
            </w:r>
          </w:p>
        </w:tc>
        <w:tc>
          <w:tcPr>
            <w:tcW w:w="815" w:type="dxa"/>
            <w:shd w:val="clear" w:color="auto" w:fill="FFFFFF"/>
          </w:tcPr>
          <w:p w:rsidR="00D4414B" w:rsidRDefault="002F7543" w:rsidP="00D23106">
            <w:pPr>
              <w:rPr>
                <w:rFonts w:ascii="Arial" w:hAnsi="Arial" w:cs="Arial"/>
                <w:color w:val="000000"/>
                <w:sz w:val="18"/>
                <w:szCs w:val="18"/>
              </w:rPr>
            </w:pPr>
            <w:r>
              <w:rPr>
                <w:color w:val="339966"/>
                <w:sz w:val="40"/>
              </w:rPr>
              <w:sym w:font="Wingdings" w:char="F0FE"/>
            </w:r>
          </w:p>
        </w:tc>
        <w:tc>
          <w:tcPr>
            <w:tcW w:w="1425" w:type="dxa"/>
            <w:shd w:val="clear" w:color="auto" w:fill="FFFFFF"/>
          </w:tcPr>
          <w:p w:rsidR="00D4414B" w:rsidRDefault="00676C4E" w:rsidP="00305A33">
            <w:pPr>
              <w:rPr>
                <w:rFonts w:ascii="Arial" w:hAnsi="Arial" w:cs="Arial"/>
                <w:color w:val="000000"/>
                <w:sz w:val="18"/>
                <w:szCs w:val="18"/>
              </w:rPr>
            </w:pPr>
            <w:r>
              <w:rPr>
                <w:rFonts w:ascii="Arial" w:hAnsi="Arial" w:cs="Arial"/>
                <w:color w:val="000000"/>
                <w:sz w:val="18"/>
                <w:szCs w:val="18"/>
              </w:rPr>
              <w:t>None</w:t>
            </w:r>
          </w:p>
        </w:tc>
      </w:tr>
      <w:tr w:rsidR="00D4414B" w:rsidTr="00C128A8">
        <w:tc>
          <w:tcPr>
            <w:tcW w:w="231"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8</w:t>
            </w:r>
          </w:p>
        </w:tc>
        <w:tc>
          <w:tcPr>
            <w:tcW w:w="998"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Cell ID</w:t>
            </w:r>
          </w:p>
        </w:tc>
        <w:tc>
          <w:tcPr>
            <w:tcW w:w="185"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R</w:t>
            </w:r>
          </w:p>
        </w:tc>
        <w:tc>
          <w:tcPr>
            <w:tcW w:w="192"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S</w:t>
            </w:r>
          </w:p>
        </w:tc>
        <w:tc>
          <w:tcPr>
            <w:tcW w:w="193"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O</w:t>
            </w:r>
          </w:p>
        </w:tc>
        <w:tc>
          <w:tcPr>
            <w:tcW w:w="591"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Integer</w:t>
            </w:r>
          </w:p>
        </w:tc>
        <w:tc>
          <w:tcPr>
            <w:tcW w:w="1131" w:type="dxa"/>
            <w:shd w:val="clear" w:color="auto" w:fill="FFFFFF"/>
            <w:hideMark/>
          </w:tcPr>
          <w:p w:rsidR="00D4414B" w:rsidRDefault="00D279EF" w:rsidP="00305A33">
            <w:pPr>
              <w:rPr>
                <w:rFonts w:ascii="Arial" w:hAnsi="Arial" w:cs="Arial"/>
                <w:color w:val="000000"/>
                <w:sz w:val="18"/>
                <w:szCs w:val="18"/>
              </w:rPr>
            </w:pPr>
            <w:r>
              <w:rPr>
                <w:rFonts w:ascii="Arial" w:hAnsi="Arial" w:cs="Arial"/>
                <w:color w:val="000000"/>
                <w:sz w:val="18"/>
                <w:szCs w:val="18"/>
              </w:rPr>
              <w:t>[0-</w:t>
            </w:r>
            <w:r w:rsidRPr="00D279EF">
              <w:rPr>
                <w:rFonts w:ascii="Arial" w:hAnsi="Arial" w:cs="Arial"/>
                <w:color w:val="000000"/>
                <w:sz w:val="18"/>
                <w:szCs w:val="18"/>
              </w:rPr>
              <w:t>FFFFFFFF</w:t>
            </w:r>
            <w:r>
              <w:rPr>
                <w:rFonts w:ascii="Arial" w:hAnsi="Arial" w:cs="Arial"/>
                <w:color w:val="000000"/>
                <w:sz w:val="18"/>
                <w:szCs w:val="18"/>
              </w:rPr>
              <w:t>]</w:t>
            </w:r>
          </w:p>
        </w:tc>
        <w:tc>
          <w:tcPr>
            <w:tcW w:w="481" w:type="dxa"/>
            <w:shd w:val="clear" w:color="auto" w:fill="FFFFFF"/>
            <w:hideMark/>
          </w:tcPr>
          <w:p w:rsidR="00D4414B" w:rsidRDefault="00676C4E" w:rsidP="00305A33">
            <w:pPr>
              <w:rPr>
                <w:rFonts w:ascii="Arial" w:hAnsi="Arial" w:cs="Arial"/>
                <w:color w:val="000000"/>
                <w:sz w:val="18"/>
                <w:szCs w:val="18"/>
              </w:rPr>
            </w:pPr>
            <w:r>
              <w:rPr>
                <w:rFonts w:ascii="Arial" w:hAnsi="Arial" w:cs="Arial"/>
                <w:color w:val="000000"/>
                <w:sz w:val="18"/>
                <w:szCs w:val="18"/>
              </w:rPr>
              <w:t>N/A</w:t>
            </w:r>
          </w:p>
        </w:tc>
        <w:tc>
          <w:tcPr>
            <w:tcW w:w="2428"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Serving Cell ID in case Network Bearer Resource is a Cellular Network.</w:t>
            </w:r>
            <w:r>
              <w:rPr>
                <w:rFonts w:ascii="Arial" w:hAnsi="Arial" w:cs="Arial"/>
                <w:color w:val="000000"/>
                <w:sz w:val="18"/>
                <w:szCs w:val="18"/>
              </w:rPr>
              <w:br/>
            </w:r>
            <w:r>
              <w:rPr>
                <w:rFonts w:ascii="Arial" w:hAnsi="Arial" w:cs="Arial"/>
                <w:color w:val="000000"/>
                <w:sz w:val="18"/>
                <w:szCs w:val="18"/>
              </w:rPr>
              <w:br/>
              <w:t>As specified in TS [3GPP 23.003] and in [3GPP. 24.008]. Range (0…65535) in GSM/EDGE</w:t>
            </w:r>
            <w:r>
              <w:rPr>
                <w:rFonts w:ascii="Arial" w:hAnsi="Arial" w:cs="Arial"/>
                <w:color w:val="000000"/>
                <w:sz w:val="18"/>
                <w:szCs w:val="18"/>
              </w:rPr>
              <w:br/>
            </w:r>
            <w:r>
              <w:rPr>
                <w:rFonts w:ascii="Arial" w:hAnsi="Arial" w:cs="Arial"/>
                <w:color w:val="000000"/>
                <w:sz w:val="18"/>
                <w:szCs w:val="18"/>
              </w:rPr>
              <w:br/>
              <w:t>UTRAN Cell ID has a length of 28 bits.</w:t>
            </w:r>
            <w:r>
              <w:rPr>
                <w:rFonts w:ascii="Arial" w:hAnsi="Arial" w:cs="Arial"/>
                <w:color w:val="000000"/>
                <w:sz w:val="18"/>
                <w:szCs w:val="18"/>
              </w:rPr>
              <w:br/>
            </w:r>
            <w:r>
              <w:rPr>
                <w:rFonts w:ascii="Arial" w:hAnsi="Arial" w:cs="Arial"/>
                <w:color w:val="000000"/>
                <w:sz w:val="18"/>
                <w:szCs w:val="18"/>
              </w:rPr>
              <w:br/>
              <w:t>Cell Identity in WCDMA/TD-SCDMA. Range: (0</w:t>
            </w:r>
            <w:proofErr w:type="gramStart"/>
            <w:r>
              <w:rPr>
                <w:rFonts w:ascii="Arial" w:hAnsi="Arial" w:cs="Arial"/>
                <w:color w:val="000000"/>
                <w:sz w:val="18"/>
                <w:szCs w:val="18"/>
              </w:rPr>
              <w:t>..268435455</w:t>
            </w:r>
            <w:proofErr w:type="gramEnd"/>
            <w:r>
              <w:rPr>
                <w:rFonts w:ascii="Arial" w:hAnsi="Arial" w:cs="Arial"/>
                <w:color w:val="000000"/>
                <w:sz w:val="18"/>
                <w:szCs w:val="18"/>
              </w:rPr>
              <w:t>).</w:t>
            </w:r>
            <w:r>
              <w:rPr>
                <w:rFonts w:ascii="Arial" w:hAnsi="Arial" w:cs="Arial"/>
                <w:color w:val="000000"/>
                <w:sz w:val="18"/>
                <w:szCs w:val="18"/>
              </w:rPr>
              <w:br/>
            </w:r>
            <w:r>
              <w:rPr>
                <w:rFonts w:ascii="Arial" w:hAnsi="Arial" w:cs="Arial"/>
                <w:color w:val="000000"/>
                <w:sz w:val="18"/>
                <w:szCs w:val="18"/>
              </w:rPr>
              <w:br/>
              <w:t>LTE Cell ID has a length of 28 bits.</w:t>
            </w:r>
            <w:r>
              <w:rPr>
                <w:rFonts w:ascii="Arial" w:hAnsi="Arial" w:cs="Arial"/>
                <w:color w:val="000000"/>
                <w:sz w:val="18"/>
                <w:szCs w:val="18"/>
              </w:rPr>
              <w:br/>
            </w:r>
            <w:r>
              <w:rPr>
                <w:rFonts w:ascii="Arial" w:hAnsi="Arial" w:cs="Arial"/>
                <w:color w:val="000000"/>
                <w:sz w:val="18"/>
                <w:szCs w:val="18"/>
              </w:rPr>
              <w:br/>
              <w:t>Parameter definitions in [3GPP 25.331].</w:t>
            </w:r>
          </w:p>
          <w:p w:rsidR="00676C4E" w:rsidRDefault="00676C4E" w:rsidP="00305A33">
            <w:pPr>
              <w:rPr>
                <w:rFonts w:ascii="Arial" w:hAnsi="Arial" w:cs="Arial"/>
                <w:color w:val="000000"/>
                <w:sz w:val="18"/>
                <w:szCs w:val="18"/>
              </w:rPr>
            </w:pPr>
            <w:r w:rsidRPr="00676C4E">
              <w:rPr>
                <w:rFonts w:ascii="Arial" w:hAnsi="Arial" w:cs="Arial"/>
                <w:color w:val="000000"/>
                <w:sz w:val="18"/>
                <w:szCs w:val="18"/>
              </w:rPr>
              <w:t>This information is retrieved from the information broadcasted by the network.</w:t>
            </w:r>
          </w:p>
        </w:tc>
        <w:tc>
          <w:tcPr>
            <w:tcW w:w="815" w:type="dxa"/>
            <w:shd w:val="clear" w:color="auto" w:fill="FFFFFF"/>
          </w:tcPr>
          <w:p w:rsidR="00D4414B" w:rsidRDefault="00D4414B" w:rsidP="00305A33">
            <w:pPr>
              <w:rPr>
                <w:rFonts w:ascii="Arial" w:hAnsi="Arial" w:cs="Arial"/>
                <w:color w:val="000000"/>
                <w:sz w:val="18"/>
                <w:szCs w:val="18"/>
              </w:rPr>
            </w:pPr>
            <w:r>
              <w:rPr>
                <w:color w:val="339966"/>
                <w:sz w:val="40"/>
              </w:rPr>
              <w:sym w:font="Wingdings" w:char="F0FE"/>
            </w:r>
          </w:p>
        </w:tc>
        <w:tc>
          <w:tcPr>
            <w:tcW w:w="1425" w:type="dxa"/>
            <w:shd w:val="clear" w:color="auto" w:fill="FFFFFF"/>
          </w:tcPr>
          <w:p w:rsidR="00D4414B" w:rsidRDefault="00676C4E" w:rsidP="00305A33">
            <w:pPr>
              <w:rPr>
                <w:rFonts w:ascii="Arial" w:hAnsi="Arial" w:cs="Arial"/>
                <w:color w:val="000000"/>
                <w:sz w:val="18"/>
                <w:szCs w:val="18"/>
              </w:rPr>
            </w:pPr>
            <w:r>
              <w:rPr>
                <w:rFonts w:ascii="Arial" w:hAnsi="Arial" w:cs="Arial"/>
                <w:color w:val="000000"/>
                <w:sz w:val="18"/>
                <w:szCs w:val="18"/>
              </w:rPr>
              <w:t>Cell ID</w:t>
            </w:r>
          </w:p>
        </w:tc>
      </w:tr>
      <w:tr w:rsidR="00D4414B" w:rsidTr="00C128A8">
        <w:tc>
          <w:tcPr>
            <w:tcW w:w="231"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9</w:t>
            </w:r>
          </w:p>
        </w:tc>
        <w:tc>
          <w:tcPr>
            <w:tcW w:w="998"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SMNC</w:t>
            </w:r>
          </w:p>
        </w:tc>
        <w:tc>
          <w:tcPr>
            <w:tcW w:w="185"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R</w:t>
            </w:r>
          </w:p>
        </w:tc>
        <w:tc>
          <w:tcPr>
            <w:tcW w:w="192"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S</w:t>
            </w:r>
          </w:p>
        </w:tc>
        <w:tc>
          <w:tcPr>
            <w:tcW w:w="193"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O</w:t>
            </w:r>
          </w:p>
        </w:tc>
        <w:tc>
          <w:tcPr>
            <w:tcW w:w="591"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Integer</w:t>
            </w:r>
          </w:p>
        </w:tc>
        <w:tc>
          <w:tcPr>
            <w:tcW w:w="1131" w:type="dxa"/>
            <w:shd w:val="clear" w:color="auto" w:fill="FFFFFF"/>
            <w:hideMark/>
          </w:tcPr>
          <w:p w:rsidR="00D4414B" w:rsidRDefault="00D279EF" w:rsidP="00305A33">
            <w:pPr>
              <w:rPr>
                <w:rFonts w:ascii="Arial" w:hAnsi="Arial" w:cs="Arial"/>
                <w:color w:val="000000"/>
                <w:sz w:val="18"/>
                <w:szCs w:val="18"/>
              </w:rPr>
            </w:pPr>
            <w:r>
              <w:rPr>
                <w:rFonts w:ascii="Arial" w:hAnsi="Arial" w:cs="Arial"/>
                <w:color w:val="000000"/>
                <w:sz w:val="18"/>
                <w:szCs w:val="18"/>
              </w:rPr>
              <w:t>[0-999]</w:t>
            </w:r>
          </w:p>
        </w:tc>
        <w:tc>
          <w:tcPr>
            <w:tcW w:w="481"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w:t>
            </w:r>
          </w:p>
        </w:tc>
        <w:tc>
          <w:tcPr>
            <w:tcW w:w="2428"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Serving Mobile Network Code. In case Network Bearer Resource has 0(cellular network). Range (0…999).</w:t>
            </w:r>
            <w:r>
              <w:rPr>
                <w:rFonts w:ascii="Arial" w:hAnsi="Arial" w:cs="Arial"/>
                <w:color w:val="000000"/>
                <w:sz w:val="18"/>
                <w:szCs w:val="18"/>
              </w:rPr>
              <w:br/>
            </w:r>
            <w:r>
              <w:rPr>
                <w:rFonts w:ascii="Arial" w:hAnsi="Arial" w:cs="Arial"/>
                <w:color w:val="000000"/>
                <w:sz w:val="18"/>
                <w:szCs w:val="18"/>
              </w:rPr>
              <w:br/>
              <w:t>As specified in TS [3GPP 23.003].</w:t>
            </w:r>
          </w:p>
        </w:tc>
        <w:tc>
          <w:tcPr>
            <w:tcW w:w="815" w:type="dxa"/>
            <w:shd w:val="clear" w:color="auto" w:fill="FFFFFF"/>
          </w:tcPr>
          <w:p w:rsidR="00D4414B" w:rsidRDefault="00D4414B" w:rsidP="00305A33">
            <w:pPr>
              <w:rPr>
                <w:rFonts w:ascii="Arial" w:hAnsi="Arial" w:cs="Arial"/>
                <w:color w:val="000000"/>
                <w:sz w:val="18"/>
                <w:szCs w:val="18"/>
              </w:rPr>
            </w:pPr>
            <w:r>
              <w:rPr>
                <w:color w:val="339966"/>
                <w:sz w:val="40"/>
              </w:rPr>
              <w:sym w:font="Wingdings" w:char="F0FE"/>
            </w:r>
          </w:p>
        </w:tc>
        <w:tc>
          <w:tcPr>
            <w:tcW w:w="1425" w:type="dxa"/>
            <w:shd w:val="clear" w:color="auto" w:fill="FFFFFF"/>
          </w:tcPr>
          <w:p w:rsidR="00D4414B" w:rsidRDefault="00676C4E" w:rsidP="00305A33">
            <w:pPr>
              <w:rPr>
                <w:rFonts w:ascii="Arial" w:hAnsi="Arial" w:cs="Arial"/>
                <w:color w:val="000000"/>
                <w:sz w:val="18"/>
                <w:szCs w:val="18"/>
              </w:rPr>
            </w:pPr>
            <w:r>
              <w:rPr>
                <w:rFonts w:ascii="Arial" w:hAnsi="Arial" w:cs="Arial"/>
                <w:color w:val="000000"/>
                <w:sz w:val="18"/>
                <w:szCs w:val="18"/>
              </w:rPr>
              <w:t>Current Operator</w:t>
            </w:r>
          </w:p>
        </w:tc>
      </w:tr>
      <w:tr w:rsidR="00D4414B" w:rsidTr="00C128A8">
        <w:tc>
          <w:tcPr>
            <w:tcW w:w="231"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10</w:t>
            </w:r>
          </w:p>
        </w:tc>
        <w:tc>
          <w:tcPr>
            <w:tcW w:w="998"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SMCC</w:t>
            </w:r>
          </w:p>
        </w:tc>
        <w:tc>
          <w:tcPr>
            <w:tcW w:w="185"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R</w:t>
            </w:r>
          </w:p>
        </w:tc>
        <w:tc>
          <w:tcPr>
            <w:tcW w:w="192"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S</w:t>
            </w:r>
          </w:p>
        </w:tc>
        <w:tc>
          <w:tcPr>
            <w:tcW w:w="193"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O</w:t>
            </w:r>
          </w:p>
        </w:tc>
        <w:tc>
          <w:tcPr>
            <w:tcW w:w="591"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Integer</w:t>
            </w:r>
          </w:p>
        </w:tc>
        <w:tc>
          <w:tcPr>
            <w:tcW w:w="1131" w:type="dxa"/>
            <w:shd w:val="clear" w:color="auto" w:fill="FFFFFF"/>
            <w:hideMark/>
          </w:tcPr>
          <w:p w:rsidR="00D4414B" w:rsidRDefault="00D279EF" w:rsidP="00305A33">
            <w:pPr>
              <w:rPr>
                <w:rFonts w:ascii="Arial" w:hAnsi="Arial" w:cs="Arial"/>
                <w:color w:val="000000"/>
                <w:sz w:val="18"/>
                <w:szCs w:val="18"/>
              </w:rPr>
            </w:pPr>
            <w:r>
              <w:rPr>
                <w:rFonts w:ascii="Arial" w:hAnsi="Arial" w:cs="Arial"/>
                <w:color w:val="000000"/>
                <w:sz w:val="18"/>
                <w:szCs w:val="18"/>
              </w:rPr>
              <w:t>[0-999]</w:t>
            </w:r>
          </w:p>
        </w:tc>
        <w:tc>
          <w:tcPr>
            <w:tcW w:w="481" w:type="dxa"/>
            <w:shd w:val="clear" w:color="auto" w:fill="FFFFFF"/>
            <w:hideMark/>
          </w:tcPr>
          <w:p w:rsidR="00D4414B" w:rsidRDefault="00D4414B" w:rsidP="00305A33">
            <w:pPr>
              <w:rPr>
                <w:rFonts w:ascii="Arial" w:hAnsi="Arial" w:cs="Arial"/>
                <w:color w:val="000000"/>
                <w:sz w:val="18"/>
                <w:szCs w:val="18"/>
              </w:rPr>
            </w:pPr>
          </w:p>
        </w:tc>
        <w:tc>
          <w:tcPr>
            <w:tcW w:w="2428"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Serving Mobile Country Code. In case Network Bearer Resource has 0 (cellular network). Range (0…999).</w:t>
            </w:r>
            <w:r>
              <w:rPr>
                <w:rFonts w:ascii="Arial" w:hAnsi="Arial" w:cs="Arial"/>
                <w:color w:val="000000"/>
                <w:sz w:val="18"/>
                <w:szCs w:val="18"/>
              </w:rPr>
              <w:br/>
            </w:r>
            <w:r>
              <w:rPr>
                <w:rFonts w:ascii="Arial" w:hAnsi="Arial" w:cs="Arial"/>
                <w:color w:val="000000"/>
                <w:sz w:val="18"/>
                <w:szCs w:val="18"/>
              </w:rPr>
              <w:br/>
              <w:t>As specified in TS [3GPP 23.003].</w:t>
            </w:r>
          </w:p>
        </w:tc>
        <w:tc>
          <w:tcPr>
            <w:tcW w:w="815" w:type="dxa"/>
            <w:shd w:val="clear" w:color="auto" w:fill="FFFFFF"/>
          </w:tcPr>
          <w:p w:rsidR="00D4414B" w:rsidRDefault="00D4414B" w:rsidP="00305A33">
            <w:pPr>
              <w:rPr>
                <w:rFonts w:ascii="Arial" w:hAnsi="Arial" w:cs="Arial"/>
                <w:color w:val="000000"/>
                <w:sz w:val="18"/>
                <w:szCs w:val="18"/>
              </w:rPr>
            </w:pPr>
            <w:r>
              <w:rPr>
                <w:color w:val="339966"/>
                <w:sz w:val="40"/>
              </w:rPr>
              <w:sym w:font="Wingdings" w:char="F0FE"/>
            </w:r>
          </w:p>
        </w:tc>
        <w:tc>
          <w:tcPr>
            <w:tcW w:w="1425" w:type="dxa"/>
            <w:shd w:val="clear" w:color="auto" w:fill="FFFFFF"/>
          </w:tcPr>
          <w:p w:rsidR="00D4414B" w:rsidRDefault="00676C4E" w:rsidP="00305A33">
            <w:pPr>
              <w:rPr>
                <w:rFonts w:ascii="Arial" w:hAnsi="Arial" w:cs="Arial"/>
                <w:color w:val="000000"/>
                <w:sz w:val="18"/>
                <w:szCs w:val="18"/>
              </w:rPr>
            </w:pPr>
            <w:r>
              <w:rPr>
                <w:rFonts w:ascii="Arial" w:hAnsi="Arial" w:cs="Arial"/>
                <w:color w:val="000000"/>
                <w:sz w:val="18"/>
                <w:szCs w:val="18"/>
              </w:rPr>
              <w:t>Current Operator</w:t>
            </w:r>
          </w:p>
        </w:tc>
      </w:tr>
    </w:tbl>
    <w:p w:rsidR="00F01169" w:rsidRDefault="00F01169">
      <w:pPr>
        <w:spacing w:before="0" w:after="200" w:line="276" w:lineRule="auto"/>
        <w:rPr>
          <w:rFonts w:asciiTheme="majorHAnsi" w:eastAsiaTheme="majorEastAsia" w:hAnsiTheme="majorHAnsi" w:cstheme="majorBidi"/>
          <w:b/>
          <w:bCs/>
          <w:color w:val="4F81BD" w:themeColor="accent1"/>
          <w:sz w:val="26"/>
          <w:szCs w:val="26"/>
          <w:lang w:eastAsia="zh-CN"/>
        </w:rPr>
      </w:pPr>
      <w:r>
        <w:br w:type="page"/>
      </w:r>
    </w:p>
    <w:p w:rsidR="001C416D" w:rsidRDefault="001C416D" w:rsidP="001C416D">
      <w:pPr>
        <w:pStyle w:val="Titre2"/>
      </w:pPr>
      <w:bookmarkStart w:id="76" w:name="_Toc421884841"/>
      <w:r>
        <w:lastRenderedPageBreak/>
        <w:t>LWM2M Object: Firmware Update</w:t>
      </w:r>
      <w:r w:rsidR="000769AE">
        <w:t xml:space="preserve"> - 5</w:t>
      </w:r>
      <w:bookmarkEnd w:id="76"/>
    </w:p>
    <w:p w:rsidR="001C416D" w:rsidRDefault="001C416D" w:rsidP="001C416D">
      <w:pPr>
        <w:pStyle w:val="Titre3"/>
      </w:pPr>
      <w:r>
        <w:t>Description</w:t>
      </w:r>
    </w:p>
    <w:p w:rsidR="001C416D" w:rsidRPr="001C416D" w:rsidRDefault="001C416D" w:rsidP="001C416D">
      <w:pPr>
        <w:rPr>
          <w:lang w:eastAsia="zh-CN"/>
        </w:rPr>
      </w:pPr>
      <w:r>
        <w:t>This LWM2M Object enables management of firmware which is to be updated. This Object includes installing firmware package, updating firmware, and performing actions after updating firmware.</w:t>
      </w:r>
    </w:p>
    <w:p w:rsidR="001C416D" w:rsidRDefault="001C416D" w:rsidP="001C416D">
      <w:pPr>
        <w:pStyle w:val="Titre3"/>
      </w:pPr>
      <w:r>
        <w:t>Object definition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06"/>
        <w:gridCol w:w="1167"/>
        <w:gridCol w:w="1224"/>
        <w:gridCol w:w="1338"/>
        <w:gridCol w:w="2935"/>
      </w:tblGrid>
      <w:tr w:rsidR="001C416D" w:rsidTr="00C128A8">
        <w:tc>
          <w:tcPr>
            <w:tcW w:w="0" w:type="auto"/>
            <w:shd w:val="clear" w:color="auto" w:fill="CBCBCB"/>
            <w:vAlign w:val="center"/>
            <w:hideMark/>
          </w:tcPr>
          <w:p w:rsidR="001C416D" w:rsidRPr="004829BF" w:rsidRDefault="001C416D" w:rsidP="00305A33">
            <w:pPr>
              <w:rPr>
                <w:rFonts w:ascii="Arial" w:hAnsi="Arial" w:cs="Arial"/>
                <w:b/>
                <w:color w:val="000000"/>
                <w:sz w:val="18"/>
                <w:szCs w:val="18"/>
              </w:rPr>
            </w:pPr>
            <w:r w:rsidRPr="004829BF">
              <w:rPr>
                <w:rFonts w:ascii="Arial" w:hAnsi="Arial" w:cs="Arial"/>
                <w:b/>
                <w:color w:val="000000"/>
                <w:sz w:val="18"/>
                <w:szCs w:val="18"/>
              </w:rPr>
              <w:t>Name</w:t>
            </w:r>
          </w:p>
        </w:tc>
        <w:tc>
          <w:tcPr>
            <w:tcW w:w="0" w:type="auto"/>
            <w:shd w:val="clear" w:color="auto" w:fill="CBCBCB"/>
            <w:vAlign w:val="center"/>
            <w:hideMark/>
          </w:tcPr>
          <w:p w:rsidR="001C416D" w:rsidRPr="004829BF" w:rsidRDefault="001C416D" w:rsidP="00305A33">
            <w:pPr>
              <w:rPr>
                <w:rFonts w:ascii="Arial" w:hAnsi="Arial" w:cs="Arial"/>
                <w:b/>
                <w:color w:val="000000"/>
                <w:sz w:val="18"/>
                <w:szCs w:val="18"/>
              </w:rPr>
            </w:pPr>
            <w:r w:rsidRPr="004829BF">
              <w:rPr>
                <w:rFonts w:ascii="Arial" w:hAnsi="Arial" w:cs="Arial"/>
                <w:b/>
                <w:color w:val="000000"/>
                <w:sz w:val="18"/>
                <w:szCs w:val="18"/>
              </w:rPr>
              <w:t>Object ID</w:t>
            </w:r>
          </w:p>
        </w:tc>
        <w:tc>
          <w:tcPr>
            <w:tcW w:w="0" w:type="auto"/>
            <w:shd w:val="clear" w:color="auto" w:fill="CBCBCB"/>
            <w:vAlign w:val="center"/>
            <w:hideMark/>
          </w:tcPr>
          <w:p w:rsidR="001C416D" w:rsidRPr="004829BF" w:rsidRDefault="001C416D" w:rsidP="00305A33">
            <w:pPr>
              <w:rPr>
                <w:rFonts w:ascii="Arial" w:hAnsi="Arial" w:cs="Arial"/>
                <w:b/>
                <w:color w:val="000000"/>
                <w:sz w:val="18"/>
                <w:szCs w:val="18"/>
              </w:rPr>
            </w:pPr>
            <w:r w:rsidRPr="004829BF">
              <w:rPr>
                <w:rFonts w:ascii="Arial" w:hAnsi="Arial" w:cs="Arial"/>
                <w:b/>
                <w:color w:val="000000"/>
                <w:sz w:val="18"/>
                <w:szCs w:val="18"/>
              </w:rPr>
              <w:t>Instances</w:t>
            </w:r>
          </w:p>
        </w:tc>
        <w:tc>
          <w:tcPr>
            <w:tcW w:w="0" w:type="auto"/>
            <w:shd w:val="clear" w:color="auto" w:fill="CBCBCB"/>
            <w:vAlign w:val="center"/>
            <w:hideMark/>
          </w:tcPr>
          <w:p w:rsidR="001C416D" w:rsidRPr="004829BF" w:rsidRDefault="001C416D" w:rsidP="00305A33">
            <w:pPr>
              <w:rPr>
                <w:rFonts w:ascii="Arial" w:hAnsi="Arial" w:cs="Arial"/>
                <w:b/>
                <w:color w:val="000000"/>
                <w:sz w:val="18"/>
                <w:szCs w:val="18"/>
              </w:rPr>
            </w:pPr>
            <w:r w:rsidRPr="004829BF">
              <w:rPr>
                <w:rFonts w:ascii="Arial" w:hAnsi="Arial" w:cs="Arial"/>
                <w:b/>
                <w:color w:val="000000"/>
                <w:sz w:val="18"/>
                <w:szCs w:val="18"/>
              </w:rPr>
              <w:t>Mandatory</w:t>
            </w:r>
          </w:p>
        </w:tc>
        <w:tc>
          <w:tcPr>
            <w:tcW w:w="0" w:type="auto"/>
            <w:shd w:val="clear" w:color="auto" w:fill="CBCBCB"/>
            <w:vAlign w:val="center"/>
            <w:hideMark/>
          </w:tcPr>
          <w:p w:rsidR="001C416D" w:rsidRPr="004829BF" w:rsidRDefault="001C416D" w:rsidP="00305A33">
            <w:pPr>
              <w:rPr>
                <w:rFonts w:ascii="Arial" w:hAnsi="Arial" w:cs="Arial"/>
                <w:b/>
                <w:color w:val="000000"/>
                <w:sz w:val="18"/>
                <w:szCs w:val="18"/>
              </w:rPr>
            </w:pPr>
            <w:r w:rsidRPr="004829BF">
              <w:rPr>
                <w:rFonts w:ascii="Arial" w:hAnsi="Arial" w:cs="Arial"/>
                <w:b/>
                <w:color w:val="000000"/>
                <w:sz w:val="18"/>
                <w:szCs w:val="18"/>
              </w:rPr>
              <w:t>Object URN</w:t>
            </w:r>
          </w:p>
        </w:tc>
      </w:tr>
      <w:tr w:rsidR="001C416D" w:rsidTr="00C128A8">
        <w:tc>
          <w:tcPr>
            <w:tcW w:w="0" w:type="auto"/>
            <w:vAlign w:val="center"/>
            <w:hideMark/>
          </w:tcPr>
          <w:p w:rsidR="001C416D" w:rsidRDefault="001C416D" w:rsidP="00305A33">
            <w:pPr>
              <w:rPr>
                <w:rFonts w:ascii="Arial" w:hAnsi="Arial" w:cs="Arial"/>
                <w:color w:val="000000"/>
                <w:sz w:val="18"/>
                <w:szCs w:val="18"/>
              </w:rPr>
            </w:pPr>
            <w:r>
              <w:rPr>
                <w:rFonts w:ascii="Arial" w:hAnsi="Arial" w:cs="Arial"/>
                <w:color w:val="000000"/>
                <w:sz w:val="18"/>
                <w:szCs w:val="18"/>
              </w:rPr>
              <w:t xml:space="preserve">Firmware Update </w:t>
            </w:r>
          </w:p>
        </w:tc>
        <w:tc>
          <w:tcPr>
            <w:tcW w:w="0" w:type="auto"/>
            <w:vAlign w:val="center"/>
            <w:hideMark/>
          </w:tcPr>
          <w:p w:rsidR="001C416D" w:rsidRDefault="001C416D" w:rsidP="00305A33">
            <w:pPr>
              <w:rPr>
                <w:rFonts w:ascii="Arial" w:hAnsi="Arial" w:cs="Arial"/>
                <w:color w:val="000000"/>
                <w:sz w:val="18"/>
                <w:szCs w:val="18"/>
              </w:rPr>
            </w:pPr>
            <w:r>
              <w:rPr>
                <w:rFonts w:ascii="Arial" w:hAnsi="Arial" w:cs="Arial"/>
                <w:color w:val="000000"/>
                <w:sz w:val="18"/>
                <w:szCs w:val="18"/>
              </w:rPr>
              <w:t xml:space="preserve">5 </w:t>
            </w:r>
          </w:p>
        </w:tc>
        <w:tc>
          <w:tcPr>
            <w:tcW w:w="0" w:type="auto"/>
            <w:vAlign w:val="center"/>
            <w:hideMark/>
          </w:tcPr>
          <w:p w:rsidR="001C416D" w:rsidRDefault="001C416D" w:rsidP="00305A33">
            <w:pPr>
              <w:rPr>
                <w:rFonts w:ascii="Arial" w:hAnsi="Arial" w:cs="Arial"/>
                <w:color w:val="000000"/>
                <w:sz w:val="18"/>
                <w:szCs w:val="18"/>
              </w:rPr>
            </w:pPr>
            <w:r>
              <w:rPr>
                <w:rFonts w:ascii="Arial" w:hAnsi="Arial" w:cs="Arial"/>
                <w:color w:val="000000"/>
                <w:sz w:val="18"/>
                <w:szCs w:val="18"/>
              </w:rPr>
              <w:t xml:space="preserve">Single </w:t>
            </w:r>
          </w:p>
        </w:tc>
        <w:tc>
          <w:tcPr>
            <w:tcW w:w="0" w:type="auto"/>
            <w:vAlign w:val="center"/>
            <w:hideMark/>
          </w:tcPr>
          <w:p w:rsidR="001C416D" w:rsidRDefault="001C416D" w:rsidP="00305A33">
            <w:pPr>
              <w:rPr>
                <w:rFonts w:ascii="Arial" w:hAnsi="Arial" w:cs="Arial"/>
                <w:color w:val="000000"/>
                <w:sz w:val="18"/>
                <w:szCs w:val="18"/>
              </w:rPr>
            </w:pPr>
            <w:r>
              <w:rPr>
                <w:rFonts w:ascii="Arial" w:hAnsi="Arial" w:cs="Arial"/>
                <w:color w:val="000000"/>
                <w:sz w:val="18"/>
                <w:szCs w:val="18"/>
              </w:rPr>
              <w:t xml:space="preserve">Optional </w:t>
            </w:r>
          </w:p>
        </w:tc>
        <w:tc>
          <w:tcPr>
            <w:tcW w:w="0" w:type="auto"/>
            <w:vAlign w:val="center"/>
            <w:hideMark/>
          </w:tcPr>
          <w:p w:rsidR="001C416D" w:rsidRDefault="001C416D" w:rsidP="00305A33">
            <w:pPr>
              <w:rPr>
                <w:rFonts w:ascii="Arial" w:hAnsi="Arial" w:cs="Arial"/>
                <w:color w:val="000000"/>
                <w:sz w:val="18"/>
                <w:szCs w:val="18"/>
              </w:rPr>
            </w:pPr>
            <w:r>
              <w:t>urn:oma:lwm2m:oma</w:t>
            </w:r>
            <w:r w:rsidRPr="008E7BB2">
              <w:t>:</w:t>
            </w:r>
            <w:r>
              <w:t>5</w:t>
            </w:r>
            <w:r>
              <w:rPr>
                <w:rFonts w:ascii="Arial" w:hAnsi="Arial" w:cs="Arial"/>
                <w:color w:val="000000"/>
                <w:sz w:val="18"/>
                <w:szCs w:val="18"/>
              </w:rPr>
              <w:t xml:space="preserve"> </w:t>
            </w:r>
          </w:p>
        </w:tc>
      </w:tr>
    </w:tbl>
    <w:p w:rsidR="001C416D" w:rsidRDefault="001C416D" w:rsidP="001C416D">
      <w:pPr>
        <w:pStyle w:val="Titre3"/>
      </w:pPr>
      <w:r>
        <w:t>Resource definitions</w:t>
      </w:r>
    </w:p>
    <w:p w:rsidR="00F01169" w:rsidRDefault="00F01169" w:rsidP="00F01169">
      <w:pPr>
        <w:rPr>
          <w:lang w:eastAsia="zh-CN"/>
        </w:rPr>
      </w:pPr>
      <w:r>
        <w:rPr>
          <w:lang w:eastAsia="zh-CN"/>
        </w:rPr>
        <w:t xml:space="preserve">Column O (Operations): R </w:t>
      </w:r>
      <w:r>
        <w:rPr>
          <w:lang w:eastAsia="zh-CN"/>
        </w:rPr>
        <w:sym w:font="Wingdings" w:char="F0E0"/>
      </w:r>
      <w:r>
        <w:rPr>
          <w:lang w:eastAsia="zh-CN"/>
        </w:rPr>
        <w:t xml:space="preserve"> Read; W </w:t>
      </w:r>
      <w:r>
        <w:rPr>
          <w:lang w:eastAsia="zh-CN"/>
        </w:rPr>
        <w:sym w:font="Wingdings" w:char="F0E0"/>
      </w:r>
      <w:r>
        <w:rPr>
          <w:lang w:eastAsia="zh-CN"/>
        </w:rPr>
        <w:t xml:space="preserve"> Write</w:t>
      </w:r>
      <w:r w:rsidR="004940E5">
        <w:rPr>
          <w:lang w:eastAsia="zh-CN"/>
        </w:rPr>
        <w:t xml:space="preserve">; E </w:t>
      </w:r>
      <w:r w:rsidR="004940E5">
        <w:rPr>
          <w:lang w:eastAsia="zh-CN"/>
        </w:rPr>
        <w:sym w:font="Wingdings" w:char="F0E0"/>
      </w:r>
      <w:r w:rsidR="004940E5">
        <w:rPr>
          <w:lang w:eastAsia="zh-CN"/>
        </w:rPr>
        <w:t xml:space="preserve"> Execute</w:t>
      </w:r>
    </w:p>
    <w:p w:rsidR="00F01169" w:rsidRDefault="00F01169" w:rsidP="00F01169">
      <w:pPr>
        <w:rPr>
          <w:lang w:eastAsia="zh-CN"/>
        </w:rPr>
      </w:pPr>
      <w:r>
        <w:rPr>
          <w:lang w:eastAsia="zh-CN"/>
        </w:rPr>
        <w:t xml:space="preserve">Column I (Instances): S </w:t>
      </w:r>
      <w:r>
        <w:rPr>
          <w:lang w:eastAsia="zh-CN"/>
        </w:rPr>
        <w:sym w:font="Wingdings" w:char="F0E0"/>
      </w:r>
      <w:r>
        <w:rPr>
          <w:lang w:eastAsia="zh-CN"/>
        </w:rPr>
        <w:t xml:space="preserve"> Single; M </w:t>
      </w:r>
      <w:r>
        <w:rPr>
          <w:lang w:eastAsia="zh-CN"/>
        </w:rPr>
        <w:sym w:font="Wingdings" w:char="F0E0"/>
      </w:r>
      <w:r>
        <w:rPr>
          <w:lang w:eastAsia="zh-CN"/>
        </w:rPr>
        <w:t xml:space="preserve"> Multiple</w:t>
      </w:r>
    </w:p>
    <w:p w:rsidR="00F01169" w:rsidRPr="00F01169" w:rsidRDefault="00F01169" w:rsidP="00F01169">
      <w:pPr>
        <w:rPr>
          <w:lang w:eastAsia="zh-CN"/>
        </w:rPr>
      </w:pPr>
      <w:r>
        <w:rPr>
          <w:lang w:eastAsia="zh-CN"/>
        </w:rPr>
        <w:t xml:space="preserve">Column M (Mandatory): M </w:t>
      </w:r>
      <w:r>
        <w:rPr>
          <w:lang w:eastAsia="zh-CN"/>
        </w:rPr>
        <w:sym w:font="Wingdings" w:char="F0E0"/>
      </w:r>
      <w:r>
        <w:rPr>
          <w:lang w:eastAsia="zh-CN"/>
        </w:rPr>
        <w:t xml:space="preserve"> Mandatory; O </w:t>
      </w:r>
      <w:r>
        <w:rPr>
          <w:lang w:eastAsia="zh-CN"/>
        </w:rPr>
        <w:sym w:font="Wingdings" w:char="F0E0"/>
      </w:r>
      <w:r>
        <w:rPr>
          <w:lang w:eastAsia="zh-CN"/>
        </w:rPr>
        <w:t xml:space="preserve"> Optional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0"/>
        <w:gridCol w:w="990"/>
        <w:gridCol w:w="332"/>
        <w:gridCol w:w="264"/>
        <w:gridCol w:w="278"/>
        <w:gridCol w:w="691"/>
        <w:gridCol w:w="1131"/>
        <w:gridCol w:w="480"/>
        <w:gridCol w:w="1480"/>
        <w:gridCol w:w="881"/>
        <w:gridCol w:w="1933"/>
      </w:tblGrid>
      <w:tr w:rsidR="005A30C8" w:rsidTr="00704F22">
        <w:trPr>
          <w:tblHeader/>
        </w:trPr>
        <w:tc>
          <w:tcPr>
            <w:tcW w:w="210" w:type="dxa"/>
            <w:shd w:val="clear" w:color="auto" w:fill="CBCBCB"/>
            <w:vAlign w:val="center"/>
            <w:hideMark/>
          </w:tcPr>
          <w:p w:rsidR="00FC4CE4" w:rsidRPr="004829BF" w:rsidRDefault="00FC4CE4" w:rsidP="00305A33">
            <w:pPr>
              <w:rPr>
                <w:rFonts w:ascii="Arial" w:hAnsi="Arial" w:cs="Arial"/>
                <w:b/>
                <w:color w:val="000000"/>
                <w:sz w:val="18"/>
                <w:szCs w:val="18"/>
              </w:rPr>
            </w:pPr>
            <w:r w:rsidRPr="004829BF">
              <w:rPr>
                <w:rFonts w:ascii="Arial" w:hAnsi="Arial" w:cs="Arial"/>
                <w:b/>
                <w:color w:val="000000"/>
                <w:sz w:val="18"/>
                <w:szCs w:val="18"/>
              </w:rPr>
              <w:t>ID</w:t>
            </w:r>
          </w:p>
        </w:tc>
        <w:tc>
          <w:tcPr>
            <w:tcW w:w="990" w:type="dxa"/>
            <w:shd w:val="clear" w:color="auto" w:fill="CBCBCB"/>
            <w:vAlign w:val="center"/>
            <w:hideMark/>
          </w:tcPr>
          <w:p w:rsidR="00FC4CE4" w:rsidRPr="004829BF" w:rsidRDefault="00FC4CE4" w:rsidP="00305A33">
            <w:pPr>
              <w:rPr>
                <w:rFonts w:ascii="Arial" w:hAnsi="Arial" w:cs="Arial"/>
                <w:b/>
                <w:color w:val="000000"/>
                <w:sz w:val="18"/>
                <w:szCs w:val="18"/>
              </w:rPr>
            </w:pPr>
            <w:r w:rsidRPr="004829BF">
              <w:rPr>
                <w:rFonts w:ascii="Arial" w:hAnsi="Arial" w:cs="Arial"/>
                <w:b/>
                <w:color w:val="000000"/>
                <w:sz w:val="18"/>
                <w:szCs w:val="18"/>
              </w:rPr>
              <w:t>Name</w:t>
            </w:r>
          </w:p>
        </w:tc>
        <w:tc>
          <w:tcPr>
            <w:tcW w:w="332" w:type="dxa"/>
            <w:shd w:val="clear" w:color="auto" w:fill="CBCBCB"/>
            <w:vAlign w:val="center"/>
            <w:hideMark/>
          </w:tcPr>
          <w:p w:rsidR="00FC4CE4" w:rsidRPr="004829BF" w:rsidRDefault="00FC4CE4" w:rsidP="00305A33">
            <w:pPr>
              <w:rPr>
                <w:rFonts w:ascii="Arial" w:hAnsi="Arial" w:cs="Arial"/>
                <w:b/>
                <w:color w:val="000000"/>
                <w:sz w:val="18"/>
                <w:szCs w:val="18"/>
              </w:rPr>
            </w:pPr>
            <w:r>
              <w:rPr>
                <w:rFonts w:ascii="Arial" w:hAnsi="Arial" w:cs="Arial"/>
                <w:b/>
                <w:color w:val="000000"/>
                <w:sz w:val="18"/>
                <w:szCs w:val="18"/>
              </w:rPr>
              <w:t>O</w:t>
            </w:r>
          </w:p>
        </w:tc>
        <w:tc>
          <w:tcPr>
            <w:tcW w:w="264" w:type="dxa"/>
            <w:shd w:val="clear" w:color="auto" w:fill="CBCBCB"/>
            <w:vAlign w:val="center"/>
            <w:hideMark/>
          </w:tcPr>
          <w:p w:rsidR="00FC4CE4" w:rsidRPr="004829BF" w:rsidRDefault="00FC4CE4" w:rsidP="00305A33">
            <w:pPr>
              <w:rPr>
                <w:rFonts w:ascii="Arial" w:hAnsi="Arial" w:cs="Arial"/>
                <w:b/>
                <w:color w:val="000000"/>
                <w:sz w:val="18"/>
                <w:szCs w:val="18"/>
              </w:rPr>
            </w:pPr>
            <w:r>
              <w:rPr>
                <w:rFonts w:ascii="Arial" w:hAnsi="Arial" w:cs="Arial"/>
                <w:b/>
                <w:color w:val="000000"/>
                <w:sz w:val="18"/>
                <w:szCs w:val="18"/>
              </w:rPr>
              <w:t>I</w:t>
            </w:r>
          </w:p>
        </w:tc>
        <w:tc>
          <w:tcPr>
            <w:tcW w:w="278" w:type="dxa"/>
            <w:shd w:val="clear" w:color="auto" w:fill="CBCBCB"/>
            <w:vAlign w:val="center"/>
            <w:hideMark/>
          </w:tcPr>
          <w:p w:rsidR="00FC4CE4" w:rsidRPr="004829BF" w:rsidRDefault="00FC4CE4" w:rsidP="00305A33">
            <w:pPr>
              <w:rPr>
                <w:rFonts w:ascii="Arial" w:hAnsi="Arial" w:cs="Arial"/>
                <w:b/>
                <w:color w:val="000000"/>
                <w:sz w:val="18"/>
                <w:szCs w:val="18"/>
              </w:rPr>
            </w:pPr>
            <w:r>
              <w:rPr>
                <w:rFonts w:ascii="Arial" w:hAnsi="Arial" w:cs="Arial"/>
                <w:b/>
                <w:color w:val="000000"/>
                <w:sz w:val="18"/>
                <w:szCs w:val="18"/>
              </w:rPr>
              <w:t>M</w:t>
            </w:r>
          </w:p>
        </w:tc>
        <w:tc>
          <w:tcPr>
            <w:tcW w:w="691" w:type="dxa"/>
            <w:shd w:val="clear" w:color="auto" w:fill="CBCBCB"/>
            <w:vAlign w:val="center"/>
            <w:hideMark/>
          </w:tcPr>
          <w:p w:rsidR="00FC4CE4" w:rsidRPr="004829BF" w:rsidRDefault="00FC4CE4" w:rsidP="00305A33">
            <w:pPr>
              <w:rPr>
                <w:rFonts w:ascii="Arial" w:hAnsi="Arial" w:cs="Arial"/>
                <w:b/>
                <w:color w:val="000000"/>
                <w:sz w:val="18"/>
                <w:szCs w:val="18"/>
              </w:rPr>
            </w:pPr>
            <w:r w:rsidRPr="004829BF">
              <w:rPr>
                <w:rFonts w:ascii="Arial" w:hAnsi="Arial" w:cs="Arial"/>
                <w:b/>
                <w:color w:val="000000"/>
                <w:sz w:val="18"/>
                <w:szCs w:val="18"/>
              </w:rPr>
              <w:t>Type</w:t>
            </w:r>
          </w:p>
        </w:tc>
        <w:tc>
          <w:tcPr>
            <w:tcW w:w="1131" w:type="dxa"/>
            <w:shd w:val="clear" w:color="auto" w:fill="CBCBCB"/>
            <w:vAlign w:val="center"/>
            <w:hideMark/>
          </w:tcPr>
          <w:p w:rsidR="00FC4CE4" w:rsidRPr="004829BF" w:rsidRDefault="00FC4CE4" w:rsidP="00305A33">
            <w:pPr>
              <w:rPr>
                <w:rFonts w:ascii="Arial" w:hAnsi="Arial" w:cs="Arial"/>
                <w:b/>
                <w:color w:val="000000"/>
                <w:sz w:val="18"/>
                <w:szCs w:val="18"/>
              </w:rPr>
            </w:pPr>
            <w:r w:rsidRPr="004829BF">
              <w:rPr>
                <w:rFonts w:ascii="Arial" w:hAnsi="Arial" w:cs="Arial"/>
                <w:b/>
                <w:color w:val="000000"/>
                <w:sz w:val="18"/>
                <w:szCs w:val="18"/>
              </w:rPr>
              <w:t>Range or Enumeration</w:t>
            </w:r>
          </w:p>
        </w:tc>
        <w:tc>
          <w:tcPr>
            <w:tcW w:w="480" w:type="dxa"/>
            <w:shd w:val="clear" w:color="auto" w:fill="CBCBCB"/>
            <w:vAlign w:val="center"/>
            <w:hideMark/>
          </w:tcPr>
          <w:p w:rsidR="00FC4CE4" w:rsidRPr="004829BF" w:rsidRDefault="00FC4CE4" w:rsidP="00305A33">
            <w:pPr>
              <w:rPr>
                <w:rFonts w:ascii="Arial" w:hAnsi="Arial" w:cs="Arial"/>
                <w:b/>
                <w:color w:val="000000"/>
                <w:sz w:val="18"/>
                <w:szCs w:val="18"/>
              </w:rPr>
            </w:pPr>
            <w:r w:rsidRPr="004829BF">
              <w:rPr>
                <w:rFonts w:ascii="Arial" w:hAnsi="Arial" w:cs="Arial"/>
                <w:b/>
                <w:color w:val="000000"/>
                <w:sz w:val="18"/>
                <w:szCs w:val="18"/>
              </w:rPr>
              <w:t>Units</w:t>
            </w:r>
          </w:p>
        </w:tc>
        <w:tc>
          <w:tcPr>
            <w:tcW w:w="1480" w:type="dxa"/>
            <w:shd w:val="clear" w:color="auto" w:fill="CBCBCB"/>
            <w:vAlign w:val="center"/>
            <w:hideMark/>
          </w:tcPr>
          <w:p w:rsidR="00FC4CE4" w:rsidRPr="004829BF" w:rsidRDefault="00FC4CE4" w:rsidP="00305A33">
            <w:pPr>
              <w:rPr>
                <w:rFonts w:ascii="Arial" w:hAnsi="Arial" w:cs="Arial"/>
                <w:b/>
                <w:color w:val="000000"/>
                <w:sz w:val="18"/>
                <w:szCs w:val="18"/>
              </w:rPr>
            </w:pPr>
            <w:r w:rsidRPr="004829BF">
              <w:rPr>
                <w:rFonts w:ascii="Arial" w:hAnsi="Arial" w:cs="Arial"/>
                <w:b/>
                <w:color w:val="000000"/>
                <w:sz w:val="18"/>
                <w:szCs w:val="18"/>
              </w:rPr>
              <w:t>Description</w:t>
            </w:r>
          </w:p>
        </w:tc>
        <w:tc>
          <w:tcPr>
            <w:tcW w:w="881" w:type="dxa"/>
            <w:shd w:val="clear" w:color="auto" w:fill="CBCBCB"/>
            <w:vAlign w:val="center"/>
          </w:tcPr>
          <w:p w:rsidR="00FC4CE4" w:rsidRDefault="00FC4CE4" w:rsidP="00676C4E">
            <w:pPr>
              <w:jc w:val="center"/>
              <w:rPr>
                <w:rFonts w:ascii="Arial" w:hAnsi="Arial" w:cs="Arial"/>
                <w:b/>
                <w:color w:val="000000"/>
                <w:sz w:val="18"/>
                <w:szCs w:val="18"/>
              </w:rPr>
            </w:pPr>
            <w:r>
              <w:rPr>
                <w:rFonts w:ascii="Arial" w:hAnsi="Arial" w:cs="Arial"/>
                <w:b/>
                <w:color w:val="000000"/>
                <w:sz w:val="18"/>
                <w:szCs w:val="18"/>
              </w:rPr>
              <w:t>Support</w:t>
            </w:r>
          </w:p>
        </w:tc>
        <w:tc>
          <w:tcPr>
            <w:tcW w:w="1933" w:type="dxa"/>
            <w:shd w:val="clear" w:color="auto" w:fill="CBCBCB"/>
          </w:tcPr>
          <w:p w:rsidR="00FC4CE4" w:rsidRPr="004829BF" w:rsidRDefault="00D23106" w:rsidP="00305A33">
            <w:pPr>
              <w:rPr>
                <w:rFonts w:ascii="Arial" w:hAnsi="Arial" w:cs="Arial"/>
                <w:b/>
                <w:color w:val="000000"/>
                <w:sz w:val="18"/>
                <w:szCs w:val="18"/>
              </w:rPr>
            </w:pPr>
            <w:r>
              <w:rPr>
                <w:rFonts w:ascii="Arial" w:hAnsi="Arial" w:cs="Arial"/>
                <w:b/>
                <w:color w:val="000000"/>
                <w:sz w:val="18"/>
                <w:szCs w:val="18"/>
              </w:rPr>
              <w:t>Customer oriented name</w:t>
            </w:r>
          </w:p>
        </w:tc>
      </w:tr>
      <w:tr w:rsidR="005A30C8" w:rsidTr="00704F22">
        <w:tc>
          <w:tcPr>
            <w:tcW w:w="210"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0</w:t>
            </w:r>
          </w:p>
        </w:tc>
        <w:tc>
          <w:tcPr>
            <w:tcW w:w="990"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Package</w:t>
            </w:r>
          </w:p>
        </w:tc>
        <w:tc>
          <w:tcPr>
            <w:tcW w:w="332"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W</w:t>
            </w:r>
          </w:p>
        </w:tc>
        <w:tc>
          <w:tcPr>
            <w:tcW w:w="264"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S</w:t>
            </w:r>
          </w:p>
        </w:tc>
        <w:tc>
          <w:tcPr>
            <w:tcW w:w="278"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M</w:t>
            </w:r>
          </w:p>
        </w:tc>
        <w:tc>
          <w:tcPr>
            <w:tcW w:w="691"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Opaque</w:t>
            </w:r>
          </w:p>
        </w:tc>
        <w:tc>
          <w:tcPr>
            <w:tcW w:w="1131" w:type="dxa"/>
            <w:shd w:val="clear" w:color="auto" w:fill="FFFFFF"/>
            <w:hideMark/>
          </w:tcPr>
          <w:p w:rsidR="00D4414B" w:rsidRDefault="00D4414B" w:rsidP="00305A33">
            <w:pPr>
              <w:rPr>
                <w:rFonts w:ascii="Arial" w:hAnsi="Arial" w:cs="Arial"/>
                <w:color w:val="000000"/>
                <w:sz w:val="18"/>
                <w:szCs w:val="18"/>
              </w:rPr>
            </w:pPr>
          </w:p>
        </w:tc>
        <w:tc>
          <w:tcPr>
            <w:tcW w:w="480" w:type="dxa"/>
            <w:shd w:val="clear" w:color="auto" w:fill="FFFFFF"/>
            <w:hideMark/>
          </w:tcPr>
          <w:p w:rsidR="00D4414B" w:rsidRDefault="00D4414B" w:rsidP="00305A33">
            <w:pPr>
              <w:rPr>
                <w:rFonts w:ascii="Arial" w:hAnsi="Arial" w:cs="Arial"/>
                <w:color w:val="000000"/>
                <w:sz w:val="18"/>
                <w:szCs w:val="18"/>
              </w:rPr>
            </w:pPr>
          </w:p>
        </w:tc>
        <w:tc>
          <w:tcPr>
            <w:tcW w:w="1480"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Firmware package</w:t>
            </w:r>
          </w:p>
        </w:tc>
        <w:tc>
          <w:tcPr>
            <w:tcW w:w="881" w:type="dxa"/>
            <w:shd w:val="clear" w:color="auto" w:fill="FFFFFF"/>
          </w:tcPr>
          <w:p w:rsidR="005A30C8" w:rsidRDefault="005A30C8" w:rsidP="00D23106">
            <w:pPr>
              <w:rPr>
                <w:color w:val="FF0000"/>
                <w:sz w:val="40"/>
              </w:rPr>
            </w:pPr>
            <w:r>
              <w:rPr>
                <w:color w:val="FF0000"/>
                <w:sz w:val="40"/>
              </w:rPr>
              <w:sym w:font="Wingdings" w:char="F0FE"/>
            </w:r>
          </w:p>
          <w:p w:rsidR="00D4414B" w:rsidRDefault="005A30C8" w:rsidP="00D23106">
            <w:pPr>
              <w:rPr>
                <w:rFonts w:ascii="Arial" w:hAnsi="Arial" w:cs="Arial"/>
                <w:color w:val="000000"/>
                <w:sz w:val="18"/>
                <w:szCs w:val="18"/>
              </w:rPr>
            </w:pPr>
            <w:r w:rsidRPr="005A30C8">
              <w:rPr>
                <w:rFonts w:ascii="Arial" w:hAnsi="Arial" w:cs="Arial"/>
                <w:color w:val="000000"/>
                <w:sz w:val="18"/>
                <w:szCs w:val="18"/>
              </w:rPr>
              <w:t>Alternative way is used</w:t>
            </w:r>
          </w:p>
        </w:tc>
        <w:tc>
          <w:tcPr>
            <w:tcW w:w="1933" w:type="dxa"/>
            <w:shd w:val="clear" w:color="auto" w:fill="FFFFFF"/>
          </w:tcPr>
          <w:p w:rsidR="00D4414B" w:rsidRDefault="00676C4E" w:rsidP="00305A33">
            <w:pPr>
              <w:rPr>
                <w:rFonts w:ascii="Arial" w:hAnsi="Arial" w:cs="Arial"/>
                <w:color w:val="000000"/>
                <w:sz w:val="18"/>
                <w:szCs w:val="18"/>
              </w:rPr>
            </w:pPr>
            <w:r>
              <w:rPr>
                <w:rFonts w:ascii="Arial" w:hAnsi="Arial" w:cs="Arial"/>
                <w:color w:val="000000"/>
                <w:sz w:val="18"/>
                <w:szCs w:val="18"/>
              </w:rPr>
              <w:t>FOTA</w:t>
            </w:r>
          </w:p>
        </w:tc>
      </w:tr>
      <w:tr w:rsidR="005A30C8" w:rsidTr="00704F22">
        <w:tc>
          <w:tcPr>
            <w:tcW w:w="210"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1</w:t>
            </w:r>
          </w:p>
        </w:tc>
        <w:tc>
          <w:tcPr>
            <w:tcW w:w="990"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Package URI</w:t>
            </w:r>
          </w:p>
        </w:tc>
        <w:tc>
          <w:tcPr>
            <w:tcW w:w="332"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W</w:t>
            </w:r>
          </w:p>
        </w:tc>
        <w:tc>
          <w:tcPr>
            <w:tcW w:w="264"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S</w:t>
            </w:r>
          </w:p>
        </w:tc>
        <w:tc>
          <w:tcPr>
            <w:tcW w:w="278"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M</w:t>
            </w:r>
          </w:p>
        </w:tc>
        <w:tc>
          <w:tcPr>
            <w:tcW w:w="691"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String</w:t>
            </w:r>
          </w:p>
        </w:tc>
        <w:tc>
          <w:tcPr>
            <w:tcW w:w="1131"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0-255 bytes</w:t>
            </w:r>
          </w:p>
        </w:tc>
        <w:tc>
          <w:tcPr>
            <w:tcW w:w="480" w:type="dxa"/>
            <w:shd w:val="clear" w:color="auto" w:fill="FFFFFF"/>
            <w:hideMark/>
          </w:tcPr>
          <w:p w:rsidR="00D4414B" w:rsidRDefault="00D4414B" w:rsidP="00305A33">
            <w:pPr>
              <w:rPr>
                <w:rFonts w:ascii="Arial" w:hAnsi="Arial" w:cs="Arial"/>
                <w:color w:val="000000"/>
                <w:sz w:val="18"/>
                <w:szCs w:val="18"/>
              </w:rPr>
            </w:pPr>
          </w:p>
        </w:tc>
        <w:tc>
          <w:tcPr>
            <w:tcW w:w="1480"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URI from where the device can download the firmware package by an alternative mechanism. As soon the device has received the Package URI it performs the download at the next practical opportunity.</w:t>
            </w:r>
          </w:p>
        </w:tc>
        <w:tc>
          <w:tcPr>
            <w:tcW w:w="881" w:type="dxa"/>
            <w:shd w:val="clear" w:color="auto" w:fill="FFFFFF"/>
          </w:tcPr>
          <w:p w:rsidR="00D4414B" w:rsidRDefault="00D4414B" w:rsidP="00305A33">
            <w:pPr>
              <w:rPr>
                <w:rFonts w:ascii="Arial" w:hAnsi="Arial" w:cs="Arial"/>
                <w:color w:val="000000"/>
                <w:sz w:val="18"/>
                <w:szCs w:val="18"/>
              </w:rPr>
            </w:pPr>
            <w:r>
              <w:rPr>
                <w:color w:val="339966"/>
                <w:sz w:val="40"/>
              </w:rPr>
              <w:sym w:font="Wingdings" w:char="F0FE"/>
            </w:r>
          </w:p>
        </w:tc>
        <w:tc>
          <w:tcPr>
            <w:tcW w:w="1933" w:type="dxa"/>
            <w:shd w:val="clear" w:color="auto" w:fill="FFFFFF"/>
          </w:tcPr>
          <w:p w:rsidR="00D4414B" w:rsidRDefault="00676C4E" w:rsidP="00305A33">
            <w:pPr>
              <w:rPr>
                <w:rFonts w:ascii="Arial" w:hAnsi="Arial" w:cs="Arial"/>
                <w:color w:val="000000"/>
                <w:sz w:val="18"/>
                <w:szCs w:val="18"/>
              </w:rPr>
            </w:pPr>
            <w:r>
              <w:rPr>
                <w:rFonts w:ascii="Arial" w:hAnsi="Arial" w:cs="Arial"/>
                <w:color w:val="000000"/>
                <w:sz w:val="18"/>
                <w:szCs w:val="18"/>
              </w:rPr>
              <w:t>FOTA</w:t>
            </w:r>
          </w:p>
        </w:tc>
      </w:tr>
      <w:tr w:rsidR="005A30C8" w:rsidTr="00704F22">
        <w:tc>
          <w:tcPr>
            <w:tcW w:w="210"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2</w:t>
            </w:r>
          </w:p>
        </w:tc>
        <w:tc>
          <w:tcPr>
            <w:tcW w:w="990"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Update</w:t>
            </w:r>
          </w:p>
        </w:tc>
        <w:tc>
          <w:tcPr>
            <w:tcW w:w="332"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E</w:t>
            </w:r>
          </w:p>
        </w:tc>
        <w:tc>
          <w:tcPr>
            <w:tcW w:w="264"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S</w:t>
            </w:r>
          </w:p>
        </w:tc>
        <w:tc>
          <w:tcPr>
            <w:tcW w:w="278"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M</w:t>
            </w:r>
          </w:p>
        </w:tc>
        <w:tc>
          <w:tcPr>
            <w:tcW w:w="691" w:type="dxa"/>
            <w:shd w:val="clear" w:color="auto" w:fill="FFFFFF"/>
            <w:hideMark/>
          </w:tcPr>
          <w:p w:rsidR="00D4414B" w:rsidRDefault="00D279EF" w:rsidP="00305A33">
            <w:pPr>
              <w:rPr>
                <w:rFonts w:ascii="Arial" w:hAnsi="Arial" w:cs="Arial"/>
                <w:color w:val="000000"/>
                <w:sz w:val="18"/>
                <w:szCs w:val="18"/>
              </w:rPr>
            </w:pPr>
            <w:r>
              <w:rPr>
                <w:rFonts w:ascii="Arial" w:hAnsi="Arial" w:cs="Arial"/>
                <w:color w:val="000000"/>
                <w:sz w:val="18"/>
                <w:szCs w:val="18"/>
              </w:rPr>
              <w:t>N/A</w:t>
            </w:r>
          </w:p>
        </w:tc>
        <w:tc>
          <w:tcPr>
            <w:tcW w:w="1131" w:type="dxa"/>
            <w:shd w:val="clear" w:color="auto" w:fill="FFFFFF"/>
            <w:hideMark/>
          </w:tcPr>
          <w:p w:rsidR="00D4414B" w:rsidRDefault="00D279EF" w:rsidP="00305A33">
            <w:pPr>
              <w:rPr>
                <w:rFonts w:ascii="Arial" w:hAnsi="Arial" w:cs="Arial"/>
                <w:color w:val="000000"/>
                <w:sz w:val="18"/>
                <w:szCs w:val="18"/>
              </w:rPr>
            </w:pPr>
            <w:r>
              <w:rPr>
                <w:rFonts w:ascii="Arial" w:hAnsi="Arial" w:cs="Arial"/>
                <w:color w:val="000000"/>
                <w:sz w:val="18"/>
                <w:szCs w:val="18"/>
              </w:rPr>
              <w:t>N/A</w:t>
            </w:r>
          </w:p>
        </w:tc>
        <w:tc>
          <w:tcPr>
            <w:tcW w:w="480" w:type="dxa"/>
            <w:shd w:val="clear" w:color="auto" w:fill="FFFFFF"/>
            <w:hideMark/>
          </w:tcPr>
          <w:p w:rsidR="00D4414B" w:rsidRDefault="00D4414B" w:rsidP="00305A33">
            <w:pPr>
              <w:rPr>
                <w:rFonts w:ascii="Arial" w:hAnsi="Arial" w:cs="Arial"/>
                <w:color w:val="000000"/>
                <w:sz w:val="18"/>
                <w:szCs w:val="18"/>
              </w:rPr>
            </w:pPr>
          </w:p>
        </w:tc>
        <w:tc>
          <w:tcPr>
            <w:tcW w:w="1480"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Updates firmware by using the firmware package stored in Package, or, by using the firmware downloaded from the Package URI.</w:t>
            </w:r>
            <w:r>
              <w:rPr>
                <w:rFonts w:ascii="Arial" w:hAnsi="Arial" w:cs="Arial"/>
                <w:color w:val="000000"/>
                <w:sz w:val="18"/>
                <w:szCs w:val="18"/>
              </w:rPr>
              <w:br/>
            </w:r>
            <w:r>
              <w:rPr>
                <w:rFonts w:ascii="Arial" w:hAnsi="Arial" w:cs="Arial"/>
                <w:color w:val="000000"/>
                <w:sz w:val="18"/>
                <w:szCs w:val="18"/>
              </w:rPr>
              <w:br/>
              <w:t xml:space="preserve">This Resource is only executable when the value of the State </w:t>
            </w:r>
            <w:r>
              <w:rPr>
                <w:rFonts w:ascii="Arial" w:hAnsi="Arial" w:cs="Arial"/>
                <w:color w:val="000000"/>
                <w:sz w:val="18"/>
                <w:szCs w:val="18"/>
              </w:rPr>
              <w:lastRenderedPageBreak/>
              <w:t>Resource is Downloaded.</w:t>
            </w:r>
          </w:p>
        </w:tc>
        <w:tc>
          <w:tcPr>
            <w:tcW w:w="881" w:type="dxa"/>
            <w:shd w:val="clear" w:color="auto" w:fill="FFFFFF"/>
          </w:tcPr>
          <w:p w:rsidR="00D4414B" w:rsidRDefault="00D4414B" w:rsidP="00305A33">
            <w:pPr>
              <w:rPr>
                <w:rFonts w:ascii="Arial" w:hAnsi="Arial" w:cs="Arial"/>
                <w:color w:val="000000"/>
                <w:sz w:val="18"/>
                <w:szCs w:val="18"/>
              </w:rPr>
            </w:pPr>
            <w:r>
              <w:rPr>
                <w:color w:val="339966"/>
                <w:sz w:val="40"/>
              </w:rPr>
              <w:lastRenderedPageBreak/>
              <w:sym w:font="Wingdings" w:char="F0FE"/>
            </w:r>
          </w:p>
        </w:tc>
        <w:tc>
          <w:tcPr>
            <w:tcW w:w="1933" w:type="dxa"/>
            <w:shd w:val="clear" w:color="auto" w:fill="FFFFFF"/>
          </w:tcPr>
          <w:p w:rsidR="00D4414B" w:rsidRDefault="00676C4E" w:rsidP="00305A33">
            <w:pPr>
              <w:rPr>
                <w:rFonts w:ascii="Arial" w:hAnsi="Arial" w:cs="Arial"/>
                <w:color w:val="000000"/>
                <w:sz w:val="18"/>
                <w:szCs w:val="18"/>
              </w:rPr>
            </w:pPr>
            <w:r>
              <w:rPr>
                <w:rFonts w:ascii="Arial" w:hAnsi="Arial" w:cs="Arial"/>
                <w:color w:val="000000"/>
                <w:sz w:val="18"/>
                <w:szCs w:val="18"/>
              </w:rPr>
              <w:t>FOTA</w:t>
            </w:r>
          </w:p>
        </w:tc>
      </w:tr>
      <w:tr w:rsidR="005A30C8" w:rsidTr="00704F22">
        <w:tc>
          <w:tcPr>
            <w:tcW w:w="210"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lastRenderedPageBreak/>
              <w:t>3</w:t>
            </w:r>
          </w:p>
        </w:tc>
        <w:tc>
          <w:tcPr>
            <w:tcW w:w="990"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State</w:t>
            </w:r>
          </w:p>
        </w:tc>
        <w:tc>
          <w:tcPr>
            <w:tcW w:w="332"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R</w:t>
            </w:r>
          </w:p>
        </w:tc>
        <w:tc>
          <w:tcPr>
            <w:tcW w:w="264"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S</w:t>
            </w:r>
          </w:p>
        </w:tc>
        <w:tc>
          <w:tcPr>
            <w:tcW w:w="278"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M</w:t>
            </w:r>
          </w:p>
        </w:tc>
        <w:tc>
          <w:tcPr>
            <w:tcW w:w="691"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Integer</w:t>
            </w:r>
          </w:p>
        </w:tc>
        <w:tc>
          <w:tcPr>
            <w:tcW w:w="1131"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1-3</w:t>
            </w:r>
          </w:p>
        </w:tc>
        <w:tc>
          <w:tcPr>
            <w:tcW w:w="480" w:type="dxa"/>
            <w:shd w:val="clear" w:color="auto" w:fill="FFFFFF"/>
            <w:hideMark/>
          </w:tcPr>
          <w:p w:rsidR="00D4414B" w:rsidRDefault="00D4414B" w:rsidP="00305A33">
            <w:pPr>
              <w:rPr>
                <w:rFonts w:ascii="Arial" w:hAnsi="Arial" w:cs="Arial"/>
                <w:color w:val="000000"/>
                <w:sz w:val="18"/>
                <w:szCs w:val="18"/>
              </w:rPr>
            </w:pPr>
          </w:p>
        </w:tc>
        <w:tc>
          <w:tcPr>
            <w:tcW w:w="1480"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Indicates current state with respect to this firmware update. This value is set by the LWM2M Client.</w:t>
            </w:r>
            <w:r>
              <w:rPr>
                <w:rFonts w:ascii="Arial" w:hAnsi="Arial" w:cs="Arial"/>
                <w:color w:val="000000"/>
                <w:sz w:val="18"/>
                <w:szCs w:val="18"/>
              </w:rPr>
              <w:br/>
            </w:r>
            <w:r>
              <w:rPr>
                <w:rFonts w:ascii="Arial" w:hAnsi="Arial" w:cs="Arial"/>
                <w:color w:val="000000"/>
                <w:sz w:val="18"/>
                <w:szCs w:val="18"/>
              </w:rPr>
              <w:br/>
              <w:t>1: Idle (before downloading or after updating)</w:t>
            </w:r>
            <w:r>
              <w:rPr>
                <w:rFonts w:ascii="Arial" w:hAnsi="Arial" w:cs="Arial"/>
                <w:color w:val="000000"/>
                <w:sz w:val="18"/>
                <w:szCs w:val="18"/>
              </w:rPr>
              <w:br/>
            </w:r>
            <w:r>
              <w:rPr>
                <w:rFonts w:ascii="Arial" w:hAnsi="Arial" w:cs="Arial"/>
                <w:color w:val="000000"/>
                <w:sz w:val="18"/>
                <w:szCs w:val="18"/>
              </w:rPr>
              <w:br/>
              <w:t>2: Downloading (The data sequence is on the way)</w:t>
            </w:r>
            <w:r>
              <w:rPr>
                <w:rFonts w:ascii="Arial" w:hAnsi="Arial" w:cs="Arial"/>
                <w:color w:val="000000"/>
                <w:sz w:val="18"/>
                <w:szCs w:val="18"/>
              </w:rPr>
              <w:br/>
            </w:r>
            <w:r>
              <w:rPr>
                <w:rFonts w:ascii="Arial" w:hAnsi="Arial" w:cs="Arial"/>
                <w:color w:val="000000"/>
                <w:sz w:val="18"/>
                <w:szCs w:val="18"/>
              </w:rPr>
              <w:br/>
              <w:t>3: Downloaded</w:t>
            </w:r>
            <w:r>
              <w:rPr>
                <w:rFonts w:ascii="Arial" w:hAnsi="Arial" w:cs="Arial"/>
                <w:color w:val="000000"/>
                <w:sz w:val="18"/>
                <w:szCs w:val="18"/>
              </w:rPr>
              <w:br/>
            </w:r>
            <w:r>
              <w:rPr>
                <w:rFonts w:ascii="Arial" w:hAnsi="Arial" w:cs="Arial"/>
                <w:color w:val="000000"/>
                <w:sz w:val="18"/>
                <w:szCs w:val="18"/>
              </w:rPr>
              <w:br/>
              <w:t>If writing the firmware package to Package Resource is done, or, if the device has downloaded the firmware package from the Package URI the state changes to Downloaded.</w:t>
            </w:r>
            <w:r>
              <w:rPr>
                <w:rFonts w:ascii="Arial" w:hAnsi="Arial" w:cs="Arial"/>
                <w:color w:val="000000"/>
                <w:sz w:val="18"/>
                <w:szCs w:val="18"/>
              </w:rPr>
              <w:br/>
            </w:r>
            <w:r>
              <w:rPr>
                <w:rFonts w:ascii="Arial" w:hAnsi="Arial" w:cs="Arial"/>
                <w:color w:val="000000"/>
                <w:sz w:val="18"/>
                <w:szCs w:val="18"/>
              </w:rPr>
              <w:br/>
              <w:t>If writing an empty string to Package Resource is done or writing an empty string to Package URI is done, the state changes to Idle.</w:t>
            </w:r>
            <w:r>
              <w:rPr>
                <w:rFonts w:ascii="Arial" w:hAnsi="Arial" w:cs="Arial"/>
                <w:color w:val="000000"/>
                <w:sz w:val="18"/>
                <w:szCs w:val="18"/>
              </w:rPr>
              <w:br/>
            </w:r>
            <w:r>
              <w:rPr>
                <w:rFonts w:ascii="Arial" w:hAnsi="Arial" w:cs="Arial"/>
                <w:color w:val="000000"/>
                <w:sz w:val="18"/>
                <w:szCs w:val="18"/>
              </w:rPr>
              <w:br/>
              <w:t>If performing the Update Resource failed, the state remains at Downloaded.</w:t>
            </w:r>
            <w:r>
              <w:rPr>
                <w:rFonts w:ascii="Arial" w:hAnsi="Arial" w:cs="Arial"/>
                <w:color w:val="000000"/>
                <w:sz w:val="18"/>
                <w:szCs w:val="18"/>
              </w:rPr>
              <w:br/>
            </w:r>
            <w:r>
              <w:rPr>
                <w:rFonts w:ascii="Arial" w:hAnsi="Arial" w:cs="Arial"/>
                <w:color w:val="000000"/>
                <w:sz w:val="18"/>
                <w:szCs w:val="18"/>
              </w:rPr>
              <w:br/>
              <w:t>If performing the Update Resource was successful, the state changes from Downloaded to Idle.</w:t>
            </w:r>
          </w:p>
        </w:tc>
        <w:tc>
          <w:tcPr>
            <w:tcW w:w="881" w:type="dxa"/>
            <w:shd w:val="clear" w:color="auto" w:fill="FFFFFF"/>
          </w:tcPr>
          <w:p w:rsidR="00D4414B" w:rsidRDefault="00D4414B" w:rsidP="00305A33">
            <w:pPr>
              <w:rPr>
                <w:rFonts w:ascii="Arial" w:hAnsi="Arial" w:cs="Arial"/>
                <w:color w:val="000000"/>
                <w:sz w:val="18"/>
                <w:szCs w:val="18"/>
              </w:rPr>
            </w:pPr>
            <w:r>
              <w:rPr>
                <w:color w:val="339966"/>
                <w:sz w:val="40"/>
              </w:rPr>
              <w:sym w:font="Wingdings" w:char="F0FE"/>
            </w:r>
          </w:p>
        </w:tc>
        <w:tc>
          <w:tcPr>
            <w:tcW w:w="1933" w:type="dxa"/>
            <w:shd w:val="clear" w:color="auto" w:fill="FFFFFF"/>
          </w:tcPr>
          <w:p w:rsidR="00D4414B" w:rsidRDefault="00676C4E" w:rsidP="00305A33">
            <w:pPr>
              <w:rPr>
                <w:rFonts w:ascii="Arial" w:hAnsi="Arial" w:cs="Arial"/>
                <w:color w:val="000000"/>
                <w:sz w:val="18"/>
                <w:szCs w:val="18"/>
              </w:rPr>
            </w:pPr>
            <w:r>
              <w:rPr>
                <w:rFonts w:ascii="Arial" w:hAnsi="Arial" w:cs="Arial"/>
                <w:color w:val="000000"/>
                <w:sz w:val="18"/>
                <w:szCs w:val="18"/>
              </w:rPr>
              <w:t>FOTA</w:t>
            </w:r>
          </w:p>
        </w:tc>
      </w:tr>
      <w:tr w:rsidR="005A30C8" w:rsidTr="00704F22">
        <w:tc>
          <w:tcPr>
            <w:tcW w:w="210"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lastRenderedPageBreak/>
              <w:t>4</w:t>
            </w:r>
          </w:p>
        </w:tc>
        <w:tc>
          <w:tcPr>
            <w:tcW w:w="990"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Update Supported Objects</w:t>
            </w:r>
          </w:p>
        </w:tc>
        <w:tc>
          <w:tcPr>
            <w:tcW w:w="332"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RW</w:t>
            </w:r>
          </w:p>
        </w:tc>
        <w:tc>
          <w:tcPr>
            <w:tcW w:w="264"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S</w:t>
            </w:r>
          </w:p>
        </w:tc>
        <w:tc>
          <w:tcPr>
            <w:tcW w:w="278"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O</w:t>
            </w:r>
          </w:p>
        </w:tc>
        <w:tc>
          <w:tcPr>
            <w:tcW w:w="691"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Boolean</w:t>
            </w:r>
          </w:p>
        </w:tc>
        <w:tc>
          <w:tcPr>
            <w:tcW w:w="1131" w:type="dxa"/>
            <w:shd w:val="clear" w:color="auto" w:fill="FFFFFF"/>
            <w:hideMark/>
          </w:tcPr>
          <w:p w:rsidR="00D4414B" w:rsidRDefault="000A5DEB" w:rsidP="00305A33">
            <w:pPr>
              <w:rPr>
                <w:rFonts w:ascii="Arial" w:hAnsi="Arial" w:cs="Arial"/>
                <w:color w:val="000000"/>
                <w:sz w:val="18"/>
                <w:szCs w:val="18"/>
              </w:rPr>
            </w:pPr>
            <w:r>
              <w:rPr>
                <w:rFonts w:ascii="Arial" w:hAnsi="Arial" w:cs="Arial"/>
                <w:color w:val="000000"/>
                <w:sz w:val="18"/>
                <w:szCs w:val="18"/>
              </w:rPr>
              <w:t>[0-1]</w:t>
            </w:r>
          </w:p>
        </w:tc>
        <w:tc>
          <w:tcPr>
            <w:tcW w:w="480" w:type="dxa"/>
            <w:shd w:val="clear" w:color="auto" w:fill="FFFFFF"/>
            <w:hideMark/>
          </w:tcPr>
          <w:p w:rsidR="00D4414B" w:rsidRDefault="00D4414B" w:rsidP="00305A33">
            <w:pPr>
              <w:rPr>
                <w:rFonts w:ascii="Arial" w:hAnsi="Arial" w:cs="Arial"/>
                <w:color w:val="000000"/>
                <w:sz w:val="18"/>
                <w:szCs w:val="18"/>
              </w:rPr>
            </w:pPr>
          </w:p>
        </w:tc>
        <w:tc>
          <w:tcPr>
            <w:tcW w:w="1480"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If this value is true, the LWM2M Client MUST inform the registered LWM2M Servers of Objects and Object Instances parameter by sending an Update or Registration message after the firmware update operation at the next practical opportunity if supported Objects in the LWM2M Client have changed, in order for the LWM2M Servers to promptly manage newly installed Objects.</w:t>
            </w:r>
            <w:r>
              <w:rPr>
                <w:rFonts w:ascii="Arial" w:hAnsi="Arial" w:cs="Arial"/>
                <w:color w:val="000000"/>
                <w:sz w:val="18"/>
                <w:szCs w:val="18"/>
              </w:rPr>
              <w:br/>
            </w:r>
            <w:r>
              <w:rPr>
                <w:rFonts w:ascii="Arial" w:hAnsi="Arial" w:cs="Arial"/>
                <w:color w:val="000000"/>
                <w:sz w:val="18"/>
                <w:szCs w:val="18"/>
              </w:rPr>
              <w:br/>
              <w:t>If false, Objects and Object Instances parameter MUST be reported at the next periodic Update message.</w:t>
            </w:r>
            <w:r>
              <w:rPr>
                <w:rFonts w:ascii="Arial" w:hAnsi="Arial" w:cs="Arial"/>
                <w:color w:val="000000"/>
                <w:sz w:val="18"/>
                <w:szCs w:val="18"/>
              </w:rPr>
              <w:br/>
            </w:r>
            <w:r>
              <w:rPr>
                <w:rFonts w:ascii="Arial" w:hAnsi="Arial" w:cs="Arial"/>
                <w:color w:val="000000"/>
                <w:sz w:val="18"/>
                <w:szCs w:val="18"/>
              </w:rPr>
              <w:br/>
              <w:t>The default value is false.</w:t>
            </w:r>
          </w:p>
        </w:tc>
        <w:tc>
          <w:tcPr>
            <w:tcW w:w="881" w:type="dxa"/>
            <w:shd w:val="clear" w:color="auto" w:fill="FFFFFF"/>
          </w:tcPr>
          <w:p w:rsidR="00D4414B" w:rsidRDefault="00D4414B" w:rsidP="00D4414B">
            <w:pPr>
              <w:rPr>
                <w:rFonts w:ascii="Arial" w:hAnsi="Arial" w:cs="Arial"/>
                <w:color w:val="000000"/>
                <w:sz w:val="18"/>
                <w:szCs w:val="18"/>
              </w:rPr>
            </w:pPr>
            <w:r w:rsidRPr="00285FDE">
              <w:rPr>
                <w:color w:val="339966"/>
                <w:sz w:val="40"/>
              </w:rPr>
              <w:sym w:font="Wingdings" w:char="F0FE"/>
            </w:r>
          </w:p>
        </w:tc>
        <w:tc>
          <w:tcPr>
            <w:tcW w:w="1933" w:type="dxa"/>
            <w:shd w:val="clear" w:color="auto" w:fill="FFFFFF"/>
          </w:tcPr>
          <w:p w:rsidR="00D4414B" w:rsidRDefault="00D4414B" w:rsidP="00305A33">
            <w:pPr>
              <w:rPr>
                <w:rFonts w:ascii="Arial" w:hAnsi="Arial" w:cs="Arial"/>
                <w:color w:val="000000"/>
                <w:sz w:val="18"/>
                <w:szCs w:val="18"/>
              </w:rPr>
            </w:pPr>
          </w:p>
        </w:tc>
      </w:tr>
      <w:tr w:rsidR="005A30C8" w:rsidTr="00704F22">
        <w:tc>
          <w:tcPr>
            <w:tcW w:w="210"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5</w:t>
            </w:r>
          </w:p>
        </w:tc>
        <w:tc>
          <w:tcPr>
            <w:tcW w:w="990"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Update Result</w:t>
            </w:r>
          </w:p>
        </w:tc>
        <w:tc>
          <w:tcPr>
            <w:tcW w:w="332"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R</w:t>
            </w:r>
          </w:p>
        </w:tc>
        <w:tc>
          <w:tcPr>
            <w:tcW w:w="264"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S</w:t>
            </w:r>
          </w:p>
        </w:tc>
        <w:tc>
          <w:tcPr>
            <w:tcW w:w="278"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M</w:t>
            </w:r>
          </w:p>
        </w:tc>
        <w:tc>
          <w:tcPr>
            <w:tcW w:w="691"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Integer</w:t>
            </w:r>
          </w:p>
        </w:tc>
        <w:tc>
          <w:tcPr>
            <w:tcW w:w="1131" w:type="dxa"/>
            <w:shd w:val="clear" w:color="auto" w:fill="FFFFFF"/>
            <w:hideMark/>
          </w:tcPr>
          <w:p w:rsidR="00D4414B" w:rsidRDefault="000A5DEB" w:rsidP="000A5DEB">
            <w:pPr>
              <w:rPr>
                <w:rFonts w:ascii="Arial" w:hAnsi="Arial" w:cs="Arial"/>
                <w:color w:val="000000"/>
                <w:sz w:val="18"/>
                <w:szCs w:val="18"/>
              </w:rPr>
            </w:pPr>
            <w:r>
              <w:rPr>
                <w:rFonts w:ascii="Arial" w:hAnsi="Arial" w:cs="Arial"/>
                <w:color w:val="000000"/>
                <w:sz w:val="18"/>
                <w:szCs w:val="18"/>
              </w:rPr>
              <w:t>[</w:t>
            </w:r>
            <w:r w:rsidR="00D4414B">
              <w:rPr>
                <w:rFonts w:ascii="Arial" w:hAnsi="Arial" w:cs="Arial"/>
                <w:color w:val="000000"/>
                <w:sz w:val="18"/>
                <w:szCs w:val="18"/>
              </w:rPr>
              <w:t>0-</w:t>
            </w:r>
            <w:r>
              <w:rPr>
                <w:rFonts w:ascii="Arial" w:hAnsi="Arial" w:cs="Arial"/>
                <w:color w:val="000000"/>
                <w:sz w:val="18"/>
                <w:szCs w:val="18"/>
              </w:rPr>
              <w:t>7]</w:t>
            </w:r>
          </w:p>
        </w:tc>
        <w:tc>
          <w:tcPr>
            <w:tcW w:w="480" w:type="dxa"/>
            <w:shd w:val="clear" w:color="auto" w:fill="FFFFFF"/>
            <w:hideMark/>
          </w:tcPr>
          <w:p w:rsidR="00D4414B" w:rsidRDefault="00D4414B" w:rsidP="00305A33">
            <w:pPr>
              <w:rPr>
                <w:rFonts w:ascii="Arial" w:hAnsi="Arial" w:cs="Arial"/>
                <w:color w:val="000000"/>
                <w:sz w:val="18"/>
                <w:szCs w:val="18"/>
              </w:rPr>
            </w:pPr>
          </w:p>
        </w:tc>
        <w:tc>
          <w:tcPr>
            <w:tcW w:w="1480" w:type="dxa"/>
            <w:shd w:val="clear" w:color="auto" w:fill="FFFFFF"/>
            <w:hideMark/>
          </w:tcPr>
          <w:p w:rsidR="00D4414B" w:rsidRDefault="00D4414B" w:rsidP="00305A33">
            <w:pPr>
              <w:rPr>
                <w:rFonts w:ascii="Arial" w:hAnsi="Arial" w:cs="Arial"/>
                <w:color w:val="000000"/>
                <w:sz w:val="18"/>
                <w:szCs w:val="18"/>
              </w:rPr>
            </w:pPr>
            <w:r>
              <w:rPr>
                <w:rFonts w:ascii="Arial" w:hAnsi="Arial" w:cs="Arial"/>
                <w:color w:val="000000"/>
                <w:sz w:val="18"/>
                <w:szCs w:val="18"/>
              </w:rPr>
              <w:t>Contains the result of downloading or updating the firmware</w:t>
            </w:r>
            <w:r>
              <w:rPr>
                <w:rFonts w:ascii="Arial" w:hAnsi="Arial" w:cs="Arial"/>
                <w:color w:val="000000"/>
                <w:sz w:val="18"/>
                <w:szCs w:val="18"/>
              </w:rPr>
              <w:br/>
            </w:r>
            <w:r>
              <w:rPr>
                <w:rFonts w:ascii="Arial" w:hAnsi="Arial" w:cs="Arial"/>
                <w:color w:val="000000"/>
                <w:sz w:val="18"/>
                <w:szCs w:val="18"/>
              </w:rPr>
              <w:br/>
              <w:t xml:space="preserve">0: Default value. Once the updating process is initiated, this Resource SHOULD </w:t>
            </w:r>
            <w:proofErr w:type="gramStart"/>
            <w:r>
              <w:rPr>
                <w:rFonts w:ascii="Arial" w:hAnsi="Arial" w:cs="Arial"/>
                <w:color w:val="000000"/>
                <w:sz w:val="18"/>
                <w:szCs w:val="18"/>
              </w:rPr>
              <w:t>be</w:t>
            </w:r>
            <w:proofErr w:type="gramEnd"/>
            <w:r>
              <w:rPr>
                <w:rFonts w:ascii="Arial" w:hAnsi="Arial" w:cs="Arial"/>
                <w:color w:val="000000"/>
                <w:sz w:val="18"/>
                <w:szCs w:val="18"/>
              </w:rPr>
              <w:t xml:space="preserve"> reset to default value.</w:t>
            </w:r>
            <w:r>
              <w:rPr>
                <w:rFonts w:ascii="Arial" w:hAnsi="Arial" w:cs="Arial"/>
                <w:color w:val="000000"/>
                <w:sz w:val="18"/>
                <w:szCs w:val="18"/>
              </w:rPr>
              <w:br/>
            </w:r>
            <w:r>
              <w:rPr>
                <w:rFonts w:ascii="Arial" w:hAnsi="Arial" w:cs="Arial"/>
                <w:color w:val="000000"/>
                <w:sz w:val="18"/>
                <w:szCs w:val="18"/>
              </w:rPr>
              <w:br/>
              <w:t>1: Firmware updated successfully</w:t>
            </w:r>
            <w:proofErr w:type="gramStart"/>
            <w:r>
              <w:rPr>
                <w:rFonts w:ascii="Arial" w:hAnsi="Arial" w:cs="Arial"/>
                <w:color w:val="000000"/>
                <w:sz w:val="18"/>
                <w:szCs w:val="18"/>
              </w:rPr>
              <w:t>,</w:t>
            </w:r>
            <w:proofErr w:type="gramEnd"/>
            <w:r>
              <w:rPr>
                <w:rFonts w:ascii="Arial" w:hAnsi="Arial" w:cs="Arial"/>
                <w:color w:val="000000"/>
                <w:sz w:val="18"/>
                <w:szCs w:val="18"/>
              </w:rPr>
              <w:br/>
            </w:r>
            <w:r>
              <w:rPr>
                <w:rFonts w:ascii="Arial" w:hAnsi="Arial" w:cs="Arial"/>
                <w:color w:val="000000"/>
                <w:sz w:val="18"/>
                <w:szCs w:val="18"/>
              </w:rPr>
              <w:br/>
              <w:t xml:space="preserve">2: Not enough </w:t>
            </w:r>
            <w:r>
              <w:rPr>
                <w:rFonts w:ascii="Arial" w:hAnsi="Arial" w:cs="Arial"/>
                <w:color w:val="000000"/>
                <w:sz w:val="18"/>
                <w:szCs w:val="18"/>
              </w:rPr>
              <w:lastRenderedPageBreak/>
              <w:t>storage for the new firmware package.</w:t>
            </w:r>
            <w:r>
              <w:rPr>
                <w:rFonts w:ascii="Arial" w:hAnsi="Arial" w:cs="Arial"/>
                <w:color w:val="000000"/>
                <w:sz w:val="18"/>
                <w:szCs w:val="18"/>
              </w:rPr>
              <w:br/>
            </w:r>
            <w:r>
              <w:rPr>
                <w:rFonts w:ascii="Arial" w:hAnsi="Arial" w:cs="Arial"/>
                <w:color w:val="000000"/>
                <w:sz w:val="18"/>
                <w:szCs w:val="18"/>
              </w:rPr>
              <w:br/>
              <w:t>3. Out of memory during downloading process.</w:t>
            </w:r>
            <w:r>
              <w:rPr>
                <w:rFonts w:ascii="Arial" w:hAnsi="Arial" w:cs="Arial"/>
                <w:color w:val="000000"/>
                <w:sz w:val="18"/>
                <w:szCs w:val="18"/>
              </w:rPr>
              <w:br/>
            </w:r>
            <w:r>
              <w:rPr>
                <w:rFonts w:ascii="Arial" w:hAnsi="Arial" w:cs="Arial"/>
                <w:color w:val="000000"/>
                <w:sz w:val="18"/>
                <w:szCs w:val="18"/>
              </w:rPr>
              <w:br/>
              <w:t>4: Connection lost during downloading process.</w:t>
            </w:r>
            <w:r>
              <w:rPr>
                <w:rFonts w:ascii="Arial" w:hAnsi="Arial" w:cs="Arial"/>
                <w:color w:val="000000"/>
                <w:sz w:val="18"/>
                <w:szCs w:val="18"/>
              </w:rPr>
              <w:br/>
            </w:r>
            <w:r>
              <w:rPr>
                <w:rFonts w:ascii="Arial" w:hAnsi="Arial" w:cs="Arial"/>
                <w:color w:val="000000"/>
                <w:sz w:val="18"/>
                <w:szCs w:val="18"/>
              </w:rPr>
              <w:br/>
              <w:t>5: CRC check failure for new downloaded package.</w:t>
            </w:r>
            <w:r>
              <w:rPr>
                <w:rFonts w:ascii="Arial" w:hAnsi="Arial" w:cs="Arial"/>
                <w:color w:val="000000"/>
                <w:sz w:val="18"/>
                <w:szCs w:val="18"/>
              </w:rPr>
              <w:br/>
            </w:r>
            <w:r>
              <w:rPr>
                <w:rFonts w:ascii="Arial" w:hAnsi="Arial" w:cs="Arial"/>
                <w:color w:val="000000"/>
                <w:sz w:val="18"/>
                <w:szCs w:val="18"/>
              </w:rPr>
              <w:br/>
              <w:t>6: Unsupported package type.</w:t>
            </w:r>
            <w:r>
              <w:rPr>
                <w:rFonts w:ascii="Arial" w:hAnsi="Arial" w:cs="Arial"/>
                <w:color w:val="000000"/>
                <w:sz w:val="18"/>
                <w:szCs w:val="18"/>
              </w:rPr>
              <w:br/>
            </w:r>
            <w:r>
              <w:rPr>
                <w:rFonts w:ascii="Arial" w:hAnsi="Arial" w:cs="Arial"/>
                <w:color w:val="000000"/>
                <w:sz w:val="18"/>
                <w:szCs w:val="18"/>
              </w:rPr>
              <w:br/>
              <w:t>7: Invalid URI</w:t>
            </w:r>
            <w:r>
              <w:rPr>
                <w:rFonts w:ascii="Arial" w:hAnsi="Arial" w:cs="Arial"/>
                <w:color w:val="000000"/>
                <w:sz w:val="18"/>
                <w:szCs w:val="18"/>
              </w:rPr>
              <w:br/>
            </w:r>
            <w:r>
              <w:rPr>
                <w:rFonts w:ascii="Arial" w:hAnsi="Arial" w:cs="Arial"/>
                <w:color w:val="000000"/>
                <w:sz w:val="18"/>
                <w:szCs w:val="18"/>
              </w:rPr>
              <w:br/>
              <w:t>This Resource MAY be reported by sending Observe operation.</w:t>
            </w:r>
          </w:p>
        </w:tc>
        <w:tc>
          <w:tcPr>
            <w:tcW w:w="881" w:type="dxa"/>
            <w:shd w:val="clear" w:color="auto" w:fill="FFFFFF"/>
          </w:tcPr>
          <w:p w:rsidR="00D4414B" w:rsidRDefault="00D4414B" w:rsidP="00305A33">
            <w:pPr>
              <w:rPr>
                <w:rFonts w:ascii="Arial" w:hAnsi="Arial" w:cs="Arial"/>
                <w:color w:val="000000"/>
                <w:sz w:val="18"/>
                <w:szCs w:val="18"/>
              </w:rPr>
            </w:pPr>
            <w:r>
              <w:rPr>
                <w:color w:val="339966"/>
                <w:sz w:val="40"/>
              </w:rPr>
              <w:lastRenderedPageBreak/>
              <w:sym w:font="Wingdings" w:char="F0FE"/>
            </w:r>
          </w:p>
        </w:tc>
        <w:tc>
          <w:tcPr>
            <w:tcW w:w="1933" w:type="dxa"/>
            <w:shd w:val="clear" w:color="auto" w:fill="FFFFFF"/>
          </w:tcPr>
          <w:p w:rsidR="00D4414B" w:rsidRDefault="00676C4E" w:rsidP="00305A33">
            <w:pPr>
              <w:rPr>
                <w:rFonts w:ascii="Arial" w:hAnsi="Arial" w:cs="Arial"/>
                <w:color w:val="000000"/>
                <w:sz w:val="18"/>
                <w:szCs w:val="18"/>
              </w:rPr>
            </w:pPr>
            <w:r>
              <w:rPr>
                <w:rFonts w:ascii="Arial" w:hAnsi="Arial" w:cs="Arial"/>
                <w:color w:val="000000"/>
                <w:sz w:val="18"/>
                <w:szCs w:val="18"/>
              </w:rPr>
              <w:t>FOTA</w:t>
            </w:r>
          </w:p>
        </w:tc>
      </w:tr>
    </w:tbl>
    <w:p w:rsidR="00FC4CE4" w:rsidRDefault="00FC4CE4">
      <w:pPr>
        <w:spacing w:before="0" w:after="200" w:line="276" w:lineRule="auto"/>
        <w:rPr>
          <w:rFonts w:asciiTheme="majorHAnsi" w:eastAsiaTheme="majorEastAsia" w:hAnsiTheme="majorHAnsi" w:cstheme="majorBidi"/>
          <w:b/>
          <w:bCs/>
          <w:color w:val="4F81BD" w:themeColor="accent1"/>
          <w:sz w:val="26"/>
          <w:szCs w:val="26"/>
          <w:lang w:eastAsia="zh-CN"/>
        </w:rPr>
      </w:pPr>
      <w:r>
        <w:lastRenderedPageBreak/>
        <w:br w:type="page"/>
      </w:r>
    </w:p>
    <w:p w:rsidR="001C416D" w:rsidRDefault="001C416D" w:rsidP="001C416D">
      <w:pPr>
        <w:pStyle w:val="Titre2"/>
      </w:pPr>
      <w:bookmarkStart w:id="77" w:name="_Toc421884842"/>
      <w:r>
        <w:lastRenderedPageBreak/>
        <w:t>LWM2M Object: Location</w:t>
      </w:r>
      <w:r w:rsidR="000769AE">
        <w:t xml:space="preserve"> - 6</w:t>
      </w:r>
      <w:bookmarkEnd w:id="77"/>
    </w:p>
    <w:p w:rsidR="001C416D" w:rsidRDefault="001C416D" w:rsidP="001C416D">
      <w:pPr>
        <w:pStyle w:val="Titre3"/>
      </w:pPr>
      <w:r>
        <w:t>Description</w:t>
      </w:r>
    </w:p>
    <w:p w:rsidR="001C416D" w:rsidRPr="001C416D" w:rsidRDefault="001C416D" w:rsidP="001C416D">
      <w:pPr>
        <w:rPr>
          <w:lang w:eastAsia="zh-CN"/>
        </w:rPr>
      </w:pPr>
      <w:r>
        <w:t>This LWM2M Objects provide a range of device related information which can be queried by the LWM2M Server, and a device reboot and factory reset function.</w:t>
      </w:r>
    </w:p>
    <w:p w:rsidR="001C416D" w:rsidRDefault="001C416D" w:rsidP="001C416D">
      <w:pPr>
        <w:pStyle w:val="Titre3"/>
      </w:pPr>
      <w:r>
        <w:t>Object definition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2"/>
        <w:gridCol w:w="1631"/>
        <w:gridCol w:w="1710"/>
        <w:gridCol w:w="1869"/>
        <w:gridCol w:w="2048"/>
      </w:tblGrid>
      <w:tr w:rsidR="001C416D" w:rsidTr="00C128A8">
        <w:tc>
          <w:tcPr>
            <w:tcW w:w="0" w:type="auto"/>
            <w:shd w:val="clear" w:color="auto" w:fill="CBCBCB"/>
            <w:vAlign w:val="center"/>
            <w:hideMark/>
          </w:tcPr>
          <w:p w:rsidR="001C416D" w:rsidRPr="00383A4D" w:rsidRDefault="001C416D" w:rsidP="00305A33">
            <w:pPr>
              <w:rPr>
                <w:rFonts w:ascii="Arial" w:hAnsi="Arial" w:cs="Arial"/>
                <w:b/>
                <w:color w:val="000000"/>
                <w:sz w:val="18"/>
                <w:szCs w:val="18"/>
              </w:rPr>
            </w:pPr>
            <w:r w:rsidRPr="00383A4D">
              <w:rPr>
                <w:rFonts w:ascii="Arial" w:hAnsi="Arial" w:cs="Arial"/>
                <w:b/>
                <w:color w:val="000000"/>
                <w:sz w:val="18"/>
                <w:szCs w:val="18"/>
              </w:rPr>
              <w:t>Name</w:t>
            </w:r>
          </w:p>
        </w:tc>
        <w:tc>
          <w:tcPr>
            <w:tcW w:w="0" w:type="auto"/>
            <w:shd w:val="clear" w:color="auto" w:fill="CBCBCB"/>
            <w:vAlign w:val="center"/>
            <w:hideMark/>
          </w:tcPr>
          <w:p w:rsidR="001C416D" w:rsidRPr="00383A4D" w:rsidRDefault="001C416D" w:rsidP="00305A33">
            <w:pPr>
              <w:rPr>
                <w:rFonts w:ascii="Arial" w:hAnsi="Arial" w:cs="Arial"/>
                <w:b/>
                <w:color w:val="000000"/>
                <w:sz w:val="18"/>
                <w:szCs w:val="18"/>
              </w:rPr>
            </w:pPr>
            <w:r w:rsidRPr="00383A4D">
              <w:rPr>
                <w:rFonts w:ascii="Arial" w:hAnsi="Arial" w:cs="Arial"/>
                <w:b/>
                <w:color w:val="000000"/>
                <w:sz w:val="18"/>
                <w:szCs w:val="18"/>
              </w:rPr>
              <w:t>Object ID</w:t>
            </w:r>
          </w:p>
        </w:tc>
        <w:tc>
          <w:tcPr>
            <w:tcW w:w="0" w:type="auto"/>
            <w:shd w:val="clear" w:color="auto" w:fill="CBCBCB"/>
            <w:vAlign w:val="center"/>
            <w:hideMark/>
          </w:tcPr>
          <w:p w:rsidR="001C416D" w:rsidRPr="00383A4D" w:rsidRDefault="001C416D" w:rsidP="00305A33">
            <w:pPr>
              <w:rPr>
                <w:rFonts w:ascii="Arial" w:hAnsi="Arial" w:cs="Arial"/>
                <w:b/>
                <w:color w:val="000000"/>
                <w:sz w:val="18"/>
                <w:szCs w:val="18"/>
              </w:rPr>
            </w:pPr>
            <w:r w:rsidRPr="00383A4D">
              <w:rPr>
                <w:rFonts w:ascii="Arial" w:hAnsi="Arial" w:cs="Arial"/>
                <w:b/>
                <w:color w:val="000000"/>
                <w:sz w:val="18"/>
                <w:szCs w:val="18"/>
              </w:rPr>
              <w:t>Instances</w:t>
            </w:r>
          </w:p>
        </w:tc>
        <w:tc>
          <w:tcPr>
            <w:tcW w:w="0" w:type="auto"/>
            <w:shd w:val="clear" w:color="auto" w:fill="CBCBCB"/>
            <w:vAlign w:val="center"/>
            <w:hideMark/>
          </w:tcPr>
          <w:p w:rsidR="001C416D" w:rsidRPr="00383A4D" w:rsidRDefault="001C416D" w:rsidP="00305A33">
            <w:pPr>
              <w:rPr>
                <w:rFonts w:ascii="Arial" w:hAnsi="Arial" w:cs="Arial"/>
                <w:b/>
                <w:color w:val="000000"/>
                <w:sz w:val="18"/>
                <w:szCs w:val="18"/>
              </w:rPr>
            </w:pPr>
            <w:r w:rsidRPr="00383A4D">
              <w:rPr>
                <w:rFonts w:ascii="Arial" w:hAnsi="Arial" w:cs="Arial"/>
                <w:b/>
                <w:color w:val="000000"/>
                <w:sz w:val="18"/>
                <w:szCs w:val="18"/>
              </w:rPr>
              <w:t>Mandatory</w:t>
            </w:r>
          </w:p>
        </w:tc>
        <w:tc>
          <w:tcPr>
            <w:tcW w:w="0" w:type="auto"/>
            <w:shd w:val="clear" w:color="auto" w:fill="CBCBCB"/>
            <w:vAlign w:val="center"/>
            <w:hideMark/>
          </w:tcPr>
          <w:p w:rsidR="001C416D" w:rsidRPr="00383A4D" w:rsidRDefault="001C416D" w:rsidP="00305A33">
            <w:pPr>
              <w:rPr>
                <w:rFonts w:ascii="Arial" w:hAnsi="Arial" w:cs="Arial"/>
                <w:b/>
                <w:color w:val="000000"/>
                <w:sz w:val="18"/>
                <w:szCs w:val="18"/>
              </w:rPr>
            </w:pPr>
            <w:r w:rsidRPr="00383A4D">
              <w:rPr>
                <w:rFonts w:ascii="Arial" w:hAnsi="Arial" w:cs="Arial"/>
                <w:b/>
                <w:color w:val="000000"/>
                <w:sz w:val="18"/>
                <w:szCs w:val="18"/>
              </w:rPr>
              <w:t>Object URN</w:t>
            </w:r>
          </w:p>
        </w:tc>
      </w:tr>
      <w:tr w:rsidR="001C416D" w:rsidTr="00C128A8">
        <w:tc>
          <w:tcPr>
            <w:tcW w:w="0" w:type="auto"/>
            <w:vAlign w:val="center"/>
            <w:hideMark/>
          </w:tcPr>
          <w:p w:rsidR="001C416D" w:rsidRDefault="001C416D" w:rsidP="00305A33">
            <w:pPr>
              <w:rPr>
                <w:rFonts w:ascii="Arial" w:hAnsi="Arial" w:cs="Arial"/>
                <w:color w:val="000000"/>
                <w:sz w:val="18"/>
                <w:szCs w:val="18"/>
              </w:rPr>
            </w:pPr>
            <w:r>
              <w:rPr>
                <w:rFonts w:ascii="Arial" w:hAnsi="Arial" w:cs="Arial"/>
                <w:color w:val="000000"/>
                <w:sz w:val="18"/>
                <w:szCs w:val="18"/>
              </w:rPr>
              <w:t xml:space="preserve">Location </w:t>
            </w:r>
          </w:p>
        </w:tc>
        <w:tc>
          <w:tcPr>
            <w:tcW w:w="0" w:type="auto"/>
            <w:vAlign w:val="center"/>
            <w:hideMark/>
          </w:tcPr>
          <w:p w:rsidR="001C416D" w:rsidRDefault="001C416D" w:rsidP="00305A33">
            <w:pPr>
              <w:rPr>
                <w:rFonts w:ascii="Arial" w:hAnsi="Arial" w:cs="Arial"/>
                <w:color w:val="000000"/>
                <w:sz w:val="18"/>
                <w:szCs w:val="18"/>
              </w:rPr>
            </w:pPr>
            <w:r>
              <w:rPr>
                <w:rFonts w:ascii="Arial" w:hAnsi="Arial" w:cs="Arial"/>
                <w:color w:val="000000"/>
                <w:sz w:val="18"/>
                <w:szCs w:val="18"/>
              </w:rPr>
              <w:t xml:space="preserve">6 </w:t>
            </w:r>
          </w:p>
        </w:tc>
        <w:tc>
          <w:tcPr>
            <w:tcW w:w="0" w:type="auto"/>
            <w:vAlign w:val="center"/>
            <w:hideMark/>
          </w:tcPr>
          <w:p w:rsidR="001C416D" w:rsidRDefault="001C416D" w:rsidP="00305A33">
            <w:pPr>
              <w:rPr>
                <w:rFonts w:ascii="Arial" w:hAnsi="Arial" w:cs="Arial"/>
                <w:color w:val="000000"/>
                <w:sz w:val="18"/>
                <w:szCs w:val="18"/>
              </w:rPr>
            </w:pPr>
            <w:r>
              <w:rPr>
                <w:rFonts w:ascii="Arial" w:hAnsi="Arial" w:cs="Arial"/>
                <w:color w:val="000000"/>
                <w:sz w:val="18"/>
                <w:szCs w:val="18"/>
              </w:rPr>
              <w:t xml:space="preserve">Single </w:t>
            </w:r>
          </w:p>
        </w:tc>
        <w:tc>
          <w:tcPr>
            <w:tcW w:w="0" w:type="auto"/>
            <w:vAlign w:val="center"/>
            <w:hideMark/>
          </w:tcPr>
          <w:p w:rsidR="001C416D" w:rsidRDefault="001C416D" w:rsidP="00305A33">
            <w:pPr>
              <w:rPr>
                <w:rFonts w:ascii="Arial" w:hAnsi="Arial" w:cs="Arial"/>
                <w:color w:val="000000"/>
                <w:sz w:val="18"/>
                <w:szCs w:val="18"/>
              </w:rPr>
            </w:pPr>
            <w:r>
              <w:rPr>
                <w:rFonts w:ascii="Arial" w:hAnsi="Arial" w:cs="Arial"/>
                <w:color w:val="000000"/>
                <w:sz w:val="18"/>
                <w:szCs w:val="18"/>
              </w:rPr>
              <w:t xml:space="preserve">Optional </w:t>
            </w:r>
          </w:p>
        </w:tc>
        <w:tc>
          <w:tcPr>
            <w:tcW w:w="0" w:type="auto"/>
            <w:vAlign w:val="center"/>
            <w:hideMark/>
          </w:tcPr>
          <w:p w:rsidR="001C416D" w:rsidRDefault="001C416D" w:rsidP="00305A33">
            <w:pPr>
              <w:rPr>
                <w:rFonts w:ascii="Arial" w:hAnsi="Arial" w:cs="Arial"/>
                <w:color w:val="000000"/>
                <w:sz w:val="18"/>
                <w:szCs w:val="18"/>
              </w:rPr>
            </w:pPr>
            <w:r>
              <w:rPr>
                <w:rFonts w:ascii="Arial" w:hAnsi="Arial" w:cs="Arial"/>
                <w:color w:val="000000"/>
                <w:sz w:val="18"/>
                <w:szCs w:val="18"/>
              </w:rPr>
              <w:t xml:space="preserve">TBD </w:t>
            </w:r>
          </w:p>
        </w:tc>
      </w:tr>
    </w:tbl>
    <w:p w:rsidR="001C416D" w:rsidRDefault="001C416D" w:rsidP="001C416D">
      <w:pPr>
        <w:pStyle w:val="Titre3"/>
      </w:pPr>
      <w:r>
        <w:t>Resource definitions</w:t>
      </w:r>
    </w:p>
    <w:p w:rsidR="00F01169" w:rsidRDefault="00F01169" w:rsidP="00F01169">
      <w:pPr>
        <w:rPr>
          <w:lang w:eastAsia="zh-CN"/>
        </w:rPr>
      </w:pPr>
      <w:r>
        <w:rPr>
          <w:lang w:eastAsia="zh-CN"/>
        </w:rPr>
        <w:t xml:space="preserve">Column O (Operations): R </w:t>
      </w:r>
      <w:r>
        <w:rPr>
          <w:lang w:eastAsia="zh-CN"/>
        </w:rPr>
        <w:sym w:font="Wingdings" w:char="F0E0"/>
      </w:r>
      <w:r>
        <w:rPr>
          <w:lang w:eastAsia="zh-CN"/>
        </w:rPr>
        <w:t xml:space="preserve"> Read; W </w:t>
      </w:r>
      <w:r>
        <w:rPr>
          <w:lang w:eastAsia="zh-CN"/>
        </w:rPr>
        <w:sym w:font="Wingdings" w:char="F0E0"/>
      </w:r>
      <w:r>
        <w:rPr>
          <w:lang w:eastAsia="zh-CN"/>
        </w:rPr>
        <w:t xml:space="preserve"> Write</w:t>
      </w:r>
      <w:r w:rsidR="004940E5">
        <w:rPr>
          <w:lang w:eastAsia="zh-CN"/>
        </w:rPr>
        <w:t xml:space="preserve">; E </w:t>
      </w:r>
      <w:r w:rsidR="004940E5">
        <w:rPr>
          <w:lang w:eastAsia="zh-CN"/>
        </w:rPr>
        <w:sym w:font="Wingdings" w:char="F0E0"/>
      </w:r>
      <w:r w:rsidR="004940E5">
        <w:rPr>
          <w:lang w:eastAsia="zh-CN"/>
        </w:rPr>
        <w:t xml:space="preserve"> Execute</w:t>
      </w:r>
    </w:p>
    <w:p w:rsidR="00F01169" w:rsidRDefault="00F01169" w:rsidP="00F01169">
      <w:pPr>
        <w:rPr>
          <w:lang w:eastAsia="zh-CN"/>
        </w:rPr>
      </w:pPr>
      <w:r>
        <w:rPr>
          <w:lang w:eastAsia="zh-CN"/>
        </w:rPr>
        <w:t xml:space="preserve">Column I (Instances): S </w:t>
      </w:r>
      <w:r>
        <w:rPr>
          <w:lang w:eastAsia="zh-CN"/>
        </w:rPr>
        <w:sym w:font="Wingdings" w:char="F0E0"/>
      </w:r>
      <w:r>
        <w:rPr>
          <w:lang w:eastAsia="zh-CN"/>
        </w:rPr>
        <w:t xml:space="preserve"> Single; M </w:t>
      </w:r>
      <w:r>
        <w:rPr>
          <w:lang w:eastAsia="zh-CN"/>
        </w:rPr>
        <w:sym w:font="Wingdings" w:char="F0E0"/>
      </w:r>
      <w:r>
        <w:rPr>
          <w:lang w:eastAsia="zh-CN"/>
        </w:rPr>
        <w:t xml:space="preserve"> Multiple</w:t>
      </w:r>
    </w:p>
    <w:p w:rsidR="00F01169" w:rsidRPr="00F01169" w:rsidRDefault="00F01169" w:rsidP="00F01169">
      <w:pPr>
        <w:rPr>
          <w:lang w:eastAsia="zh-CN"/>
        </w:rPr>
      </w:pPr>
      <w:r>
        <w:rPr>
          <w:lang w:eastAsia="zh-CN"/>
        </w:rPr>
        <w:t xml:space="preserve">Column M (Mandatory): M </w:t>
      </w:r>
      <w:r>
        <w:rPr>
          <w:lang w:eastAsia="zh-CN"/>
        </w:rPr>
        <w:sym w:font="Wingdings" w:char="F0E0"/>
      </w:r>
      <w:r>
        <w:rPr>
          <w:lang w:eastAsia="zh-CN"/>
        </w:rPr>
        <w:t xml:space="preserve"> Mandatory; O </w:t>
      </w:r>
      <w:r>
        <w:rPr>
          <w:lang w:eastAsia="zh-CN"/>
        </w:rPr>
        <w:sym w:font="Wingdings" w:char="F0E0"/>
      </w:r>
      <w:r>
        <w:rPr>
          <w:lang w:eastAsia="zh-CN"/>
        </w:rPr>
        <w:t xml:space="preserve"> Optional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0"/>
        <w:gridCol w:w="941"/>
        <w:gridCol w:w="193"/>
        <w:gridCol w:w="170"/>
        <w:gridCol w:w="201"/>
        <w:gridCol w:w="671"/>
        <w:gridCol w:w="1687"/>
        <w:gridCol w:w="735"/>
        <w:gridCol w:w="1716"/>
        <w:gridCol w:w="779"/>
        <w:gridCol w:w="1367"/>
      </w:tblGrid>
      <w:tr w:rsidR="00B70A71" w:rsidTr="00676C4E">
        <w:trPr>
          <w:tblHeader/>
        </w:trPr>
        <w:tc>
          <w:tcPr>
            <w:tcW w:w="210" w:type="dxa"/>
            <w:shd w:val="clear" w:color="auto" w:fill="CBCBCB"/>
            <w:vAlign w:val="center"/>
            <w:hideMark/>
          </w:tcPr>
          <w:p w:rsidR="00FC4CE4" w:rsidRPr="00383A4D" w:rsidRDefault="00FC4CE4" w:rsidP="00305A33">
            <w:pPr>
              <w:rPr>
                <w:rFonts w:ascii="Arial" w:hAnsi="Arial" w:cs="Arial"/>
                <w:b/>
                <w:color w:val="000000"/>
                <w:sz w:val="18"/>
                <w:szCs w:val="18"/>
              </w:rPr>
            </w:pPr>
            <w:r w:rsidRPr="00383A4D">
              <w:rPr>
                <w:rFonts w:ascii="Arial" w:hAnsi="Arial" w:cs="Arial"/>
                <w:b/>
                <w:color w:val="000000"/>
                <w:sz w:val="18"/>
                <w:szCs w:val="18"/>
              </w:rPr>
              <w:t>ID</w:t>
            </w:r>
          </w:p>
        </w:tc>
        <w:tc>
          <w:tcPr>
            <w:tcW w:w="942" w:type="dxa"/>
            <w:shd w:val="clear" w:color="auto" w:fill="CBCBCB"/>
            <w:vAlign w:val="center"/>
            <w:hideMark/>
          </w:tcPr>
          <w:p w:rsidR="00FC4CE4" w:rsidRPr="00383A4D" w:rsidRDefault="00FC4CE4" w:rsidP="00305A33">
            <w:pPr>
              <w:rPr>
                <w:rFonts w:ascii="Arial" w:hAnsi="Arial" w:cs="Arial"/>
                <w:b/>
                <w:color w:val="000000"/>
                <w:sz w:val="18"/>
                <w:szCs w:val="18"/>
              </w:rPr>
            </w:pPr>
            <w:r w:rsidRPr="00383A4D">
              <w:rPr>
                <w:rFonts w:ascii="Arial" w:hAnsi="Arial" w:cs="Arial"/>
                <w:b/>
                <w:color w:val="000000"/>
                <w:sz w:val="18"/>
                <w:szCs w:val="18"/>
              </w:rPr>
              <w:t>Name</w:t>
            </w:r>
          </w:p>
        </w:tc>
        <w:tc>
          <w:tcPr>
            <w:tcW w:w="202" w:type="dxa"/>
            <w:shd w:val="clear" w:color="auto" w:fill="CBCBCB"/>
            <w:vAlign w:val="center"/>
            <w:hideMark/>
          </w:tcPr>
          <w:p w:rsidR="00FC4CE4" w:rsidRPr="00383A4D" w:rsidRDefault="00FC4CE4" w:rsidP="00305A33">
            <w:pPr>
              <w:rPr>
                <w:rFonts w:ascii="Arial" w:hAnsi="Arial" w:cs="Arial"/>
                <w:b/>
                <w:color w:val="000000"/>
                <w:sz w:val="18"/>
                <w:szCs w:val="18"/>
              </w:rPr>
            </w:pPr>
            <w:r>
              <w:rPr>
                <w:rFonts w:ascii="Arial" w:hAnsi="Arial" w:cs="Arial"/>
                <w:b/>
                <w:color w:val="000000"/>
                <w:sz w:val="18"/>
                <w:szCs w:val="18"/>
              </w:rPr>
              <w:t>O</w:t>
            </w:r>
          </w:p>
        </w:tc>
        <w:tc>
          <w:tcPr>
            <w:tcW w:w="178" w:type="dxa"/>
            <w:shd w:val="clear" w:color="auto" w:fill="CBCBCB"/>
            <w:vAlign w:val="center"/>
            <w:hideMark/>
          </w:tcPr>
          <w:p w:rsidR="00FC4CE4" w:rsidRPr="00383A4D" w:rsidRDefault="00FC4CE4" w:rsidP="00305A33">
            <w:pPr>
              <w:rPr>
                <w:rFonts w:ascii="Arial" w:hAnsi="Arial" w:cs="Arial"/>
                <w:b/>
                <w:color w:val="000000"/>
                <w:sz w:val="18"/>
                <w:szCs w:val="18"/>
              </w:rPr>
            </w:pPr>
            <w:r>
              <w:rPr>
                <w:rFonts w:ascii="Arial" w:hAnsi="Arial" w:cs="Arial"/>
                <w:b/>
                <w:color w:val="000000"/>
                <w:sz w:val="18"/>
                <w:szCs w:val="18"/>
              </w:rPr>
              <w:t>I</w:t>
            </w:r>
          </w:p>
        </w:tc>
        <w:tc>
          <w:tcPr>
            <w:tcW w:w="209" w:type="dxa"/>
            <w:shd w:val="clear" w:color="auto" w:fill="CBCBCB"/>
            <w:vAlign w:val="center"/>
            <w:hideMark/>
          </w:tcPr>
          <w:p w:rsidR="00FC4CE4" w:rsidRPr="00383A4D" w:rsidRDefault="00FC4CE4" w:rsidP="00305A33">
            <w:pPr>
              <w:rPr>
                <w:rFonts w:ascii="Arial" w:hAnsi="Arial" w:cs="Arial"/>
                <w:b/>
                <w:color w:val="000000"/>
                <w:sz w:val="18"/>
                <w:szCs w:val="18"/>
              </w:rPr>
            </w:pPr>
            <w:r>
              <w:rPr>
                <w:rFonts w:ascii="Arial" w:hAnsi="Arial" w:cs="Arial"/>
                <w:b/>
                <w:color w:val="000000"/>
                <w:sz w:val="18"/>
                <w:szCs w:val="18"/>
              </w:rPr>
              <w:t>M</w:t>
            </w:r>
          </w:p>
        </w:tc>
        <w:tc>
          <w:tcPr>
            <w:tcW w:w="671" w:type="dxa"/>
            <w:shd w:val="clear" w:color="auto" w:fill="CBCBCB"/>
            <w:vAlign w:val="center"/>
            <w:hideMark/>
          </w:tcPr>
          <w:p w:rsidR="00FC4CE4" w:rsidRPr="00383A4D" w:rsidRDefault="00FC4CE4" w:rsidP="00305A33">
            <w:pPr>
              <w:rPr>
                <w:rFonts w:ascii="Arial" w:hAnsi="Arial" w:cs="Arial"/>
                <w:b/>
                <w:color w:val="000000"/>
                <w:sz w:val="18"/>
                <w:szCs w:val="18"/>
              </w:rPr>
            </w:pPr>
            <w:r w:rsidRPr="00383A4D">
              <w:rPr>
                <w:rFonts w:ascii="Arial" w:hAnsi="Arial" w:cs="Arial"/>
                <w:b/>
                <w:color w:val="000000"/>
                <w:sz w:val="18"/>
                <w:szCs w:val="18"/>
              </w:rPr>
              <w:t>Type</w:t>
            </w:r>
          </w:p>
        </w:tc>
        <w:tc>
          <w:tcPr>
            <w:tcW w:w="1131" w:type="dxa"/>
            <w:shd w:val="clear" w:color="auto" w:fill="CBCBCB"/>
            <w:vAlign w:val="center"/>
            <w:hideMark/>
          </w:tcPr>
          <w:p w:rsidR="00FC4CE4" w:rsidRPr="00383A4D" w:rsidRDefault="00FC4CE4" w:rsidP="00305A33">
            <w:pPr>
              <w:rPr>
                <w:rFonts w:ascii="Arial" w:hAnsi="Arial" w:cs="Arial"/>
                <w:b/>
                <w:color w:val="000000"/>
                <w:sz w:val="18"/>
                <w:szCs w:val="18"/>
              </w:rPr>
            </w:pPr>
            <w:r w:rsidRPr="00383A4D">
              <w:rPr>
                <w:rFonts w:ascii="Arial" w:hAnsi="Arial" w:cs="Arial"/>
                <w:b/>
                <w:color w:val="000000"/>
                <w:sz w:val="18"/>
                <w:szCs w:val="18"/>
              </w:rPr>
              <w:t>Range or Enumeration</w:t>
            </w:r>
          </w:p>
        </w:tc>
        <w:tc>
          <w:tcPr>
            <w:tcW w:w="805" w:type="dxa"/>
            <w:shd w:val="clear" w:color="auto" w:fill="CBCBCB"/>
            <w:vAlign w:val="center"/>
            <w:hideMark/>
          </w:tcPr>
          <w:p w:rsidR="00FC4CE4" w:rsidRPr="00383A4D" w:rsidRDefault="00FC4CE4" w:rsidP="00305A33">
            <w:pPr>
              <w:rPr>
                <w:rFonts w:ascii="Arial" w:hAnsi="Arial" w:cs="Arial"/>
                <w:b/>
                <w:color w:val="000000"/>
                <w:sz w:val="18"/>
                <w:szCs w:val="18"/>
              </w:rPr>
            </w:pPr>
            <w:r w:rsidRPr="00383A4D">
              <w:rPr>
                <w:rFonts w:ascii="Arial" w:hAnsi="Arial" w:cs="Arial"/>
                <w:b/>
                <w:color w:val="000000"/>
                <w:sz w:val="18"/>
                <w:szCs w:val="18"/>
              </w:rPr>
              <w:t>Units</w:t>
            </w:r>
          </w:p>
        </w:tc>
        <w:tc>
          <w:tcPr>
            <w:tcW w:w="1953" w:type="dxa"/>
            <w:shd w:val="clear" w:color="auto" w:fill="CBCBCB"/>
            <w:vAlign w:val="center"/>
            <w:hideMark/>
          </w:tcPr>
          <w:p w:rsidR="00FC4CE4" w:rsidRPr="00383A4D" w:rsidRDefault="00FC4CE4" w:rsidP="00305A33">
            <w:pPr>
              <w:rPr>
                <w:rFonts w:ascii="Arial" w:hAnsi="Arial" w:cs="Arial"/>
                <w:b/>
                <w:color w:val="000000"/>
                <w:sz w:val="18"/>
                <w:szCs w:val="18"/>
              </w:rPr>
            </w:pPr>
            <w:r w:rsidRPr="00383A4D">
              <w:rPr>
                <w:rFonts w:ascii="Arial" w:hAnsi="Arial" w:cs="Arial"/>
                <w:b/>
                <w:color w:val="000000"/>
                <w:sz w:val="18"/>
                <w:szCs w:val="18"/>
              </w:rPr>
              <w:t>Description</w:t>
            </w:r>
          </w:p>
        </w:tc>
        <w:tc>
          <w:tcPr>
            <w:tcW w:w="802" w:type="dxa"/>
            <w:shd w:val="clear" w:color="auto" w:fill="CBCBCB"/>
            <w:vAlign w:val="center"/>
          </w:tcPr>
          <w:p w:rsidR="00FC4CE4" w:rsidRDefault="00FC4CE4" w:rsidP="00676C4E">
            <w:pPr>
              <w:jc w:val="center"/>
              <w:rPr>
                <w:rFonts w:ascii="Arial" w:hAnsi="Arial" w:cs="Arial"/>
                <w:b/>
                <w:color w:val="000000"/>
                <w:sz w:val="18"/>
                <w:szCs w:val="18"/>
              </w:rPr>
            </w:pPr>
            <w:r>
              <w:rPr>
                <w:rFonts w:ascii="Arial" w:hAnsi="Arial" w:cs="Arial"/>
                <w:b/>
                <w:color w:val="000000"/>
                <w:sz w:val="18"/>
                <w:szCs w:val="18"/>
              </w:rPr>
              <w:t>Support</w:t>
            </w:r>
          </w:p>
        </w:tc>
        <w:tc>
          <w:tcPr>
            <w:tcW w:w="1567" w:type="dxa"/>
            <w:shd w:val="clear" w:color="auto" w:fill="CBCBCB"/>
          </w:tcPr>
          <w:p w:rsidR="00FC4CE4" w:rsidRPr="00383A4D" w:rsidRDefault="00D23106" w:rsidP="00305A33">
            <w:pPr>
              <w:rPr>
                <w:rFonts w:ascii="Arial" w:hAnsi="Arial" w:cs="Arial"/>
                <w:b/>
                <w:color w:val="000000"/>
                <w:sz w:val="18"/>
                <w:szCs w:val="18"/>
              </w:rPr>
            </w:pPr>
            <w:r>
              <w:rPr>
                <w:rFonts w:ascii="Arial" w:hAnsi="Arial" w:cs="Arial"/>
                <w:b/>
                <w:color w:val="000000"/>
                <w:sz w:val="18"/>
                <w:szCs w:val="18"/>
              </w:rPr>
              <w:t>Customer oriented name</w:t>
            </w:r>
          </w:p>
        </w:tc>
      </w:tr>
      <w:tr w:rsidR="00B70A71" w:rsidTr="00D4414B">
        <w:tc>
          <w:tcPr>
            <w:tcW w:w="210"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0</w:t>
            </w:r>
          </w:p>
        </w:tc>
        <w:tc>
          <w:tcPr>
            <w:tcW w:w="942"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Latitude</w:t>
            </w:r>
          </w:p>
        </w:tc>
        <w:tc>
          <w:tcPr>
            <w:tcW w:w="202"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R</w:t>
            </w:r>
          </w:p>
        </w:tc>
        <w:tc>
          <w:tcPr>
            <w:tcW w:w="178"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S</w:t>
            </w:r>
          </w:p>
        </w:tc>
        <w:tc>
          <w:tcPr>
            <w:tcW w:w="209"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M</w:t>
            </w:r>
          </w:p>
        </w:tc>
        <w:tc>
          <w:tcPr>
            <w:tcW w:w="671"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String</w:t>
            </w:r>
          </w:p>
        </w:tc>
        <w:tc>
          <w:tcPr>
            <w:tcW w:w="1131" w:type="dxa"/>
            <w:shd w:val="clear" w:color="auto" w:fill="FFFFFF"/>
            <w:hideMark/>
          </w:tcPr>
          <w:p w:rsidR="003F7810" w:rsidRPr="003F7810" w:rsidRDefault="003F7810" w:rsidP="003F7810">
            <w:pPr>
              <w:rPr>
                <w:rFonts w:ascii="Arial" w:hAnsi="Arial" w:cs="Arial"/>
                <w:color w:val="000000"/>
                <w:sz w:val="18"/>
                <w:szCs w:val="18"/>
              </w:rPr>
            </w:pPr>
            <w:r w:rsidRPr="003F7810">
              <w:rPr>
                <w:rFonts w:ascii="Arial" w:hAnsi="Arial" w:cs="Arial"/>
                <w:color w:val="000000"/>
                <w:sz w:val="18"/>
                <w:szCs w:val="18"/>
              </w:rPr>
              <w:t>-90.0000,+90.0000</w:t>
            </w:r>
          </w:p>
          <w:p w:rsidR="00FC4CE4" w:rsidRDefault="00FC4CE4" w:rsidP="00305A33">
            <w:pPr>
              <w:rPr>
                <w:rFonts w:ascii="Arial" w:hAnsi="Arial" w:cs="Arial"/>
                <w:color w:val="000000"/>
                <w:sz w:val="18"/>
                <w:szCs w:val="18"/>
              </w:rPr>
            </w:pPr>
          </w:p>
        </w:tc>
        <w:tc>
          <w:tcPr>
            <w:tcW w:w="805" w:type="dxa"/>
            <w:shd w:val="clear" w:color="auto" w:fill="FFFFFF"/>
            <w:hideMark/>
          </w:tcPr>
          <w:p w:rsidR="00FC4CE4" w:rsidRDefault="00FC4CE4" w:rsidP="00305A33">
            <w:pPr>
              <w:rPr>
                <w:rFonts w:ascii="Arial" w:hAnsi="Arial" w:cs="Arial"/>
                <w:color w:val="000000"/>
                <w:sz w:val="18"/>
                <w:szCs w:val="18"/>
              </w:rPr>
            </w:pPr>
            <w:proofErr w:type="spellStart"/>
            <w:r>
              <w:rPr>
                <w:rFonts w:ascii="Arial" w:hAnsi="Arial" w:cs="Arial"/>
                <w:color w:val="000000"/>
                <w:sz w:val="18"/>
                <w:szCs w:val="18"/>
              </w:rPr>
              <w:t>Deg</w:t>
            </w:r>
            <w:proofErr w:type="spellEnd"/>
          </w:p>
        </w:tc>
        <w:tc>
          <w:tcPr>
            <w:tcW w:w="1953"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The decimal notation of latitude, e.g. -43.5723 [World Geodetic System 1984].</w:t>
            </w:r>
          </w:p>
        </w:tc>
        <w:tc>
          <w:tcPr>
            <w:tcW w:w="802" w:type="dxa"/>
            <w:shd w:val="clear" w:color="auto" w:fill="FFFFFF"/>
          </w:tcPr>
          <w:p w:rsidR="00FC4CE4" w:rsidRDefault="00FC4CE4" w:rsidP="00305A33">
            <w:pPr>
              <w:rPr>
                <w:rFonts w:ascii="Arial" w:hAnsi="Arial" w:cs="Arial"/>
                <w:color w:val="000000"/>
                <w:sz w:val="18"/>
                <w:szCs w:val="18"/>
              </w:rPr>
            </w:pPr>
            <w:r>
              <w:rPr>
                <w:color w:val="339966"/>
                <w:sz w:val="40"/>
              </w:rPr>
              <w:sym w:font="Wingdings" w:char="F0FE"/>
            </w:r>
          </w:p>
        </w:tc>
        <w:tc>
          <w:tcPr>
            <w:tcW w:w="1567" w:type="dxa"/>
            <w:shd w:val="clear" w:color="auto" w:fill="FFFFFF"/>
          </w:tcPr>
          <w:p w:rsidR="00FC4CE4" w:rsidRDefault="00676C4E" w:rsidP="00305A33">
            <w:pPr>
              <w:rPr>
                <w:rFonts w:ascii="Arial" w:hAnsi="Arial" w:cs="Arial"/>
                <w:color w:val="000000"/>
                <w:sz w:val="18"/>
                <w:szCs w:val="18"/>
              </w:rPr>
            </w:pPr>
            <w:r>
              <w:rPr>
                <w:rFonts w:ascii="Arial" w:hAnsi="Arial" w:cs="Arial"/>
                <w:color w:val="000000"/>
                <w:sz w:val="18"/>
                <w:szCs w:val="18"/>
              </w:rPr>
              <w:t>Location</w:t>
            </w:r>
          </w:p>
        </w:tc>
      </w:tr>
      <w:tr w:rsidR="00B70A71" w:rsidTr="00D4414B">
        <w:tc>
          <w:tcPr>
            <w:tcW w:w="210"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1</w:t>
            </w:r>
          </w:p>
        </w:tc>
        <w:tc>
          <w:tcPr>
            <w:tcW w:w="942"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Longitude</w:t>
            </w:r>
          </w:p>
        </w:tc>
        <w:tc>
          <w:tcPr>
            <w:tcW w:w="202"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R</w:t>
            </w:r>
          </w:p>
        </w:tc>
        <w:tc>
          <w:tcPr>
            <w:tcW w:w="178"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S</w:t>
            </w:r>
          </w:p>
        </w:tc>
        <w:tc>
          <w:tcPr>
            <w:tcW w:w="209"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M</w:t>
            </w:r>
          </w:p>
        </w:tc>
        <w:tc>
          <w:tcPr>
            <w:tcW w:w="671"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String</w:t>
            </w:r>
          </w:p>
        </w:tc>
        <w:tc>
          <w:tcPr>
            <w:tcW w:w="1131" w:type="dxa"/>
            <w:shd w:val="clear" w:color="auto" w:fill="FFFFFF"/>
            <w:hideMark/>
          </w:tcPr>
          <w:p w:rsidR="003F7810" w:rsidRPr="003F7810" w:rsidRDefault="003F7810" w:rsidP="003F7810">
            <w:pPr>
              <w:rPr>
                <w:rFonts w:ascii="Arial" w:hAnsi="Arial" w:cs="Arial"/>
                <w:color w:val="000000"/>
                <w:sz w:val="18"/>
                <w:szCs w:val="18"/>
              </w:rPr>
            </w:pPr>
            <w:r w:rsidRPr="003F7810">
              <w:rPr>
                <w:rFonts w:ascii="Arial" w:hAnsi="Arial" w:cs="Arial"/>
                <w:color w:val="000000"/>
                <w:sz w:val="18"/>
                <w:szCs w:val="18"/>
              </w:rPr>
              <w:t>-180.0000,+180.0000</w:t>
            </w:r>
          </w:p>
          <w:p w:rsidR="00FC4CE4" w:rsidRDefault="00FC4CE4" w:rsidP="00305A33">
            <w:pPr>
              <w:rPr>
                <w:rFonts w:ascii="Arial" w:hAnsi="Arial" w:cs="Arial"/>
                <w:color w:val="000000"/>
                <w:sz w:val="18"/>
                <w:szCs w:val="18"/>
              </w:rPr>
            </w:pPr>
          </w:p>
        </w:tc>
        <w:tc>
          <w:tcPr>
            <w:tcW w:w="805" w:type="dxa"/>
            <w:shd w:val="clear" w:color="auto" w:fill="FFFFFF"/>
            <w:hideMark/>
          </w:tcPr>
          <w:p w:rsidR="00FC4CE4" w:rsidRDefault="00FC4CE4" w:rsidP="00305A33">
            <w:pPr>
              <w:rPr>
                <w:rFonts w:ascii="Arial" w:hAnsi="Arial" w:cs="Arial"/>
                <w:color w:val="000000"/>
                <w:sz w:val="18"/>
                <w:szCs w:val="18"/>
              </w:rPr>
            </w:pPr>
            <w:proofErr w:type="spellStart"/>
            <w:r>
              <w:rPr>
                <w:rFonts w:ascii="Arial" w:hAnsi="Arial" w:cs="Arial"/>
                <w:color w:val="000000"/>
                <w:sz w:val="18"/>
                <w:szCs w:val="18"/>
              </w:rPr>
              <w:t>Deg</w:t>
            </w:r>
            <w:proofErr w:type="spellEnd"/>
          </w:p>
        </w:tc>
        <w:tc>
          <w:tcPr>
            <w:tcW w:w="1953"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The decimal notation of longitude, e.g. 153.21760 [World Geodetic System 1984].</w:t>
            </w:r>
          </w:p>
        </w:tc>
        <w:tc>
          <w:tcPr>
            <w:tcW w:w="802" w:type="dxa"/>
            <w:shd w:val="clear" w:color="auto" w:fill="FFFFFF"/>
          </w:tcPr>
          <w:p w:rsidR="00FC4CE4" w:rsidRDefault="00FC4CE4" w:rsidP="00305A33">
            <w:pPr>
              <w:rPr>
                <w:rFonts w:ascii="Arial" w:hAnsi="Arial" w:cs="Arial"/>
                <w:color w:val="000000"/>
                <w:sz w:val="18"/>
                <w:szCs w:val="18"/>
              </w:rPr>
            </w:pPr>
            <w:r>
              <w:rPr>
                <w:color w:val="339966"/>
                <w:sz w:val="40"/>
              </w:rPr>
              <w:sym w:font="Wingdings" w:char="F0FE"/>
            </w:r>
          </w:p>
        </w:tc>
        <w:tc>
          <w:tcPr>
            <w:tcW w:w="1567" w:type="dxa"/>
            <w:shd w:val="clear" w:color="auto" w:fill="FFFFFF"/>
          </w:tcPr>
          <w:p w:rsidR="00FC4CE4" w:rsidRDefault="00676C4E" w:rsidP="00305A33">
            <w:pPr>
              <w:rPr>
                <w:rFonts w:ascii="Arial" w:hAnsi="Arial" w:cs="Arial"/>
                <w:color w:val="000000"/>
                <w:sz w:val="18"/>
                <w:szCs w:val="18"/>
              </w:rPr>
            </w:pPr>
            <w:r>
              <w:rPr>
                <w:rFonts w:ascii="Arial" w:hAnsi="Arial" w:cs="Arial"/>
                <w:color w:val="000000"/>
                <w:sz w:val="18"/>
                <w:szCs w:val="18"/>
              </w:rPr>
              <w:t>Location</w:t>
            </w:r>
          </w:p>
        </w:tc>
      </w:tr>
      <w:tr w:rsidR="00B70A71" w:rsidTr="00D4414B">
        <w:tc>
          <w:tcPr>
            <w:tcW w:w="210"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2</w:t>
            </w:r>
          </w:p>
        </w:tc>
        <w:tc>
          <w:tcPr>
            <w:tcW w:w="942"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Altitude</w:t>
            </w:r>
          </w:p>
        </w:tc>
        <w:tc>
          <w:tcPr>
            <w:tcW w:w="202"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R</w:t>
            </w:r>
          </w:p>
        </w:tc>
        <w:tc>
          <w:tcPr>
            <w:tcW w:w="178"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S</w:t>
            </w:r>
          </w:p>
        </w:tc>
        <w:tc>
          <w:tcPr>
            <w:tcW w:w="209"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O</w:t>
            </w:r>
          </w:p>
        </w:tc>
        <w:tc>
          <w:tcPr>
            <w:tcW w:w="671"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String</w:t>
            </w:r>
          </w:p>
        </w:tc>
        <w:tc>
          <w:tcPr>
            <w:tcW w:w="1131" w:type="dxa"/>
            <w:shd w:val="clear" w:color="auto" w:fill="FFFFFF"/>
            <w:hideMark/>
          </w:tcPr>
          <w:p w:rsidR="003F7810" w:rsidRPr="003F7810" w:rsidRDefault="003F7810" w:rsidP="003F7810">
            <w:pPr>
              <w:rPr>
                <w:rFonts w:ascii="Arial" w:hAnsi="Arial" w:cs="Arial"/>
                <w:color w:val="000000"/>
                <w:sz w:val="18"/>
                <w:szCs w:val="18"/>
              </w:rPr>
            </w:pPr>
            <w:r w:rsidRPr="003F7810">
              <w:rPr>
                <w:rFonts w:ascii="Arial" w:hAnsi="Arial" w:cs="Arial"/>
                <w:color w:val="000000"/>
                <w:sz w:val="18"/>
                <w:szCs w:val="18"/>
              </w:rPr>
              <w:t>0-65535</w:t>
            </w:r>
          </w:p>
          <w:p w:rsidR="00FC4CE4" w:rsidRDefault="00FC4CE4" w:rsidP="00305A33">
            <w:pPr>
              <w:rPr>
                <w:rFonts w:ascii="Arial" w:hAnsi="Arial" w:cs="Arial"/>
                <w:color w:val="000000"/>
                <w:sz w:val="18"/>
                <w:szCs w:val="18"/>
              </w:rPr>
            </w:pPr>
          </w:p>
        </w:tc>
        <w:tc>
          <w:tcPr>
            <w:tcW w:w="805"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m</w:t>
            </w:r>
          </w:p>
        </w:tc>
        <w:tc>
          <w:tcPr>
            <w:tcW w:w="1953"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The decimal notation of altitude in meters above sea level.</w:t>
            </w:r>
          </w:p>
        </w:tc>
        <w:tc>
          <w:tcPr>
            <w:tcW w:w="802" w:type="dxa"/>
            <w:shd w:val="clear" w:color="auto" w:fill="FFFFFF"/>
          </w:tcPr>
          <w:p w:rsidR="00FC4CE4" w:rsidRDefault="00FC4CE4" w:rsidP="00305A33">
            <w:pPr>
              <w:rPr>
                <w:rFonts w:ascii="Arial" w:hAnsi="Arial" w:cs="Arial"/>
                <w:color w:val="000000"/>
                <w:sz w:val="18"/>
                <w:szCs w:val="18"/>
              </w:rPr>
            </w:pPr>
            <w:r>
              <w:rPr>
                <w:color w:val="339966"/>
                <w:sz w:val="40"/>
              </w:rPr>
              <w:sym w:font="Wingdings" w:char="F0FE"/>
            </w:r>
          </w:p>
        </w:tc>
        <w:tc>
          <w:tcPr>
            <w:tcW w:w="1567" w:type="dxa"/>
            <w:shd w:val="clear" w:color="auto" w:fill="FFFFFF"/>
          </w:tcPr>
          <w:p w:rsidR="00FC4CE4" w:rsidRDefault="00676C4E" w:rsidP="00305A33">
            <w:pPr>
              <w:rPr>
                <w:rFonts w:ascii="Arial" w:hAnsi="Arial" w:cs="Arial"/>
                <w:color w:val="000000"/>
                <w:sz w:val="18"/>
                <w:szCs w:val="18"/>
              </w:rPr>
            </w:pPr>
            <w:r>
              <w:rPr>
                <w:rFonts w:ascii="Arial" w:hAnsi="Arial" w:cs="Arial"/>
                <w:color w:val="000000"/>
                <w:sz w:val="18"/>
                <w:szCs w:val="18"/>
              </w:rPr>
              <w:t>Location</w:t>
            </w:r>
          </w:p>
        </w:tc>
      </w:tr>
      <w:tr w:rsidR="00B70A71" w:rsidTr="00D4414B">
        <w:tc>
          <w:tcPr>
            <w:tcW w:w="210"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3</w:t>
            </w:r>
          </w:p>
        </w:tc>
        <w:tc>
          <w:tcPr>
            <w:tcW w:w="942"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Uncertainty</w:t>
            </w:r>
          </w:p>
        </w:tc>
        <w:tc>
          <w:tcPr>
            <w:tcW w:w="202"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R</w:t>
            </w:r>
          </w:p>
        </w:tc>
        <w:tc>
          <w:tcPr>
            <w:tcW w:w="178"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S</w:t>
            </w:r>
          </w:p>
        </w:tc>
        <w:tc>
          <w:tcPr>
            <w:tcW w:w="209"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O</w:t>
            </w:r>
          </w:p>
        </w:tc>
        <w:tc>
          <w:tcPr>
            <w:tcW w:w="671"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String</w:t>
            </w:r>
          </w:p>
        </w:tc>
        <w:tc>
          <w:tcPr>
            <w:tcW w:w="1131" w:type="dxa"/>
            <w:shd w:val="clear" w:color="auto" w:fill="FFFFFF"/>
            <w:hideMark/>
          </w:tcPr>
          <w:p w:rsidR="00FC4CE4" w:rsidRDefault="000A5DEB" w:rsidP="00305A33">
            <w:pPr>
              <w:rPr>
                <w:rFonts w:ascii="Arial" w:hAnsi="Arial" w:cs="Arial"/>
                <w:color w:val="000000"/>
                <w:sz w:val="18"/>
                <w:szCs w:val="18"/>
              </w:rPr>
            </w:pPr>
            <w:r>
              <w:rPr>
                <w:rFonts w:ascii="Arial" w:hAnsi="Arial" w:cs="Arial"/>
                <w:color w:val="000000"/>
                <w:sz w:val="18"/>
                <w:szCs w:val="18"/>
              </w:rPr>
              <w:t>0-</w:t>
            </w:r>
            <w:r w:rsidRPr="000A5DEB">
              <w:rPr>
                <w:rFonts w:ascii="Arial" w:hAnsi="Arial" w:cs="Arial"/>
                <w:color w:val="000000"/>
                <w:sz w:val="18"/>
                <w:szCs w:val="18"/>
              </w:rPr>
              <w:t>4294967295</w:t>
            </w:r>
          </w:p>
        </w:tc>
        <w:tc>
          <w:tcPr>
            <w:tcW w:w="805"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m</w:t>
            </w:r>
          </w:p>
        </w:tc>
        <w:tc>
          <w:tcPr>
            <w:tcW w:w="1953"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The accuracy of the position in meters.</w:t>
            </w:r>
          </w:p>
        </w:tc>
        <w:tc>
          <w:tcPr>
            <w:tcW w:w="802" w:type="dxa"/>
            <w:shd w:val="clear" w:color="auto" w:fill="FFFFFF"/>
          </w:tcPr>
          <w:p w:rsidR="00FC4CE4" w:rsidRDefault="00B70A71" w:rsidP="00305A33">
            <w:pPr>
              <w:rPr>
                <w:rFonts w:ascii="Arial" w:hAnsi="Arial" w:cs="Arial"/>
                <w:color w:val="000000"/>
                <w:sz w:val="18"/>
                <w:szCs w:val="18"/>
              </w:rPr>
            </w:pPr>
            <w:r w:rsidRPr="00B70A71">
              <w:rPr>
                <w:rFonts w:ascii="Arial" w:hAnsi="Arial" w:cs="Arial"/>
                <w:color w:val="000000"/>
                <w:sz w:val="18"/>
                <w:szCs w:val="18"/>
              </w:rPr>
              <w:t>depends on product</w:t>
            </w:r>
          </w:p>
        </w:tc>
        <w:tc>
          <w:tcPr>
            <w:tcW w:w="1567" w:type="dxa"/>
            <w:shd w:val="clear" w:color="auto" w:fill="FFFFFF"/>
          </w:tcPr>
          <w:p w:rsidR="00FC4CE4" w:rsidRDefault="00FC4CE4" w:rsidP="00305A33">
            <w:pPr>
              <w:rPr>
                <w:rFonts w:ascii="Arial" w:hAnsi="Arial" w:cs="Arial"/>
                <w:color w:val="000000"/>
                <w:sz w:val="18"/>
                <w:szCs w:val="18"/>
              </w:rPr>
            </w:pPr>
          </w:p>
        </w:tc>
      </w:tr>
      <w:tr w:rsidR="00B70A71" w:rsidTr="00D4414B">
        <w:tc>
          <w:tcPr>
            <w:tcW w:w="210"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4</w:t>
            </w:r>
          </w:p>
        </w:tc>
        <w:tc>
          <w:tcPr>
            <w:tcW w:w="942"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Velocity</w:t>
            </w:r>
          </w:p>
        </w:tc>
        <w:tc>
          <w:tcPr>
            <w:tcW w:w="202"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R</w:t>
            </w:r>
          </w:p>
        </w:tc>
        <w:tc>
          <w:tcPr>
            <w:tcW w:w="178"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S</w:t>
            </w:r>
          </w:p>
        </w:tc>
        <w:tc>
          <w:tcPr>
            <w:tcW w:w="209"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O</w:t>
            </w:r>
          </w:p>
        </w:tc>
        <w:tc>
          <w:tcPr>
            <w:tcW w:w="671"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Opaque</w:t>
            </w:r>
          </w:p>
        </w:tc>
        <w:tc>
          <w:tcPr>
            <w:tcW w:w="1131" w:type="dxa"/>
            <w:shd w:val="clear" w:color="auto" w:fill="FFFFFF"/>
            <w:hideMark/>
          </w:tcPr>
          <w:p w:rsidR="00FC4CE4" w:rsidRDefault="00FC4CE4" w:rsidP="00305A33">
            <w:pPr>
              <w:rPr>
                <w:rFonts w:ascii="Arial" w:hAnsi="Arial" w:cs="Arial"/>
                <w:color w:val="000000"/>
                <w:sz w:val="18"/>
                <w:szCs w:val="18"/>
              </w:rPr>
            </w:pPr>
          </w:p>
        </w:tc>
        <w:tc>
          <w:tcPr>
            <w:tcW w:w="805"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Refers to 3GPP GAD specs</w:t>
            </w:r>
          </w:p>
        </w:tc>
        <w:tc>
          <w:tcPr>
            <w:tcW w:w="1953"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The velocity of the device as defined in 3GPP 23.032 GAD specification. This set of values may not be available if the device is static.</w:t>
            </w:r>
          </w:p>
        </w:tc>
        <w:tc>
          <w:tcPr>
            <w:tcW w:w="802" w:type="dxa"/>
            <w:shd w:val="clear" w:color="auto" w:fill="FFFFFF"/>
          </w:tcPr>
          <w:p w:rsidR="00FC4CE4" w:rsidRDefault="00FC4CE4" w:rsidP="00305A33">
            <w:pPr>
              <w:rPr>
                <w:rFonts w:ascii="Arial" w:hAnsi="Arial" w:cs="Arial"/>
                <w:color w:val="000000"/>
                <w:sz w:val="18"/>
                <w:szCs w:val="18"/>
              </w:rPr>
            </w:pPr>
            <w:r>
              <w:rPr>
                <w:color w:val="339966"/>
                <w:sz w:val="40"/>
              </w:rPr>
              <w:sym w:font="Wingdings" w:char="F0FE"/>
            </w:r>
          </w:p>
        </w:tc>
        <w:tc>
          <w:tcPr>
            <w:tcW w:w="1567" w:type="dxa"/>
            <w:shd w:val="clear" w:color="auto" w:fill="FFFFFF"/>
          </w:tcPr>
          <w:p w:rsidR="00FC4CE4" w:rsidRDefault="00676C4E" w:rsidP="00305A33">
            <w:pPr>
              <w:rPr>
                <w:rFonts w:ascii="Arial" w:hAnsi="Arial" w:cs="Arial"/>
                <w:color w:val="000000"/>
                <w:sz w:val="18"/>
                <w:szCs w:val="18"/>
              </w:rPr>
            </w:pPr>
            <w:r>
              <w:rPr>
                <w:rFonts w:ascii="Arial" w:hAnsi="Arial" w:cs="Arial"/>
                <w:color w:val="000000"/>
                <w:sz w:val="18"/>
                <w:szCs w:val="18"/>
              </w:rPr>
              <w:t>Location</w:t>
            </w:r>
          </w:p>
        </w:tc>
      </w:tr>
      <w:tr w:rsidR="00B70A71" w:rsidTr="00D4414B">
        <w:tc>
          <w:tcPr>
            <w:tcW w:w="210" w:type="dxa"/>
            <w:shd w:val="clear" w:color="auto" w:fill="FFFFFF"/>
            <w:hideMark/>
          </w:tcPr>
          <w:p w:rsidR="00676C4E" w:rsidRDefault="00676C4E" w:rsidP="00305A33">
            <w:pPr>
              <w:rPr>
                <w:rFonts w:ascii="Arial" w:hAnsi="Arial" w:cs="Arial"/>
                <w:color w:val="000000"/>
                <w:sz w:val="18"/>
                <w:szCs w:val="18"/>
              </w:rPr>
            </w:pPr>
            <w:r>
              <w:rPr>
                <w:rFonts w:ascii="Arial" w:hAnsi="Arial" w:cs="Arial"/>
                <w:color w:val="000000"/>
                <w:sz w:val="18"/>
                <w:szCs w:val="18"/>
              </w:rPr>
              <w:t>5</w:t>
            </w:r>
          </w:p>
        </w:tc>
        <w:tc>
          <w:tcPr>
            <w:tcW w:w="942" w:type="dxa"/>
            <w:shd w:val="clear" w:color="auto" w:fill="FFFFFF"/>
            <w:hideMark/>
          </w:tcPr>
          <w:p w:rsidR="00676C4E" w:rsidRDefault="00676C4E" w:rsidP="00305A33">
            <w:pPr>
              <w:rPr>
                <w:rFonts w:ascii="Arial" w:hAnsi="Arial" w:cs="Arial"/>
                <w:color w:val="000000"/>
                <w:sz w:val="18"/>
                <w:szCs w:val="18"/>
              </w:rPr>
            </w:pPr>
            <w:r>
              <w:rPr>
                <w:rFonts w:ascii="Arial" w:hAnsi="Arial" w:cs="Arial"/>
                <w:color w:val="000000"/>
                <w:sz w:val="18"/>
                <w:szCs w:val="18"/>
              </w:rPr>
              <w:t>Timestamp</w:t>
            </w:r>
          </w:p>
        </w:tc>
        <w:tc>
          <w:tcPr>
            <w:tcW w:w="202" w:type="dxa"/>
            <w:shd w:val="clear" w:color="auto" w:fill="FFFFFF"/>
            <w:hideMark/>
          </w:tcPr>
          <w:p w:rsidR="00676C4E" w:rsidRDefault="00676C4E" w:rsidP="00305A33">
            <w:pPr>
              <w:rPr>
                <w:rFonts w:ascii="Arial" w:hAnsi="Arial" w:cs="Arial"/>
                <w:color w:val="000000"/>
                <w:sz w:val="18"/>
                <w:szCs w:val="18"/>
              </w:rPr>
            </w:pPr>
            <w:r>
              <w:rPr>
                <w:rFonts w:ascii="Arial" w:hAnsi="Arial" w:cs="Arial"/>
                <w:color w:val="000000"/>
                <w:sz w:val="18"/>
                <w:szCs w:val="18"/>
              </w:rPr>
              <w:t>R</w:t>
            </w:r>
          </w:p>
        </w:tc>
        <w:tc>
          <w:tcPr>
            <w:tcW w:w="178" w:type="dxa"/>
            <w:shd w:val="clear" w:color="auto" w:fill="FFFFFF"/>
            <w:hideMark/>
          </w:tcPr>
          <w:p w:rsidR="00676C4E" w:rsidRDefault="00676C4E" w:rsidP="00305A33">
            <w:pPr>
              <w:rPr>
                <w:rFonts w:ascii="Arial" w:hAnsi="Arial" w:cs="Arial"/>
                <w:color w:val="000000"/>
                <w:sz w:val="18"/>
                <w:szCs w:val="18"/>
              </w:rPr>
            </w:pPr>
            <w:r>
              <w:rPr>
                <w:rFonts w:ascii="Arial" w:hAnsi="Arial" w:cs="Arial"/>
                <w:color w:val="000000"/>
                <w:sz w:val="18"/>
                <w:szCs w:val="18"/>
              </w:rPr>
              <w:t>S</w:t>
            </w:r>
          </w:p>
        </w:tc>
        <w:tc>
          <w:tcPr>
            <w:tcW w:w="209" w:type="dxa"/>
            <w:shd w:val="clear" w:color="auto" w:fill="FFFFFF"/>
            <w:hideMark/>
          </w:tcPr>
          <w:p w:rsidR="00676C4E" w:rsidRDefault="00676C4E" w:rsidP="00305A33">
            <w:pPr>
              <w:rPr>
                <w:rFonts w:ascii="Arial" w:hAnsi="Arial" w:cs="Arial"/>
                <w:color w:val="000000"/>
                <w:sz w:val="18"/>
                <w:szCs w:val="18"/>
              </w:rPr>
            </w:pPr>
            <w:r>
              <w:rPr>
                <w:rFonts w:ascii="Arial" w:hAnsi="Arial" w:cs="Arial"/>
                <w:color w:val="000000"/>
                <w:sz w:val="18"/>
                <w:szCs w:val="18"/>
              </w:rPr>
              <w:t>M</w:t>
            </w:r>
          </w:p>
        </w:tc>
        <w:tc>
          <w:tcPr>
            <w:tcW w:w="671" w:type="dxa"/>
            <w:shd w:val="clear" w:color="auto" w:fill="FFFFFF"/>
            <w:hideMark/>
          </w:tcPr>
          <w:p w:rsidR="00676C4E" w:rsidRDefault="00676C4E" w:rsidP="00305A33">
            <w:pPr>
              <w:rPr>
                <w:rFonts w:ascii="Arial" w:hAnsi="Arial" w:cs="Arial"/>
                <w:color w:val="000000"/>
                <w:sz w:val="18"/>
                <w:szCs w:val="18"/>
              </w:rPr>
            </w:pPr>
            <w:r>
              <w:rPr>
                <w:rFonts w:ascii="Arial" w:hAnsi="Arial" w:cs="Arial"/>
                <w:color w:val="000000"/>
                <w:sz w:val="18"/>
                <w:szCs w:val="18"/>
              </w:rPr>
              <w:t>Time</w:t>
            </w:r>
          </w:p>
        </w:tc>
        <w:tc>
          <w:tcPr>
            <w:tcW w:w="1131" w:type="dxa"/>
            <w:shd w:val="clear" w:color="auto" w:fill="FFFFFF"/>
            <w:hideMark/>
          </w:tcPr>
          <w:p w:rsidR="00676C4E" w:rsidRDefault="00676C4E" w:rsidP="00305A33">
            <w:pPr>
              <w:rPr>
                <w:rFonts w:ascii="Arial" w:hAnsi="Arial" w:cs="Arial"/>
                <w:color w:val="000000"/>
                <w:sz w:val="18"/>
                <w:szCs w:val="18"/>
              </w:rPr>
            </w:pPr>
          </w:p>
        </w:tc>
        <w:tc>
          <w:tcPr>
            <w:tcW w:w="805" w:type="dxa"/>
            <w:shd w:val="clear" w:color="auto" w:fill="FFFFFF"/>
            <w:hideMark/>
          </w:tcPr>
          <w:p w:rsidR="00676C4E" w:rsidRDefault="00676C4E" w:rsidP="00305A33">
            <w:pPr>
              <w:rPr>
                <w:rFonts w:ascii="Arial" w:hAnsi="Arial" w:cs="Arial"/>
                <w:color w:val="000000"/>
                <w:sz w:val="18"/>
                <w:szCs w:val="18"/>
              </w:rPr>
            </w:pPr>
          </w:p>
        </w:tc>
        <w:tc>
          <w:tcPr>
            <w:tcW w:w="1953" w:type="dxa"/>
            <w:shd w:val="clear" w:color="auto" w:fill="FFFFFF"/>
            <w:hideMark/>
          </w:tcPr>
          <w:p w:rsidR="00676C4E" w:rsidRDefault="00676C4E" w:rsidP="00305A33">
            <w:pPr>
              <w:rPr>
                <w:rFonts w:ascii="Arial" w:hAnsi="Arial" w:cs="Arial"/>
                <w:color w:val="000000"/>
                <w:sz w:val="18"/>
                <w:szCs w:val="18"/>
              </w:rPr>
            </w:pPr>
            <w:r>
              <w:rPr>
                <w:rFonts w:ascii="Arial" w:hAnsi="Arial" w:cs="Arial"/>
                <w:color w:val="000000"/>
                <w:sz w:val="18"/>
                <w:szCs w:val="18"/>
              </w:rPr>
              <w:t>The timestamp of when the location measurement was performed.</w:t>
            </w:r>
          </w:p>
        </w:tc>
        <w:tc>
          <w:tcPr>
            <w:tcW w:w="802" w:type="dxa"/>
            <w:shd w:val="clear" w:color="auto" w:fill="FFFFFF"/>
          </w:tcPr>
          <w:p w:rsidR="00676C4E" w:rsidRDefault="00676C4E" w:rsidP="00BF301C">
            <w:pPr>
              <w:rPr>
                <w:rFonts w:ascii="Arial" w:hAnsi="Arial" w:cs="Arial"/>
                <w:color w:val="000000"/>
                <w:sz w:val="18"/>
                <w:szCs w:val="18"/>
              </w:rPr>
            </w:pPr>
            <w:r>
              <w:rPr>
                <w:color w:val="339966"/>
                <w:sz w:val="40"/>
              </w:rPr>
              <w:sym w:font="Wingdings" w:char="F0FE"/>
            </w:r>
          </w:p>
        </w:tc>
        <w:tc>
          <w:tcPr>
            <w:tcW w:w="1567" w:type="dxa"/>
            <w:shd w:val="clear" w:color="auto" w:fill="FFFFFF"/>
          </w:tcPr>
          <w:p w:rsidR="00676C4E" w:rsidRDefault="00676C4E" w:rsidP="00305A33">
            <w:pPr>
              <w:rPr>
                <w:rFonts w:ascii="Arial" w:hAnsi="Arial" w:cs="Arial"/>
                <w:color w:val="000000"/>
                <w:sz w:val="18"/>
                <w:szCs w:val="18"/>
              </w:rPr>
            </w:pPr>
            <w:r>
              <w:rPr>
                <w:rFonts w:ascii="Arial" w:hAnsi="Arial" w:cs="Arial"/>
                <w:color w:val="000000"/>
                <w:sz w:val="18"/>
                <w:szCs w:val="18"/>
              </w:rPr>
              <w:t>Location</w:t>
            </w:r>
          </w:p>
        </w:tc>
      </w:tr>
    </w:tbl>
    <w:p w:rsidR="00F01169" w:rsidRDefault="00F01169">
      <w:pPr>
        <w:spacing w:before="0" w:after="200" w:line="276" w:lineRule="auto"/>
        <w:rPr>
          <w:rFonts w:asciiTheme="majorHAnsi" w:eastAsiaTheme="majorEastAsia" w:hAnsiTheme="majorHAnsi" w:cstheme="majorBidi"/>
          <w:b/>
          <w:bCs/>
          <w:color w:val="4F81BD" w:themeColor="accent1"/>
          <w:sz w:val="26"/>
          <w:szCs w:val="26"/>
          <w:lang w:eastAsia="zh-CN"/>
        </w:rPr>
      </w:pPr>
      <w:r>
        <w:br w:type="page"/>
      </w:r>
    </w:p>
    <w:p w:rsidR="001C416D" w:rsidRDefault="001C416D" w:rsidP="001C416D">
      <w:pPr>
        <w:pStyle w:val="Titre2"/>
      </w:pPr>
      <w:bookmarkStart w:id="78" w:name="_Toc421884843"/>
      <w:r>
        <w:lastRenderedPageBreak/>
        <w:t>LWM2M Object: Connectivity Statistics</w:t>
      </w:r>
      <w:r w:rsidR="000769AE">
        <w:t xml:space="preserve"> - 7</w:t>
      </w:r>
      <w:bookmarkEnd w:id="78"/>
    </w:p>
    <w:p w:rsidR="001C416D" w:rsidRDefault="001C416D" w:rsidP="001C416D">
      <w:pPr>
        <w:pStyle w:val="Titre3"/>
      </w:pPr>
      <w:r>
        <w:t>Description</w:t>
      </w:r>
    </w:p>
    <w:p w:rsidR="001C416D" w:rsidRPr="001C416D" w:rsidRDefault="001C416D" w:rsidP="001C416D">
      <w:pPr>
        <w:rPr>
          <w:lang w:eastAsia="zh-CN"/>
        </w:rPr>
      </w:pPr>
      <w:r>
        <w:t>This LWM2M Objects enables client to collect statistical information and enables the LWM2M Server to retrieve these information, set the collection duration and reset the statistical parameters.</w:t>
      </w:r>
    </w:p>
    <w:p w:rsidR="001C416D" w:rsidRDefault="001C416D" w:rsidP="001C416D">
      <w:pPr>
        <w:pStyle w:val="Titre3"/>
      </w:pPr>
      <w:r>
        <w:t>Object definition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41"/>
        <w:gridCol w:w="1310"/>
        <w:gridCol w:w="1373"/>
        <w:gridCol w:w="1501"/>
        <w:gridCol w:w="1645"/>
      </w:tblGrid>
      <w:tr w:rsidR="001C416D" w:rsidTr="00C128A8">
        <w:tc>
          <w:tcPr>
            <w:tcW w:w="0" w:type="auto"/>
            <w:shd w:val="clear" w:color="auto" w:fill="CBCBCB"/>
            <w:vAlign w:val="center"/>
            <w:hideMark/>
          </w:tcPr>
          <w:p w:rsidR="001C416D" w:rsidRPr="00383A4D" w:rsidRDefault="001C416D" w:rsidP="00305A33">
            <w:pPr>
              <w:rPr>
                <w:rFonts w:ascii="Arial" w:hAnsi="Arial" w:cs="Arial"/>
                <w:b/>
                <w:color w:val="000000"/>
                <w:sz w:val="18"/>
                <w:szCs w:val="18"/>
              </w:rPr>
            </w:pPr>
            <w:r w:rsidRPr="00383A4D">
              <w:rPr>
                <w:rFonts w:ascii="Arial" w:hAnsi="Arial" w:cs="Arial"/>
                <w:b/>
                <w:color w:val="000000"/>
                <w:sz w:val="18"/>
                <w:szCs w:val="18"/>
              </w:rPr>
              <w:t>Name</w:t>
            </w:r>
          </w:p>
        </w:tc>
        <w:tc>
          <w:tcPr>
            <w:tcW w:w="0" w:type="auto"/>
            <w:shd w:val="clear" w:color="auto" w:fill="CBCBCB"/>
            <w:vAlign w:val="center"/>
            <w:hideMark/>
          </w:tcPr>
          <w:p w:rsidR="001C416D" w:rsidRPr="00383A4D" w:rsidRDefault="001C416D" w:rsidP="00305A33">
            <w:pPr>
              <w:rPr>
                <w:rFonts w:ascii="Arial" w:hAnsi="Arial" w:cs="Arial"/>
                <w:b/>
                <w:color w:val="000000"/>
                <w:sz w:val="18"/>
                <w:szCs w:val="18"/>
              </w:rPr>
            </w:pPr>
            <w:r w:rsidRPr="00383A4D">
              <w:rPr>
                <w:rFonts w:ascii="Arial" w:hAnsi="Arial" w:cs="Arial"/>
                <w:b/>
                <w:color w:val="000000"/>
                <w:sz w:val="18"/>
                <w:szCs w:val="18"/>
              </w:rPr>
              <w:t>Object ID</w:t>
            </w:r>
          </w:p>
        </w:tc>
        <w:tc>
          <w:tcPr>
            <w:tcW w:w="0" w:type="auto"/>
            <w:shd w:val="clear" w:color="auto" w:fill="CBCBCB"/>
            <w:vAlign w:val="center"/>
            <w:hideMark/>
          </w:tcPr>
          <w:p w:rsidR="001C416D" w:rsidRPr="00383A4D" w:rsidRDefault="001C416D" w:rsidP="00305A33">
            <w:pPr>
              <w:rPr>
                <w:rFonts w:ascii="Arial" w:hAnsi="Arial" w:cs="Arial"/>
                <w:b/>
                <w:color w:val="000000"/>
                <w:sz w:val="18"/>
                <w:szCs w:val="18"/>
              </w:rPr>
            </w:pPr>
            <w:r w:rsidRPr="00383A4D">
              <w:rPr>
                <w:rFonts w:ascii="Arial" w:hAnsi="Arial" w:cs="Arial"/>
                <w:b/>
                <w:color w:val="000000"/>
                <w:sz w:val="18"/>
                <w:szCs w:val="18"/>
              </w:rPr>
              <w:t>Instances</w:t>
            </w:r>
          </w:p>
        </w:tc>
        <w:tc>
          <w:tcPr>
            <w:tcW w:w="0" w:type="auto"/>
            <w:shd w:val="clear" w:color="auto" w:fill="CBCBCB"/>
            <w:vAlign w:val="center"/>
            <w:hideMark/>
          </w:tcPr>
          <w:p w:rsidR="001C416D" w:rsidRPr="00383A4D" w:rsidRDefault="001C416D" w:rsidP="00305A33">
            <w:pPr>
              <w:rPr>
                <w:rFonts w:ascii="Arial" w:hAnsi="Arial" w:cs="Arial"/>
                <w:b/>
                <w:color w:val="000000"/>
                <w:sz w:val="18"/>
                <w:szCs w:val="18"/>
              </w:rPr>
            </w:pPr>
            <w:r w:rsidRPr="00383A4D">
              <w:rPr>
                <w:rFonts w:ascii="Arial" w:hAnsi="Arial" w:cs="Arial"/>
                <w:b/>
                <w:color w:val="000000"/>
                <w:sz w:val="18"/>
                <w:szCs w:val="18"/>
              </w:rPr>
              <w:t>Mandatory</w:t>
            </w:r>
          </w:p>
        </w:tc>
        <w:tc>
          <w:tcPr>
            <w:tcW w:w="0" w:type="auto"/>
            <w:shd w:val="clear" w:color="auto" w:fill="CBCBCB"/>
            <w:vAlign w:val="center"/>
            <w:hideMark/>
          </w:tcPr>
          <w:p w:rsidR="001C416D" w:rsidRPr="00383A4D" w:rsidRDefault="001C416D" w:rsidP="00305A33">
            <w:pPr>
              <w:rPr>
                <w:rFonts w:ascii="Arial" w:hAnsi="Arial" w:cs="Arial"/>
                <w:b/>
                <w:color w:val="000000"/>
                <w:sz w:val="18"/>
                <w:szCs w:val="18"/>
              </w:rPr>
            </w:pPr>
            <w:r w:rsidRPr="00383A4D">
              <w:rPr>
                <w:rFonts w:ascii="Arial" w:hAnsi="Arial" w:cs="Arial"/>
                <w:b/>
                <w:color w:val="000000"/>
                <w:sz w:val="18"/>
                <w:szCs w:val="18"/>
              </w:rPr>
              <w:t>Object URN</w:t>
            </w:r>
          </w:p>
        </w:tc>
      </w:tr>
      <w:tr w:rsidR="001C416D" w:rsidTr="00C128A8">
        <w:tc>
          <w:tcPr>
            <w:tcW w:w="0" w:type="auto"/>
            <w:vAlign w:val="center"/>
            <w:hideMark/>
          </w:tcPr>
          <w:p w:rsidR="001C416D" w:rsidRDefault="001C416D" w:rsidP="00305A33">
            <w:pPr>
              <w:rPr>
                <w:rFonts w:ascii="Arial" w:hAnsi="Arial" w:cs="Arial"/>
                <w:color w:val="000000"/>
                <w:sz w:val="18"/>
                <w:szCs w:val="18"/>
              </w:rPr>
            </w:pPr>
            <w:r>
              <w:rPr>
                <w:rFonts w:ascii="Arial" w:hAnsi="Arial" w:cs="Arial"/>
                <w:color w:val="000000"/>
                <w:sz w:val="18"/>
                <w:szCs w:val="18"/>
              </w:rPr>
              <w:t xml:space="preserve">Connectivity Statistics </w:t>
            </w:r>
          </w:p>
        </w:tc>
        <w:tc>
          <w:tcPr>
            <w:tcW w:w="0" w:type="auto"/>
            <w:vAlign w:val="center"/>
            <w:hideMark/>
          </w:tcPr>
          <w:p w:rsidR="001C416D" w:rsidRDefault="001C416D" w:rsidP="00305A33">
            <w:pPr>
              <w:rPr>
                <w:rFonts w:ascii="Arial" w:hAnsi="Arial" w:cs="Arial"/>
                <w:color w:val="000000"/>
                <w:sz w:val="18"/>
                <w:szCs w:val="18"/>
              </w:rPr>
            </w:pPr>
            <w:r>
              <w:rPr>
                <w:rFonts w:ascii="Arial" w:hAnsi="Arial" w:cs="Arial"/>
                <w:color w:val="000000"/>
                <w:sz w:val="18"/>
                <w:szCs w:val="18"/>
              </w:rPr>
              <w:t xml:space="preserve">7 </w:t>
            </w:r>
          </w:p>
        </w:tc>
        <w:tc>
          <w:tcPr>
            <w:tcW w:w="0" w:type="auto"/>
            <w:vAlign w:val="center"/>
            <w:hideMark/>
          </w:tcPr>
          <w:p w:rsidR="001C416D" w:rsidRDefault="001C416D" w:rsidP="00305A33">
            <w:pPr>
              <w:rPr>
                <w:rFonts w:ascii="Arial" w:hAnsi="Arial" w:cs="Arial"/>
                <w:color w:val="000000"/>
                <w:sz w:val="18"/>
                <w:szCs w:val="18"/>
              </w:rPr>
            </w:pPr>
            <w:r>
              <w:rPr>
                <w:rFonts w:ascii="Arial" w:hAnsi="Arial" w:cs="Arial"/>
                <w:color w:val="000000"/>
                <w:sz w:val="18"/>
                <w:szCs w:val="18"/>
              </w:rPr>
              <w:t xml:space="preserve">Single </w:t>
            </w:r>
          </w:p>
        </w:tc>
        <w:tc>
          <w:tcPr>
            <w:tcW w:w="0" w:type="auto"/>
            <w:vAlign w:val="center"/>
            <w:hideMark/>
          </w:tcPr>
          <w:p w:rsidR="001C416D" w:rsidRDefault="001C416D" w:rsidP="00305A33">
            <w:pPr>
              <w:rPr>
                <w:rFonts w:ascii="Arial" w:hAnsi="Arial" w:cs="Arial"/>
                <w:color w:val="000000"/>
                <w:sz w:val="18"/>
                <w:szCs w:val="18"/>
              </w:rPr>
            </w:pPr>
            <w:r>
              <w:rPr>
                <w:rFonts w:ascii="Arial" w:hAnsi="Arial" w:cs="Arial"/>
                <w:color w:val="000000"/>
                <w:sz w:val="18"/>
                <w:szCs w:val="18"/>
              </w:rPr>
              <w:t xml:space="preserve">Optional </w:t>
            </w:r>
          </w:p>
        </w:tc>
        <w:tc>
          <w:tcPr>
            <w:tcW w:w="0" w:type="auto"/>
            <w:vAlign w:val="center"/>
            <w:hideMark/>
          </w:tcPr>
          <w:p w:rsidR="001C416D" w:rsidRDefault="001C416D" w:rsidP="00305A33">
            <w:pPr>
              <w:rPr>
                <w:rFonts w:ascii="Arial" w:hAnsi="Arial" w:cs="Arial"/>
                <w:color w:val="000000"/>
                <w:sz w:val="18"/>
                <w:szCs w:val="18"/>
              </w:rPr>
            </w:pPr>
            <w:r>
              <w:rPr>
                <w:rFonts w:ascii="Arial" w:hAnsi="Arial" w:cs="Arial"/>
                <w:color w:val="000000"/>
                <w:sz w:val="18"/>
                <w:szCs w:val="18"/>
              </w:rPr>
              <w:t xml:space="preserve">TBD </w:t>
            </w:r>
          </w:p>
        </w:tc>
      </w:tr>
    </w:tbl>
    <w:p w:rsidR="001C416D" w:rsidRDefault="001C416D" w:rsidP="001C416D">
      <w:pPr>
        <w:pStyle w:val="Titre3"/>
      </w:pPr>
      <w:r>
        <w:t>Resource definitions</w:t>
      </w:r>
    </w:p>
    <w:p w:rsidR="00F01169" w:rsidRDefault="00F01169" w:rsidP="00F01169">
      <w:pPr>
        <w:rPr>
          <w:lang w:eastAsia="zh-CN"/>
        </w:rPr>
      </w:pPr>
      <w:r>
        <w:rPr>
          <w:lang w:eastAsia="zh-CN"/>
        </w:rPr>
        <w:t xml:space="preserve">Column O (Operations): R </w:t>
      </w:r>
      <w:r>
        <w:rPr>
          <w:lang w:eastAsia="zh-CN"/>
        </w:rPr>
        <w:sym w:font="Wingdings" w:char="F0E0"/>
      </w:r>
      <w:r>
        <w:rPr>
          <w:lang w:eastAsia="zh-CN"/>
        </w:rPr>
        <w:t xml:space="preserve"> Read; W </w:t>
      </w:r>
      <w:r>
        <w:rPr>
          <w:lang w:eastAsia="zh-CN"/>
        </w:rPr>
        <w:sym w:font="Wingdings" w:char="F0E0"/>
      </w:r>
      <w:r>
        <w:rPr>
          <w:lang w:eastAsia="zh-CN"/>
        </w:rPr>
        <w:t xml:space="preserve"> Write</w:t>
      </w:r>
      <w:r w:rsidR="004940E5">
        <w:rPr>
          <w:lang w:eastAsia="zh-CN"/>
        </w:rPr>
        <w:t xml:space="preserve">; E </w:t>
      </w:r>
      <w:r w:rsidR="004940E5">
        <w:rPr>
          <w:lang w:eastAsia="zh-CN"/>
        </w:rPr>
        <w:sym w:font="Wingdings" w:char="F0E0"/>
      </w:r>
      <w:r w:rsidR="004940E5">
        <w:rPr>
          <w:lang w:eastAsia="zh-CN"/>
        </w:rPr>
        <w:t xml:space="preserve"> Execute</w:t>
      </w:r>
    </w:p>
    <w:p w:rsidR="00F01169" w:rsidRDefault="00F01169" w:rsidP="00F01169">
      <w:pPr>
        <w:rPr>
          <w:lang w:eastAsia="zh-CN"/>
        </w:rPr>
      </w:pPr>
      <w:r>
        <w:rPr>
          <w:lang w:eastAsia="zh-CN"/>
        </w:rPr>
        <w:t xml:space="preserve">Column I (Instances): S </w:t>
      </w:r>
      <w:r>
        <w:rPr>
          <w:lang w:eastAsia="zh-CN"/>
        </w:rPr>
        <w:sym w:font="Wingdings" w:char="F0E0"/>
      </w:r>
      <w:r>
        <w:rPr>
          <w:lang w:eastAsia="zh-CN"/>
        </w:rPr>
        <w:t xml:space="preserve"> Single; M </w:t>
      </w:r>
      <w:r>
        <w:rPr>
          <w:lang w:eastAsia="zh-CN"/>
        </w:rPr>
        <w:sym w:font="Wingdings" w:char="F0E0"/>
      </w:r>
      <w:r>
        <w:rPr>
          <w:lang w:eastAsia="zh-CN"/>
        </w:rPr>
        <w:t xml:space="preserve"> Multiple</w:t>
      </w:r>
    </w:p>
    <w:p w:rsidR="00F01169" w:rsidRPr="00F01169" w:rsidRDefault="00F01169" w:rsidP="00F01169">
      <w:pPr>
        <w:rPr>
          <w:lang w:eastAsia="zh-CN"/>
        </w:rPr>
      </w:pPr>
      <w:r>
        <w:rPr>
          <w:lang w:eastAsia="zh-CN"/>
        </w:rPr>
        <w:t xml:space="preserve">Column M (Mandatory): M </w:t>
      </w:r>
      <w:r>
        <w:rPr>
          <w:lang w:eastAsia="zh-CN"/>
        </w:rPr>
        <w:sym w:font="Wingdings" w:char="F0E0"/>
      </w:r>
      <w:r>
        <w:rPr>
          <w:lang w:eastAsia="zh-CN"/>
        </w:rPr>
        <w:t xml:space="preserve"> Mandatory; O </w:t>
      </w:r>
      <w:r>
        <w:rPr>
          <w:lang w:eastAsia="zh-CN"/>
        </w:rPr>
        <w:sym w:font="Wingdings" w:char="F0E0"/>
      </w:r>
      <w:r>
        <w:rPr>
          <w:lang w:eastAsia="zh-CN"/>
        </w:rPr>
        <w:t xml:space="preserve"> Optional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1"/>
        <w:gridCol w:w="1156"/>
        <w:gridCol w:w="183"/>
        <w:gridCol w:w="161"/>
        <w:gridCol w:w="191"/>
        <w:gridCol w:w="591"/>
        <w:gridCol w:w="1131"/>
        <w:gridCol w:w="515"/>
        <w:gridCol w:w="2233"/>
        <w:gridCol w:w="873"/>
        <w:gridCol w:w="1425"/>
      </w:tblGrid>
      <w:tr w:rsidR="00FC4CE4" w:rsidTr="00C128A8">
        <w:trPr>
          <w:tblHeader/>
        </w:trPr>
        <w:tc>
          <w:tcPr>
            <w:tcW w:w="211" w:type="dxa"/>
            <w:shd w:val="clear" w:color="auto" w:fill="CBCBCB"/>
            <w:vAlign w:val="center"/>
            <w:hideMark/>
          </w:tcPr>
          <w:p w:rsidR="00FC4CE4" w:rsidRPr="00383A4D" w:rsidRDefault="00FC4CE4" w:rsidP="00305A33">
            <w:pPr>
              <w:rPr>
                <w:rFonts w:ascii="Arial" w:hAnsi="Arial" w:cs="Arial"/>
                <w:b/>
                <w:color w:val="000000"/>
                <w:sz w:val="18"/>
                <w:szCs w:val="18"/>
              </w:rPr>
            </w:pPr>
            <w:r w:rsidRPr="00383A4D">
              <w:rPr>
                <w:rFonts w:ascii="Arial" w:hAnsi="Arial" w:cs="Arial"/>
                <w:b/>
                <w:color w:val="000000"/>
                <w:sz w:val="18"/>
                <w:szCs w:val="18"/>
              </w:rPr>
              <w:t>ID</w:t>
            </w:r>
          </w:p>
        </w:tc>
        <w:tc>
          <w:tcPr>
            <w:tcW w:w="1156" w:type="dxa"/>
            <w:shd w:val="clear" w:color="auto" w:fill="CBCBCB"/>
            <w:vAlign w:val="center"/>
            <w:hideMark/>
          </w:tcPr>
          <w:p w:rsidR="00FC4CE4" w:rsidRPr="00383A4D" w:rsidRDefault="00FC4CE4" w:rsidP="00305A33">
            <w:pPr>
              <w:rPr>
                <w:rFonts w:ascii="Arial" w:hAnsi="Arial" w:cs="Arial"/>
                <w:b/>
                <w:color w:val="000000"/>
                <w:sz w:val="18"/>
                <w:szCs w:val="18"/>
              </w:rPr>
            </w:pPr>
            <w:r w:rsidRPr="00383A4D">
              <w:rPr>
                <w:rFonts w:ascii="Arial" w:hAnsi="Arial" w:cs="Arial"/>
                <w:b/>
                <w:color w:val="000000"/>
                <w:sz w:val="18"/>
                <w:szCs w:val="18"/>
              </w:rPr>
              <w:t>Name</w:t>
            </w:r>
          </w:p>
        </w:tc>
        <w:tc>
          <w:tcPr>
            <w:tcW w:w="183" w:type="dxa"/>
            <w:shd w:val="clear" w:color="auto" w:fill="CBCBCB"/>
            <w:vAlign w:val="center"/>
            <w:hideMark/>
          </w:tcPr>
          <w:p w:rsidR="00FC4CE4" w:rsidRPr="00383A4D" w:rsidRDefault="00FC4CE4" w:rsidP="00305A33">
            <w:pPr>
              <w:rPr>
                <w:rFonts w:ascii="Arial" w:hAnsi="Arial" w:cs="Arial"/>
                <w:b/>
                <w:color w:val="000000"/>
                <w:sz w:val="18"/>
                <w:szCs w:val="18"/>
              </w:rPr>
            </w:pPr>
            <w:r>
              <w:rPr>
                <w:rFonts w:ascii="Arial" w:hAnsi="Arial" w:cs="Arial"/>
                <w:b/>
                <w:color w:val="000000"/>
                <w:sz w:val="18"/>
                <w:szCs w:val="18"/>
              </w:rPr>
              <w:t>O</w:t>
            </w:r>
          </w:p>
        </w:tc>
        <w:tc>
          <w:tcPr>
            <w:tcW w:w="161" w:type="dxa"/>
            <w:shd w:val="clear" w:color="auto" w:fill="CBCBCB"/>
            <w:vAlign w:val="center"/>
            <w:hideMark/>
          </w:tcPr>
          <w:p w:rsidR="00FC4CE4" w:rsidRPr="00383A4D" w:rsidRDefault="00FC4CE4" w:rsidP="00305A33">
            <w:pPr>
              <w:rPr>
                <w:rFonts w:ascii="Arial" w:hAnsi="Arial" w:cs="Arial"/>
                <w:b/>
                <w:color w:val="000000"/>
                <w:sz w:val="18"/>
                <w:szCs w:val="18"/>
              </w:rPr>
            </w:pPr>
            <w:r>
              <w:rPr>
                <w:rFonts w:ascii="Arial" w:hAnsi="Arial" w:cs="Arial"/>
                <w:b/>
                <w:color w:val="000000"/>
                <w:sz w:val="18"/>
                <w:szCs w:val="18"/>
              </w:rPr>
              <w:t>I</w:t>
            </w:r>
          </w:p>
        </w:tc>
        <w:tc>
          <w:tcPr>
            <w:tcW w:w="191" w:type="dxa"/>
            <w:shd w:val="clear" w:color="auto" w:fill="CBCBCB"/>
            <w:vAlign w:val="center"/>
            <w:hideMark/>
          </w:tcPr>
          <w:p w:rsidR="00FC4CE4" w:rsidRPr="00383A4D" w:rsidRDefault="00FC4CE4" w:rsidP="00305A33">
            <w:pPr>
              <w:rPr>
                <w:rFonts w:ascii="Arial" w:hAnsi="Arial" w:cs="Arial"/>
                <w:b/>
                <w:color w:val="000000"/>
                <w:sz w:val="18"/>
                <w:szCs w:val="18"/>
              </w:rPr>
            </w:pPr>
            <w:r>
              <w:rPr>
                <w:rFonts w:ascii="Arial" w:hAnsi="Arial" w:cs="Arial"/>
                <w:b/>
                <w:color w:val="000000"/>
                <w:sz w:val="18"/>
                <w:szCs w:val="18"/>
              </w:rPr>
              <w:t>M</w:t>
            </w:r>
          </w:p>
        </w:tc>
        <w:tc>
          <w:tcPr>
            <w:tcW w:w="591" w:type="dxa"/>
            <w:shd w:val="clear" w:color="auto" w:fill="CBCBCB"/>
            <w:vAlign w:val="center"/>
            <w:hideMark/>
          </w:tcPr>
          <w:p w:rsidR="00FC4CE4" w:rsidRPr="00383A4D" w:rsidRDefault="00FC4CE4" w:rsidP="00305A33">
            <w:pPr>
              <w:rPr>
                <w:rFonts w:ascii="Arial" w:hAnsi="Arial" w:cs="Arial"/>
                <w:b/>
                <w:color w:val="000000"/>
                <w:sz w:val="18"/>
                <w:szCs w:val="18"/>
              </w:rPr>
            </w:pPr>
            <w:r w:rsidRPr="00383A4D">
              <w:rPr>
                <w:rFonts w:ascii="Arial" w:hAnsi="Arial" w:cs="Arial"/>
                <w:b/>
                <w:color w:val="000000"/>
                <w:sz w:val="18"/>
                <w:szCs w:val="18"/>
              </w:rPr>
              <w:t>Type</w:t>
            </w:r>
          </w:p>
        </w:tc>
        <w:tc>
          <w:tcPr>
            <w:tcW w:w="1131" w:type="dxa"/>
            <w:shd w:val="clear" w:color="auto" w:fill="CBCBCB"/>
            <w:vAlign w:val="center"/>
            <w:hideMark/>
          </w:tcPr>
          <w:p w:rsidR="00FC4CE4" w:rsidRPr="00383A4D" w:rsidRDefault="00FC4CE4" w:rsidP="00305A33">
            <w:pPr>
              <w:rPr>
                <w:rFonts w:ascii="Arial" w:hAnsi="Arial" w:cs="Arial"/>
                <w:b/>
                <w:color w:val="000000"/>
                <w:sz w:val="18"/>
                <w:szCs w:val="18"/>
              </w:rPr>
            </w:pPr>
            <w:r w:rsidRPr="00383A4D">
              <w:rPr>
                <w:rFonts w:ascii="Arial" w:hAnsi="Arial" w:cs="Arial"/>
                <w:b/>
                <w:color w:val="000000"/>
                <w:sz w:val="18"/>
                <w:szCs w:val="18"/>
              </w:rPr>
              <w:t>Range or Enumeration</w:t>
            </w:r>
          </w:p>
        </w:tc>
        <w:tc>
          <w:tcPr>
            <w:tcW w:w="515" w:type="dxa"/>
            <w:shd w:val="clear" w:color="auto" w:fill="CBCBCB"/>
            <w:vAlign w:val="center"/>
            <w:hideMark/>
          </w:tcPr>
          <w:p w:rsidR="00FC4CE4" w:rsidRPr="00383A4D" w:rsidRDefault="00FC4CE4" w:rsidP="00305A33">
            <w:pPr>
              <w:rPr>
                <w:rFonts w:ascii="Arial" w:hAnsi="Arial" w:cs="Arial"/>
                <w:b/>
                <w:color w:val="000000"/>
                <w:sz w:val="18"/>
                <w:szCs w:val="18"/>
              </w:rPr>
            </w:pPr>
            <w:r w:rsidRPr="00383A4D">
              <w:rPr>
                <w:rFonts w:ascii="Arial" w:hAnsi="Arial" w:cs="Arial"/>
                <w:b/>
                <w:color w:val="000000"/>
                <w:sz w:val="18"/>
                <w:szCs w:val="18"/>
              </w:rPr>
              <w:t>Units</w:t>
            </w:r>
          </w:p>
        </w:tc>
        <w:tc>
          <w:tcPr>
            <w:tcW w:w="2233" w:type="dxa"/>
            <w:shd w:val="clear" w:color="auto" w:fill="CBCBCB"/>
            <w:vAlign w:val="center"/>
            <w:hideMark/>
          </w:tcPr>
          <w:p w:rsidR="00FC4CE4" w:rsidRPr="00383A4D" w:rsidRDefault="00FC4CE4" w:rsidP="00305A33">
            <w:pPr>
              <w:rPr>
                <w:rFonts w:ascii="Arial" w:hAnsi="Arial" w:cs="Arial"/>
                <w:b/>
                <w:color w:val="000000"/>
                <w:sz w:val="18"/>
                <w:szCs w:val="18"/>
              </w:rPr>
            </w:pPr>
            <w:r w:rsidRPr="00383A4D">
              <w:rPr>
                <w:rFonts w:ascii="Arial" w:hAnsi="Arial" w:cs="Arial"/>
                <w:b/>
                <w:color w:val="000000"/>
                <w:sz w:val="18"/>
                <w:szCs w:val="18"/>
              </w:rPr>
              <w:t>Description</w:t>
            </w:r>
          </w:p>
        </w:tc>
        <w:tc>
          <w:tcPr>
            <w:tcW w:w="873" w:type="dxa"/>
            <w:shd w:val="clear" w:color="auto" w:fill="CBCBCB"/>
          </w:tcPr>
          <w:p w:rsidR="00FC4CE4" w:rsidRDefault="00FC4CE4" w:rsidP="00305A33">
            <w:pPr>
              <w:rPr>
                <w:rFonts w:ascii="Arial" w:hAnsi="Arial" w:cs="Arial"/>
                <w:b/>
                <w:color w:val="000000"/>
                <w:sz w:val="18"/>
                <w:szCs w:val="18"/>
              </w:rPr>
            </w:pPr>
            <w:r>
              <w:rPr>
                <w:rFonts w:ascii="Arial" w:hAnsi="Arial" w:cs="Arial"/>
                <w:b/>
                <w:color w:val="000000"/>
                <w:sz w:val="18"/>
                <w:szCs w:val="18"/>
              </w:rPr>
              <w:t>Support</w:t>
            </w:r>
          </w:p>
        </w:tc>
        <w:tc>
          <w:tcPr>
            <w:tcW w:w="1425" w:type="dxa"/>
            <w:shd w:val="clear" w:color="auto" w:fill="CBCBCB"/>
          </w:tcPr>
          <w:p w:rsidR="00FC4CE4" w:rsidRPr="00383A4D" w:rsidRDefault="00D23106" w:rsidP="00305A33">
            <w:pPr>
              <w:rPr>
                <w:rFonts w:ascii="Arial" w:hAnsi="Arial" w:cs="Arial"/>
                <w:b/>
                <w:color w:val="000000"/>
                <w:sz w:val="18"/>
                <w:szCs w:val="18"/>
              </w:rPr>
            </w:pPr>
            <w:r>
              <w:rPr>
                <w:rFonts w:ascii="Arial" w:hAnsi="Arial" w:cs="Arial"/>
                <w:b/>
                <w:color w:val="000000"/>
                <w:sz w:val="18"/>
                <w:szCs w:val="18"/>
              </w:rPr>
              <w:t>Customer oriented name</w:t>
            </w:r>
          </w:p>
        </w:tc>
      </w:tr>
      <w:tr w:rsidR="00FC4CE4" w:rsidTr="00C128A8">
        <w:tc>
          <w:tcPr>
            <w:tcW w:w="211"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0</w:t>
            </w:r>
          </w:p>
        </w:tc>
        <w:tc>
          <w:tcPr>
            <w:tcW w:w="1156"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 xml:space="preserve">SMS </w:t>
            </w:r>
            <w:proofErr w:type="spellStart"/>
            <w:r>
              <w:rPr>
                <w:rFonts w:ascii="Arial" w:hAnsi="Arial" w:cs="Arial"/>
                <w:color w:val="000000"/>
                <w:sz w:val="18"/>
                <w:szCs w:val="18"/>
              </w:rPr>
              <w:t>Tx</w:t>
            </w:r>
            <w:proofErr w:type="spellEnd"/>
            <w:r>
              <w:rPr>
                <w:rFonts w:ascii="Arial" w:hAnsi="Arial" w:cs="Arial"/>
                <w:color w:val="000000"/>
                <w:sz w:val="18"/>
                <w:szCs w:val="18"/>
              </w:rPr>
              <w:t xml:space="preserve"> Counter</w:t>
            </w:r>
          </w:p>
        </w:tc>
        <w:tc>
          <w:tcPr>
            <w:tcW w:w="183"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R</w:t>
            </w:r>
          </w:p>
        </w:tc>
        <w:tc>
          <w:tcPr>
            <w:tcW w:w="161"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S</w:t>
            </w:r>
          </w:p>
        </w:tc>
        <w:tc>
          <w:tcPr>
            <w:tcW w:w="191"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O</w:t>
            </w:r>
          </w:p>
        </w:tc>
        <w:tc>
          <w:tcPr>
            <w:tcW w:w="591"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Integer</w:t>
            </w:r>
          </w:p>
        </w:tc>
        <w:tc>
          <w:tcPr>
            <w:tcW w:w="1131" w:type="dxa"/>
            <w:shd w:val="clear" w:color="auto" w:fill="FFFFFF"/>
            <w:hideMark/>
          </w:tcPr>
          <w:p w:rsidR="00F25624" w:rsidRPr="00F25624" w:rsidRDefault="00A0543E" w:rsidP="00F25624">
            <w:pPr>
              <w:rPr>
                <w:rFonts w:ascii="Arial" w:hAnsi="Arial" w:cs="Arial"/>
                <w:color w:val="000000"/>
                <w:sz w:val="18"/>
                <w:szCs w:val="18"/>
              </w:rPr>
            </w:pPr>
            <w:r>
              <w:rPr>
                <w:rFonts w:ascii="Arial" w:hAnsi="Arial" w:cs="Arial"/>
                <w:color w:val="000000"/>
                <w:sz w:val="18"/>
                <w:szCs w:val="18"/>
              </w:rPr>
              <w:t>0-4294967295</w:t>
            </w:r>
          </w:p>
          <w:p w:rsidR="00FC4CE4" w:rsidRDefault="00FC4CE4" w:rsidP="00305A33">
            <w:pPr>
              <w:rPr>
                <w:rFonts w:ascii="Arial" w:hAnsi="Arial" w:cs="Arial"/>
                <w:color w:val="000000"/>
                <w:sz w:val="18"/>
                <w:szCs w:val="18"/>
              </w:rPr>
            </w:pPr>
          </w:p>
        </w:tc>
        <w:tc>
          <w:tcPr>
            <w:tcW w:w="515" w:type="dxa"/>
            <w:shd w:val="clear" w:color="auto" w:fill="FFFFFF"/>
            <w:hideMark/>
          </w:tcPr>
          <w:p w:rsidR="00FC4CE4" w:rsidRDefault="00FC4CE4" w:rsidP="00305A33">
            <w:pPr>
              <w:rPr>
                <w:rFonts w:ascii="Arial" w:hAnsi="Arial" w:cs="Arial"/>
                <w:color w:val="000000"/>
                <w:sz w:val="18"/>
                <w:szCs w:val="18"/>
              </w:rPr>
            </w:pPr>
          </w:p>
        </w:tc>
        <w:tc>
          <w:tcPr>
            <w:tcW w:w="2233"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Indicate the total number of SMS successfully transmitted during the collection period.</w:t>
            </w:r>
          </w:p>
        </w:tc>
        <w:tc>
          <w:tcPr>
            <w:tcW w:w="873" w:type="dxa"/>
            <w:shd w:val="clear" w:color="auto" w:fill="FFFFFF"/>
          </w:tcPr>
          <w:p w:rsidR="00FC4CE4" w:rsidRDefault="00FC4CE4" w:rsidP="00305A33">
            <w:pPr>
              <w:rPr>
                <w:rFonts w:ascii="Arial" w:hAnsi="Arial" w:cs="Arial"/>
                <w:color w:val="000000"/>
                <w:sz w:val="18"/>
                <w:szCs w:val="18"/>
              </w:rPr>
            </w:pPr>
            <w:r>
              <w:rPr>
                <w:color w:val="339966"/>
                <w:sz w:val="40"/>
              </w:rPr>
              <w:sym w:font="Wingdings" w:char="F0FE"/>
            </w:r>
          </w:p>
        </w:tc>
        <w:tc>
          <w:tcPr>
            <w:tcW w:w="1425" w:type="dxa"/>
            <w:shd w:val="clear" w:color="auto" w:fill="FFFFFF"/>
          </w:tcPr>
          <w:p w:rsidR="00FC4CE4" w:rsidRDefault="00FC4CE4" w:rsidP="00305A33">
            <w:pPr>
              <w:rPr>
                <w:rFonts w:ascii="Arial" w:hAnsi="Arial" w:cs="Arial"/>
                <w:color w:val="000000"/>
                <w:sz w:val="18"/>
                <w:szCs w:val="18"/>
              </w:rPr>
            </w:pPr>
            <w:r>
              <w:rPr>
                <w:rFonts w:ascii="Arial" w:hAnsi="Arial" w:cs="Arial"/>
                <w:color w:val="000000"/>
                <w:sz w:val="18"/>
                <w:szCs w:val="18"/>
              </w:rPr>
              <w:t>Number of sent SMS</w:t>
            </w:r>
          </w:p>
        </w:tc>
      </w:tr>
      <w:tr w:rsidR="00FC4CE4" w:rsidTr="00C128A8">
        <w:tc>
          <w:tcPr>
            <w:tcW w:w="211"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1</w:t>
            </w:r>
          </w:p>
        </w:tc>
        <w:tc>
          <w:tcPr>
            <w:tcW w:w="1156"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SMS Rx Counter</w:t>
            </w:r>
          </w:p>
        </w:tc>
        <w:tc>
          <w:tcPr>
            <w:tcW w:w="183"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R</w:t>
            </w:r>
          </w:p>
        </w:tc>
        <w:tc>
          <w:tcPr>
            <w:tcW w:w="161"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S</w:t>
            </w:r>
          </w:p>
        </w:tc>
        <w:tc>
          <w:tcPr>
            <w:tcW w:w="191"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O</w:t>
            </w:r>
          </w:p>
        </w:tc>
        <w:tc>
          <w:tcPr>
            <w:tcW w:w="591"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Integer</w:t>
            </w:r>
          </w:p>
        </w:tc>
        <w:tc>
          <w:tcPr>
            <w:tcW w:w="1131" w:type="dxa"/>
            <w:shd w:val="clear" w:color="auto" w:fill="FFFFFF"/>
            <w:hideMark/>
          </w:tcPr>
          <w:p w:rsidR="00A0543E" w:rsidRPr="00F25624" w:rsidRDefault="00A0543E" w:rsidP="00A0543E">
            <w:pPr>
              <w:rPr>
                <w:rFonts w:ascii="Arial" w:hAnsi="Arial" w:cs="Arial"/>
                <w:color w:val="000000"/>
                <w:sz w:val="18"/>
                <w:szCs w:val="18"/>
              </w:rPr>
            </w:pPr>
            <w:r>
              <w:rPr>
                <w:rFonts w:ascii="Arial" w:hAnsi="Arial" w:cs="Arial"/>
                <w:color w:val="000000"/>
                <w:sz w:val="18"/>
                <w:szCs w:val="18"/>
              </w:rPr>
              <w:t>0-4294967295</w:t>
            </w:r>
          </w:p>
          <w:p w:rsidR="00FC4CE4" w:rsidRDefault="00FC4CE4" w:rsidP="00305A33">
            <w:pPr>
              <w:rPr>
                <w:rFonts w:ascii="Arial" w:hAnsi="Arial" w:cs="Arial"/>
                <w:color w:val="000000"/>
                <w:sz w:val="18"/>
                <w:szCs w:val="18"/>
              </w:rPr>
            </w:pPr>
          </w:p>
        </w:tc>
        <w:tc>
          <w:tcPr>
            <w:tcW w:w="515" w:type="dxa"/>
            <w:shd w:val="clear" w:color="auto" w:fill="FFFFFF"/>
            <w:hideMark/>
          </w:tcPr>
          <w:p w:rsidR="00FC4CE4" w:rsidRDefault="00FC4CE4" w:rsidP="00305A33">
            <w:pPr>
              <w:rPr>
                <w:rFonts w:ascii="Arial" w:hAnsi="Arial" w:cs="Arial"/>
                <w:color w:val="000000"/>
                <w:sz w:val="18"/>
                <w:szCs w:val="18"/>
              </w:rPr>
            </w:pPr>
          </w:p>
        </w:tc>
        <w:tc>
          <w:tcPr>
            <w:tcW w:w="2233"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Indicate the total number of SMS successfully received during the collection period.</w:t>
            </w:r>
          </w:p>
        </w:tc>
        <w:tc>
          <w:tcPr>
            <w:tcW w:w="873" w:type="dxa"/>
            <w:shd w:val="clear" w:color="auto" w:fill="FFFFFF"/>
          </w:tcPr>
          <w:p w:rsidR="00FC4CE4" w:rsidRDefault="00FC4CE4" w:rsidP="0013605E">
            <w:pPr>
              <w:rPr>
                <w:rFonts w:ascii="Arial" w:hAnsi="Arial" w:cs="Arial"/>
                <w:color w:val="000000"/>
                <w:sz w:val="18"/>
                <w:szCs w:val="18"/>
              </w:rPr>
            </w:pPr>
            <w:r>
              <w:rPr>
                <w:color w:val="339966"/>
                <w:sz w:val="40"/>
              </w:rPr>
              <w:sym w:font="Wingdings" w:char="F0FE"/>
            </w:r>
          </w:p>
        </w:tc>
        <w:tc>
          <w:tcPr>
            <w:tcW w:w="1425" w:type="dxa"/>
            <w:shd w:val="clear" w:color="auto" w:fill="FFFFFF"/>
          </w:tcPr>
          <w:p w:rsidR="00FC4CE4" w:rsidRDefault="00FC4CE4" w:rsidP="0013605E">
            <w:pPr>
              <w:rPr>
                <w:rFonts w:ascii="Arial" w:hAnsi="Arial" w:cs="Arial"/>
                <w:color w:val="000000"/>
                <w:sz w:val="18"/>
                <w:szCs w:val="18"/>
              </w:rPr>
            </w:pPr>
            <w:r>
              <w:rPr>
                <w:rFonts w:ascii="Arial" w:hAnsi="Arial" w:cs="Arial"/>
                <w:color w:val="000000"/>
                <w:sz w:val="18"/>
                <w:szCs w:val="18"/>
              </w:rPr>
              <w:t>Number of received SMS</w:t>
            </w:r>
          </w:p>
        </w:tc>
      </w:tr>
      <w:tr w:rsidR="00FC4CE4" w:rsidTr="00C128A8">
        <w:tc>
          <w:tcPr>
            <w:tcW w:w="211"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2</w:t>
            </w:r>
          </w:p>
        </w:tc>
        <w:tc>
          <w:tcPr>
            <w:tcW w:w="1156" w:type="dxa"/>
            <w:shd w:val="clear" w:color="auto" w:fill="FFFFFF"/>
            <w:hideMark/>
          </w:tcPr>
          <w:p w:rsidR="00FC4CE4" w:rsidRDefault="00FC4CE4" w:rsidP="00305A33">
            <w:pPr>
              <w:rPr>
                <w:rFonts w:ascii="Arial" w:hAnsi="Arial" w:cs="Arial"/>
                <w:color w:val="000000"/>
                <w:sz w:val="18"/>
                <w:szCs w:val="18"/>
              </w:rPr>
            </w:pPr>
            <w:proofErr w:type="spellStart"/>
            <w:r>
              <w:rPr>
                <w:rFonts w:ascii="Arial" w:hAnsi="Arial" w:cs="Arial"/>
                <w:color w:val="000000"/>
                <w:sz w:val="18"/>
                <w:szCs w:val="18"/>
              </w:rPr>
              <w:t>Tx</w:t>
            </w:r>
            <w:proofErr w:type="spellEnd"/>
            <w:r>
              <w:rPr>
                <w:rFonts w:ascii="Arial" w:hAnsi="Arial" w:cs="Arial"/>
                <w:color w:val="000000"/>
                <w:sz w:val="18"/>
                <w:szCs w:val="18"/>
              </w:rPr>
              <w:t xml:space="preserve"> Data</w:t>
            </w:r>
          </w:p>
        </w:tc>
        <w:tc>
          <w:tcPr>
            <w:tcW w:w="183"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R</w:t>
            </w:r>
          </w:p>
        </w:tc>
        <w:tc>
          <w:tcPr>
            <w:tcW w:w="161"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S</w:t>
            </w:r>
          </w:p>
        </w:tc>
        <w:tc>
          <w:tcPr>
            <w:tcW w:w="191"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O</w:t>
            </w:r>
          </w:p>
        </w:tc>
        <w:tc>
          <w:tcPr>
            <w:tcW w:w="591"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Integer</w:t>
            </w:r>
          </w:p>
        </w:tc>
        <w:tc>
          <w:tcPr>
            <w:tcW w:w="1131" w:type="dxa"/>
            <w:shd w:val="clear" w:color="auto" w:fill="FFFFFF"/>
            <w:hideMark/>
          </w:tcPr>
          <w:p w:rsidR="00FC4CE4" w:rsidRDefault="00A0543E" w:rsidP="00305A33">
            <w:pPr>
              <w:rPr>
                <w:rFonts w:ascii="Arial" w:hAnsi="Arial" w:cs="Arial"/>
                <w:color w:val="000000"/>
                <w:sz w:val="18"/>
                <w:szCs w:val="18"/>
              </w:rPr>
            </w:pPr>
            <w:r>
              <w:rPr>
                <w:rFonts w:ascii="Arial" w:hAnsi="Arial" w:cs="Arial"/>
                <w:color w:val="000000"/>
                <w:sz w:val="18"/>
                <w:szCs w:val="18"/>
              </w:rPr>
              <w:t>0-4294967295</w:t>
            </w:r>
          </w:p>
        </w:tc>
        <w:tc>
          <w:tcPr>
            <w:tcW w:w="515" w:type="dxa"/>
            <w:shd w:val="clear" w:color="auto" w:fill="FFFFFF"/>
            <w:hideMark/>
          </w:tcPr>
          <w:p w:rsidR="00FC4CE4" w:rsidRDefault="00FC4CE4" w:rsidP="00305A33">
            <w:pPr>
              <w:rPr>
                <w:rFonts w:ascii="Arial" w:hAnsi="Arial" w:cs="Arial"/>
                <w:color w:val="000000"/>
                <w:sz w:val="18"/>
                <w:szCs w:val="18"/>
              </w:rPr>
            </w:pPr>
            <w:r w:rsidRPr="000A5DEB">
              <w:rPr>
                <w:rFonts w:ascii="Arial" w:hAnsi="Arial" w:cs="Arial"/>
                <w:color w:val="000000"/>
                <w:sz w:val="18"/>
                <w:szCs w:val="18"/>
              </w:rPr>
              <w:t>Kilo-Bytes</w:t>
            </w:r>
          </w:p>
        </w:tc>
        <w:tc>
          <w:tcPr>
            <w:tcW w:w="2233"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Indicate the total amount of data transmitted during the collection period. ''</w:t>
            </w:r>
          </w:p>
        </w:tc>
        <w:tc>
          <w:tcPr>
            <w:tcW w:w="873" w:type="dxa"/>
            <w:shd w:val="clear" w:color="auto" w:fill="FFFFFF"/>
          </w:tcPr>
          <w:p w:rsidR="00FC4CE4" w:rsidRDefault="00FC4CE4" w:rsidP="0013605E">
            <w:pPr>
              <w:rPr>
                <w:rFonts w:ascii="Arial" w:hAnsi="Arial" w:cs="Arial"/>
                <w:color w:val="000000"/>
                <w:sz w:val="18"/>
                <w:szCs w:val="18"/>
              </w:rPr>
            </w:pPr>
            <w:r>
              <w:rPr>
                <w:color w:val="339966"/>
                <w:sz w:val="40"/>
              </w:rPr>
              <w:sym w:font="Wingdings" w:char="F0FE"/>
            </w:r>
          </w:p>
        </w:tc>
        <w:tc>
          <w:tcPr>
            <w:tcW w:w="1425" w:type="dxa"/>
            <w:shd w:val="clear" w:color="auto" w:fill="FFFFFF"/>
          </w:tcPr>
          <w:p w:rsidR="00FC4CE4" w:rsidRDefault="00FC4CE4" w:rsidP="0013605E">
            <w:pPr>
              <w:rPr>
                <w:rFonts w:ascii="Arial" w:hAnsi="Arial" w:cs="Arial"/>
                <w:color w:val="000000"/>
                <w:sz w:val="18"/>
                <w:szCs w:val="18"/>
              </w:rPr>
            </w:pPr>
            <w:r>
              <w:rPr>
                <w:rFonts w:ascii="Arial" w:hAnsi="Arial" w:cs="Arial"/>
                <w:color w:val="000000"/>
                <w:sz w:val="18"/>
                <w:szCs w:val="18"/>
              </w:rPr>
              <w:t xml:space="preserve">Number of sent </w:t>
            </w:r>
            <w:r w:rsidRPr="000A5DEB">
              <w:rPr>
                <w:rFonts w:ascii="Arial" w:hAnsi="Arial" w:cs="Arial"/>
                <w:color w:val="000000"/>
                <w:sz w:val="18"/>
                <w:szCs w:val="18"/>
              </w:rPr>
              <w:t>packets</w:t>
            </w:r>
          </w:p>
        </w:tc>
      </w:tr>
      <w:tr w:rsidR="00FC4CE4" w:rsidTr="00C128A8">
        <w:tc>
          <w:tcPr>
            <w:tcW w:w="211"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3</w:t>
            </w:r>
          </w:p>
        </w:tc>
        <w:tc>
          <w:tcPr>
            <w:tcW w:w="1156"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Rx Data</w:t>
            </w:r>
          </w:p>
        </w:tc>
        <w:tc>
          <w:tcPr>
            <w:tcW w:w="183"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R</w:t>
            </w:r>
          </w:p>
        </w:tc>
        <w:tc>
          <w:tcPr>
            <w:tcW w:w="161"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S</w:t>
            </w:r>
          </w:p>
        </w:tc>
        <w:tc>
          <w:tcPr>
            <w:tcW w:w="191"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O</w:t>
            </w:r>
          </w:p>
        </w:tc>
        <w:tc>
          <w:tcPr>
            <w:tcW w:w="591"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Integer</w:t>
            </w:r>
          </w:p>
        </w:tc>
        <w:tc>
          <w:tcPr>
            <w:tcW w:w="1131" w:type="dxa"/>
            <w:shd w:val="clear" w:color="auto" w:fill="FFFFFF"/>
            <w:hideMark/>
          </w:tcPr>
          <w:p w:rsidR="00FC4CE4" w:rsidRDefault="00A0543E" w:rsidP="00305A33">
            <w:pPr>
              <w:rPr>
                <w:rFonts w:ascii="Arial" w:hAnsi="Arial" w:cs="Arial"/>
                <w:color w:val="000000"/>
                <w:sz w:val="18"/>
                <w:szCs w:val="18"/>
              </w:rPr>
            </w:pPr>
            <w:r>
              <w:rPr>
                <w:rFonts w:ascii="Arial" w:hAnsi="Arial" w:cs="Arial"/>
                <w:color w:val="000000"/>
                <w:sz w:val="18"/>
                <w:szCs w:val="18"/>
              </w:rPr>
              <w:t>0-4294967295</w:t>
            </w:r>
          </w:p>
        </w:tc>
        <w:tc>
          <w:tcPr>
            <w:tcW w:w="515" w:type="dxa"/>
            <w:shd w:val="clear" w:color="auto" w:fill="FFFFFF"/>
            <w:hideMark/>
          </w:tcPr>
          <w:p w:rsidR="00FC4CE4" w:rsidRDefault="00FC4CE4" w:rsidP="00305A33">
            <w:pPr>
              <w:rPr>
                <w:rFonts w:ascii="Arial" w:hAnsi="Arial" w:cs="Arial"/>
                <w:color w:val="000000"/>
                <w:sz w:val="18"/>
                <w:szCs w:val="18"/>
              </w:rPr>
            </w:pPr>
            <w:r w:rsidRPr="000A5DEB">
              <w:rPr>
                <w:rFonts w:ascii="Arial" w:hAnsi="Arial" w:cs="Arial"/>
                <w:color w:val="000000"/>
                <w:sz w:val="18"/>
                <w:szCs w:val="18"/>
              </w:rPr>
              <w:t>Kilo-Bytes</w:t>
            </w:r>
          </w:p>
        </w:tc>
        <w:tc>
          <w:tcPr>
            <w:tcW w:w="2233"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Indicate the total amount of data received during the collection period.</w:t>
            </w:r>
          </w:p>
        </w:tc>
        <w:tc>
          <w:tcPr>
            <w:tcW w:w="873" w:type="dxa"/>
            <w:shd w:val="clear" w:color="auto" w:fill="FFFFFF"/>
          </w:tcPr>
          <w:p w:rsidR="00FC4CE4" w:rsidRDefault="00FC4CE4" w:rsidP="0013605E">
            <w:pPr>
              <w:rPr>
                <w:rFonts w:ascii="Arial" w:hAnsi="Arial" w:cs="Arial"/>
                <w:color w:val="000000"/>
                <w:sz w:val="18"/>
                <w:szCs w:val="18"/>
              </w:rPr>
            </w:pPr>
            <w:r>
              <w:rPr>
                <w:color w:val="339966"/>
                <w:sz w:val="40"/>
              </w:rPr>
              <w:sym w:font="Wingdings" w:char="F0FE"/>
            </w:r>
          </w:p>
        </w:tc>
        <w:tc>
          <w:tcPr>
            <w:tcW w:w="1425" w:type="dxa"/>
            <w:shd w:val="clear" w:color="auto" w:fill="FFFFFF"/>
          </w:tcPr>
          <w:p w:rsidR="00FC4CE4" w:rsidRDefault="00FC4CE4" w:rsidP="0013605E">
            <w:pPr>
              <w:rPr>
                <w:rFonts w:ascii="Arial" w:hAnsi="Arial" w:cs="Arial"/>
                <w:color w:val="000000"/>
                <w:sz w:val="18"/>
                <w:szCs w:val="18"/>
              </w:rPr>
            </w:pPr>
            <w:r>
              <w:rPr>
                <w:rFonts w:ascii="Arial" w:hAnsi="Arial" w:cs="Arial"/>
                <w:color w:val="000000"/>
                <w:sz w:val="18"/>
                <w:szCs w:val="18"/>
              </w:rPr>
              <w:t xml:space="preserve">Number of received </w:t>
            </w:r>
            <w:r w:rsidRPr="000A5DEB">
              <w:rPr>
                <w:rFonts w:ascii="Arial" w:hAnsi="Arial" w:cs="Arial"/>
                <w:color w:val="000000"/>
                <w:sz w:val="18"/>
                <w:szCs w:val="18"/>
              </w:rPr>
              <w:t>packets</w:t>
            </w:r>
          </w:p>
        </w:tc>
      </w:tr>
      <w:tr w:rsidR="00FC4CE4" w:rsidTr="00C128A8">
        <w:tc>
          <w:tcPr>
            <w:tcW w:w="211"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4</w:t>
            </w:r>
          </w:p>
        </w:tc>
        <w:tc>
          <w:tcPr>
            <w:tcW w:w="1156"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Max Message Size</w:t>
            </w:r>
          </w:p>
        </w:tc>
        <w:tc>
          <w:tcPr>
            <w:tcW w:w="183"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R</w:t>
            </w:r>
          </w:p>
        </w:tc>
        <w:tc>
          <w:tcPr>
            <w:tcW w:w="161"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S</w:t>
            </w:r>
          </w:p>
        </w:tc>
        <w:tc>
          <w:tcPr>
            <w:tcW w:w="191"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O</w:t>
            </w:r>
          </w:p>
        </w:tc>
        <w:tc>
          <w:tcPr>
            <w:tcW w:w="591"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Integer</w:t>
            </w:r>
          </w:p>
        </w:tc>
        <w:tc>
          <w:tcPr>
            <w:tcW w:w="1131" w:type="dxa"/>
            <w:shd w:val="clear" w:color="auto" w:fill="FFFFFF"/>
            <w:hideMark/>
          </w:tcPr>
          <w:p w:rsidR="00FC4CE4" w:rsidRDefault="00FC4CE4" w:rsidP="00305A33">
            <w:pPr>
              <w:rPr>
                <w:rFonts w:ascii="Arial" w:hAnsi="Arial" w:cs="Arial"/>
                <w:color w:val="000000"/>
                <w:sz w:val="18"/>
                <w:szCs w:val="18"/>
              </w:rPr>
            </w:pPr>
          </w:p>
        </w:tc>
        <w:tc>
          <w:tcPr>
            <w:tcW w:w="515"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Byte</w:t>
            </w:r>
          </w:p>
        </w:tc>
        <w:tc>
          <w:tcPr>
            <w:tcW w:w="2233"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The maximum message size that is used during the collection period.</w:t>
            </w:r>
          </w:p>
        </w:tc>
        <w:tc>
          <w:tcPr>
            <w:tcW w:w="873" w:type="dxa"/>
            <w:shd w:val="clear" w:color="auto" w:fill="FFFFFF"/>
          </w:tcPr>
          <w:p w:rsidR="00FC4CE4" w:rsidRDefault="00C74FE4" w:rsidP="00305A33">
            <w:pPr>
              <w:rPr>
                <w:rFonts w:ascii="Arial" w:hAnsi="Arial" w:cs="Arial"/>
                <w:color w:val="000000"/>
                <w:sz w:val="18"/>
                <w:szCs w:val="18"/>
              </w:rPr>
            </w:pPr>
            <w:r>
              <w:rPr>
                <w:color w:val="FF0000"/>
                <w:sz w:val="40"/>
              </w:rPr>
              <w:sym w:font="Wingdings" w:char="F0FE"/>
            </w:r>
          </w:p>
        </w:tc>
        <w:tc>
          <w:tcPr>
            <w:tcW w:w="1425" w:type="dxa"/>
            <w:shd w:val="clear" w:color="auto" w:fill="FFFFFF"/>
          </w:tcPr>
          <w:p w:rsidR="00FC4CE4" w:rsidRDefault="00FC4CE4" w:rsidP="00305A33">
            <w:pPr>
              <w:rPr>
                <w:rFonts w:ascii="Arial" w:hAnsi="Arial" w:cs="Arial"/>
                <w:color w:val="000000"/>
                <w:sz w:val="18"/>
                <w:szCs w:val="18"/>
              </w:rPr>
            </w:pPr>
          </w:p>
        </w:tc>
      </w:tr>
      <w:tr w:rsidR="00FC4CE4" w:rsidTr="00C128A8">
        <w:tc>
          <w:tcPr>
            <w:tcW w:w="211"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5</w:t>
            </w:r>
          </w:p>
        </w:tc>
        <w:tc>
          <w:tcPr>
            <w:tcW w:w="1156"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Average Message Size</w:t>
            </w:r>
          </w:p>
        </w:tc>
        <w:tc>
          <w:tcPr>
            <w:tcW w:w="183"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R</w:t>
            </w:r>
          </w:p>
        </w:tc>
        <w:tc>
          <w:tcPr>
            <w:tcW w:w="161"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S</w:t>
            </w:r>
          </w:p>
        </w:tc>
        <w:tc>
          <w:tcPr>
            <w:tcW w:w="191"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O</w:t>
            </w:r>
          </w:p>
        </w:tc>
        <w:tc>
          <w:tcPr>
            <w:tcW w:w="591"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Integer</w:t>
            </w:r>
          </w:p>
        </w:tc>
        <w:tc>
          <w:tcPr>
            <w:tcW w:w="1131" w:type="dxa"/>
            <w:shd w:val="clear" w:color="auto" w:fill="FFFFFF"/>
            <w:hideMark/>
          </w:tcPr>
          <w:p w:rsidR="00FC4CE4" w:rsidRDefault="00FC4CE4" w:rsidP="00305A33">
            <w:pPr>
              <w:rPr>
                <w:rFonts w:ascii="Arial" w:hAnsi="Arial" w:cs="Arial"/>
                <w:color w:val="000000"/>
                <w:sz w:val="18"/>
                <w:szCs w:val="18"/>
              </w:rPr>
            </w:pPr>
          </w:p>
        </w:tc>
        <w:tc>
          <w:tcPr>
            <w:tcW w:w="515"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Byte</w:t>
            </w:r>
          </w:p>
        </w:tc>
        <w:tc>
          <w:tcPr>
            <w:tcW w:w="2233"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The average message size that is used during the collection period.</w:t>
            </w:r>
          </w:p>
        </w:tc>
        <w:tc>
          <w:tcPr>
            <w:tcW w:w="873" w:type="dxa"/>
            <w:shd w:val="clear" w:color="auto" w:fill="FFFFFF"/>
          </w:tcPr>
          <w:p w:rsidR="00FC4CE4" w:rsidRDefault="00C74FE4" w:rsidP="00305A33">
            <w:pPr>
              <w:rPr>
                <w:rFonts w:ascii="Arial" w:hAnsi="Arial" w:cs="Arial"/>
                <w:color w:val="000000"/>
                <w:sz w:val="18"/>
                <w:szCs w:val="18"/>
              </w:rPr>
            </w:pPr>
            <w:r>
              <w:rPr>
                <w:color w:val="FF0000"/>
                <w:sz w:val="40"/>
              </w:rPr>
              <w:sym w:font="Wingdings" w:char="F0FE"/>
            </w:r>
          </w:p>
        </w:tc>
        <w:tc>
          <w:tcPr>
            <w:tcW w:w="1425" w:type="dxa"/>
            <w:shd w:val="clear" w:color="auto" w:fill="FFFFFF"/>
          </w:tcPr>
          <w:p w:rsidR="00FC4CE4" w:rsidRDefault="00FC4CE4" w:rsidP="00305A33">
            <w:pPr>
              <w:rPr>
                <w:rFonts w:ascii="Arial" w:hAnsi="Arial" w:cs="Arial"/>
                <w:color w:val="000000"/>
                <w:sz w:val="18"/>
                <w:szCs w:val="18"/>
              </w:rPr>
            </w:pPr>
          </w:p>
        </w:tc>
      </w:tr>
      <w:tr w:rsidR="00FC4CE4" w:rsidTr="00C128A8">
        <w:tc>
          <w:tcPr>
            <w:tcW w:w="211"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6</w:t>
            </w:r>
          </w:p>
        </w:tc>
        <w:tc>
          <w:tcPr>
            <w:tcW w:w="1156" w:type="dxa"/>
            <w:shd w:val="clear" w:color="auto" w:fill="FFFFFF"/>
            <w:hideMark/>
          </w:tcPr>
          <w:p w:rsidR="00FC4CE4" w:rsidRDefault="00FC4CE4" w:rsidP="00305A33">
            <w:pPr>
              <w:rPr>
                <w:rFonts w:ascii="Arial" w:hAnsi="Arial" w:cs="Arial"/>
                <w:color w:val="000000"/>
                <w:sz w:val="18"/>
                <w:szCs w:val="18"/>
              </w:rPr>
            </w:pPr>
            <w:proofErr w:type="spellStart"/>
            <w:r>
              <w:rPr>
                <w:rFonts w:ascii="Arial" w:hAnsi="Arial" w:cs="Arial"/>
                <w:color w:val="000000"/>
                <w:sz w:val="18"/>
                <w:szCs w:val="18"/>
              </w:rPr>
              <w:t>StartOrReset</w:t>
            </w:r>
            <w:proofErr w:type="spellEnd"/>
          </w:p>
        </w:tc>
        <w:tc>
          <w:tcPr>
            <w:tcW w:w="183"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E</w:t>
            </w:r>
          </w:p>
        </w:tc>
        <w:tc>
          <w:tcPr>
            <w:tcW w:w="161"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S</w:t>
            </w:r>
          </w:p>
        </w:tc>
        <w:tc>
          <w:tcPr>
            <w:tcW w:w="191"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M</w:t>
            </w:r>
          </w:p>
        </w:tc>
        <w:tc>
          <w:tcPr>
            <w:tcW w:w="591" w:type="dxa"/>
            <w:shd w:val="clear" w:color="auto" w:fill="FFFFFF"/>
            <w:hideMark/>
          </w:tcPr>
          <w:p w:rsidR="00FC4CE4" w:rsidRDefault="00D279EF" w:rsidP="00305A33">
            <w:pPr>
              <w:rPr>
                <w:rFonts w:ascii="Arial" w:hAnsi="Arial" w:cs="Arial"/>
                <w:color w:val="000000"/>
                <w:sz w:val="18"/>
                <w:szCs w:val="18"/>
              </w:rPr>
            </w:pPr>
            <w:r>
              <w:rPr>
                <w:rFonts w:ascii="Arial" w:hAnsi="Arial" w:cs="Arial"/>
                <w:color w:val="000000"/>
                <w:sz w:val="18"/>
                <w:szCs w:val="18"/>
              </w:rPr>
              <w:t>N/A</w:t>
            </w:r>
          </w:p>
        </w:tc>
        <w:tc>
          <w:tcPr>
            <w:tcW w:w="1131" w:type="dxa"/>
            <w:shd w:val="clear" w:color="auto" w:fill="FFFFFF"/>
            <w:hideMark/>
          </w:tcPr>
          <w:p w:rsidR="00FC4CE4" w:rsidRDefault="00D279EF" w:rsidP="00305A33">
            <w:pPr>
              <w:rPr>
                <w:rFonts w:ascii="Arial" w:hAnsi="Arial" w:cs="Arial"/>
                <w:color w:val="000000"/>
                <w:sz w:val="18"/>
                <w:szCs w:val="18"/>
              </w:rPr>
            </w:pPr>
            <w:r>
              <w:rPr>
                <w:rFonts w:ascii="Arial" w:hAnsi="Arial" w:cs="Arial"/>
                <w:color w:val="000000"/>
                <w:sz w:val="18"/>
                <w:szCs w:val="18"/>
              </w:rPr>
              <w:t>N/A</w:t>
            </w:r>
          </w:p>
        </w:tc>
        <w:tc>
          <w:tcPr>
            <w:tcW w:w="515" w:type="dxa"/>
            <w:shd w:val="clear" w:color="auto" w:fill="FFFFFF"/>
            <w:hideMark/>
          </w:tcPr>
          <w:p w:rsidR="00FC4CE4" w:rsidRDefault="00FC4CE4" w:rsidP="00305A33">
            <w:pPr>
              <w:rPr>
                <w:rFonts w:ascii="Arial" w:hAnsi="Arial" w:cs="Arial"/>
                <w:color w:val="000000"/>
                <w:sz w:val="18"/>
                <w:szCs w:val="18"/>
              </w:rPr>
            </w:pPr>
          </w:p>
        </w:tc>
        <w:tc>
          <w:tcPr>
            <w:tcW w:w="2233" w:type="dxa"/>
            <w:shd w:val="clear" w:color="auto" w:fill="FFFFFF"/>
            <w:hideMark/>
          </w:tcPr>
          <w:p w:rsidR="00FC4CE4" w:rsidRDefault="00FC4CE4" w:rsidP="00305A33">
            <w:pPr>
              <w:rPr>
                <w:rFonts w:ascii="Arial" w:hAnsi="Arial" w:cs="Arial"/>
                <w:color w:val="000000"/>
                <w:sz w:val="18"/>
                <w:szCs w:val="18"/>
              </w:rPr>
            </w:pPr>
            <w:r>
              <w:rPr>
                <w:rFonts w:ascii="Arial" w:hAnsi="Arial" w:cs="Arial"/>
                <w:color w:val="000000"/>
                <w:sz w:val="18"/>
                <w:szCs w:val="18"/>
              </w:rPr>
              <w:t xml:space="preserve">Start to collect information or reset all other Resources to zeros in this Object. For example, the first time this Resource is executed, the client starts to collect information. The second time this Resource </w:t>
            </w:r>
            <w:r>
              <w:rPr>
                <w:rFonts w:ascii="Arial" w:hAnsi="Arial" w:cs="Arial"/>
                <w:color w:val="000000"/>
                <w:sz w:val="18"/>
                <w:szCs w:val="18"/>
              </w:rPr>
              <w:lastRenderedPageBreak/>
              <w:t>is executed, the values of Resource 0~5 are reset to 0.</w:t>
            </w:r>
          </w:p>
        </w:tc>
        <w:tc>
          <w:tcPr>
            <w:tcW w:w="873" w:type="dxa"/>
            <w:shd w:val="clear" w:color="auto" w:fill="FFFFFF"/>
          </w:tcPr>
          <w:p w:rsidR="00FC4CE4" w:rsidRDefault="00FC4CE4" w:rsidP="00305A33">
            <w:pPr>
              <w:rPr>
                <w:rFonts w:ascii="Arial" w:hAnsi="Arial" w:cs="Arial"/>
                <w:color w:val="000000"/>
                <w:sz w:val="18"/>
                <w:szCs w:val="18"/>
              </w:rPr>
            </w:pPr>
            <w:r>
              <w:rPr>
                <w:color w:val="339966"/>
                <w:sz w:val="40"/>
              </w:rPr>
              <w:lastRenderedPageBreak/>
              <w:sym w:font="Wingdings" w:char="F0FE"/>
            </w:r>
          </w:p>
        </w:tc>
        <w:tc>
          <w:tcPr>
            <w:tcW w:w="1425" w:type="dxa"/>
            <w:shd w:val="clear" w:color="auto" w:fill="FFFFFF"/>
          </w:tcPr>
          <w:p w:rsidR="00FC4CE4" w:rsidRDefault="00FC4CE4" w:rsidP="00305A33">
            <w:pPr>
              <w:rPr>
                <w:rFonts w:ascii="Arial" w:hAnsi="Arial" w:cs="Arial"/>
                <w:color w:val="000000"/>
                <w:sz w:val="18"/>
                <w:szCs w:val="18"/>
              </w:rPr>
            </w:pPr>
          </w:p>
        </w:tc>
      </w:tr>
    </w:tbl>
    <w:p w:rsidR="00F01169" w:rsidRDefault="00F01169">
      <w:pPr>
        <w:spacing w:before="0" w:after="200" w:line="276" w:lineRule="auto"/>
        <w:rPr>
          <w:rFonts w:asciiTheme="majorHAnsi" w:eastAsiaTheme="majorEastAsia" w:hAnsiTheme="majorHAnsi" w:cstheme="majorBidi"/>
          <w:b/>
          <w:bCs/>
          <w:color w:val="4F81BD" w:themeColor="accent1"/>
          <w:sz w:val="26"/>
          <w:szCs w:val="26"/>
          <w:lang w:eastAsia="zh-CN"/>
        </w:rPr>
      </w:pPr>
      <w:r>
        <w:lastRenderedPageBreak/>
        <w:br w:type="page"/>
      </w:r>
    </w:p>
    <w:p w:rsidR="00303996" w:rsidRDefault="00303996" w:rsidP="00303996">
      <w:pPr>
        <w:pStyle w:val="Titre2"/>
      </w:pPr>
      <w:bookmarkStart w:id="79" w:name="_Toc421884844"/>
      <w:commentRangeStart w:id="80"/>
      <w:r>
        <w:lastRenderedPageBreak/>
        <w:t>LWM2M Object: Software Management</w:t>
      </w:r>
      <w:r w:rsidR="000769AE">
        <w:t xml:space="preserve"> - 9</w:t>
      </w:r>
      <w:commentRangeEnd w:id="80"/>
      <w:r w:rsidR="00307569">
        <w:rPr>
          <w:rStyle w:val="Marquedecommentaire"/>
          <w:rFonts w:ascii="Helvetica" w:eastAsia="Times New Roman" w:hAnsi="Helvetica" w:cs="Times New Roman"/>
          <w:b w:val="0"/>
          <w:bCs w:val="0"/>
          <w:color w:val="3D3E40"/>
          <w:lang w:eastAsia="en-US"/>
        </w:rPr>
        <w:commentReference w:id="80"/>
      </w:r>
      <w:bookmarkEnd w:id="79"/>
    </w:p>
    <w:p w:rsidR="00303996" w:rsidRDefault="00303996" w:rsidP="00303996">
      <w:pPr>
        <w:pStyle w:val="Titre3"/>
      </w:pPr>
      <w:r>
        <w:t>Description</w:t>
      </w:r>
    </w:p>
    <w:p w:rsidR="00303996" w:rsidRDefault="00303996" w:rsidP="00303996">
      <w:pPr>
        <w:rPr>
          <w:color w:val="000000"/>
        </w:rPr>
      </w:pPr>
      <w:r w:rsidRPr="005649EA">
        <w:rPr>
          <w:color w:val="000000"/>
        </w:rPr>
        <w:t>This LWM2M objects provides the resources needed to perform software management on the device. Each software component is managed via a dedicated Software Management Object instance.</w:t>
      </w:r>
    </w:p>
    <w:p w:rsidR="005A30C8" w:rsidRPr="00303996" w:rsidRDefault="005A30C8" w:rsidP="00303996">
      <w:pPr>
        <w:rPr>
          <w:lang w:eastAsia="zh-CN"/>
        </w:rPr>
      </w:pPr>
      <w:proofErr w:type="gramStart"/>
      <w:r>
        <w:t>This object is only used for download and update</w:t>
      </w:r>
      <w:proofErr w:type="gramEnd"/>
      <w:r>
        <w:t xml:space="preserve"> a SW application. It is not used for SW application management.</w:t>
      </w:r>
      <w:r w:rsidR="00050E8C">
        <w:br/>
        <w:t>SW = Legato application, external application</w:t>
      </w:r>
    </w:p>
    <w:p w:rsidR="00303996" w:rsidRDefault="00303996" w:rsidP="00303996">
      <w:pPr>
        <w:pStyle w:val="Titre3"/>
      </w:pPr>
      <w:r>
        <w:t>Object definition</w:t>
      </w:r>
    </w:p>
    <w:tbl>
      <w:tblPr>
        <w:tblW w:w="8572" w:type="dxa"/>
        <w:jc w:val="center"/>
        <w:tblInd w:w="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0"/>
        <w:gridCol w:w="1418"/>
        <w:gridCol w:w="1417"/>
        <w:gridCol w:w="1843"/>
        <w:gridCol w:w="2204"/>
      </w:tblGrid>
      <w:tr w:rsidR="00303996" w:rsidRPr="005649EA" w:rsidTr="00303996">
        <w:trPr>
          <w:tblHeader/>
          <w:jc w:val="center"/>
        </w:trPr>
        <w:tc>
          <w:tcPr>
            <w:tcW w:w="1690" w:type="dxa"/>
            <w:shd w:val="pct25" w:color="auto" w:fill="FFFFFF"/>
          </w:tcPr>
          <w:p w:rsidR="00303996" w:rsidRPr="0056273E" w:rsidRDefault="00303996" w:rsidP="00F372A8">
            <w:pPr>
              <w:pStyle w:val="TableHead"/>
              <w:jc w:val="left"/>
              <w:rPr>
                <w:szCs w:val="18"/>
              </w:rPr>
            </w:pPr>
            <w:r w:rsidRPr="0056273E">
              <w:rPr>
                <w:szCs w:val="18"/>
              </w:rPr>
              <w:t>Name</w:t>
            </w:r>
          </w:p>
        </w:tc>
        <w:tc>
          <w:tcPr>
            <w:tcW w:w="1418" w:type="dxa"/>
            <w:shd w:val="pct25" w:color="auto" w:fill="FFFFFF"/>
          </w:tcPr>
          <w:p w:rsidR="00303996" w:rsidRPr="0056273E" w:rsidRDefault="00303996" w:rsidP="00F372A8">
            <w:pPr>
              <w:pStyle w:val="TableHead"/>
              <w:jc w:val="left"/>
              <w:rPr>
                <w:szCs w:val="18"/>
              </w:rPr>
            </w:pPr>
            <w:r w:rsidRPr="0056273E">
              <w:rPr>
                <w:szCs w:val="18"/>
              </w:rPr>
              <w:t>Object ID</w:t>
            </w:r>
          </w:p>
        </w:tc>
        <w:tc>
          <w:tcPr>
            <w:tcW w:w="1417" w:type="dxa"/>
            <w:shd w:val="pct25" w:color="auto" w:fill="FFFFFF"/>
          </w:tcPr>
          <w:p w:rsidR="00303996" w:rsidRPr="00120A1B" w:rsidRDefault="00303996" w:rsidP="00F372A8">
            <w:pPr>
              <w:pStyle w:val="TableHead"/>
              <w:jc w:val="left"/>
              <w:rPr>
                <w:szCs w:val="18"/>
              </w:rPr>
            </w:pPr>
            <w:r w:rsidRPr="0056273E">
              <w:rPr>
                <w:szCs w:val="18"/>
              </w:rPr>
              <w:t>Instances</w:t>
            </w:r>
          </w:p>
        </w:tc>
        <w:tc>
          <w:tcPr>
            <w:tcW w:w="1843" w:type="dxa"/>
            <w:shd w:val="pct25" w:color="auto" w:fill="FFFFFF"/>
          </w:tcPr>
          <w:p w:rsidR="00303996" w:rsidRPr="009A7825" w:rsidRDefault="00303996" w:rsidP="00F372A8">
            <w:pPr>
              <w:pStyle w:val="TableHead"/>
              <w:jc w:val="left"/>
              <w:rPr>
                <w:szCs w:val="18"/>
              </w:rPr>
            </w:pPr>
            <w:r w:rsidRPr="009A7825">
              <w:rPr>
                <w:szCs w:val="18"/>
              </w:rPr>
              <w:t>Mandatory</w:t>
            </w:r>
          </w:p>
        </w:tc>
        <w:tc>
          <w:tcPr>
            <w:tcW w:w="2204" w:type="dxa"/>
            <w:shd w:val="pct25" w:color="auto" w:fill="FFFFFF"/>
          </w:tcPr>
          <w:p w:rsidR="00303996" w:rsidRPr="00144647" w:rsidRDefault="00303996" w:rsidP="00F372A8">
            <w:pPr>
              <w:pStyle w:val="TableHead"/>
              <w:jc w:val="left"/>
              <w:rPr>
                <w:szCs w:val="18"/>
              </w:rPr>
            </w:pPr>
            <w:r w:rsidRPr="00144647">
              <w:rPr>
                <w:szCs w:val="18"/>
              </w:rPr>
              <w:t>Object URN</w:t>
            </w:r>
          </w:p>
        </w:tc>
      </w:tr>
      <w:tr w:rsidR="00303996" w:rsidRPr="0013605E" w:rsidTr="00303996">
        <w:trPr>
          <w:jc w:val="center"/>
        </w:trPr>
        <w:tc>
          <w:tcPr>
            <w:tcW w:w="1690" w:type="dxa"/>
          </w:tcPr>
          <w:p w:rsidR="00303996" w:rsidRPr="0013605E" w:rsidRDefault="00303996" w:rsidP="0013605E">
            <w:pPr>
              <w:rPr>
                <w:rFonts w:ascii="Arial" w:hAnsi="Arial" w:cs="Arial"/>
                <w:color w:val="000000"/>
                <w:sz w:val="18"/>
                <w:szCs w:val="18"/>
              </w:rPr>
            </w:pPr>
            <w:proofErr w:type="spellStart"/>
            <w:r w:rsidRPr="0013605E">
              <w:rPr>
                <w:rFonts w:ascii="Arial" w:hAnsi="Arial" w:cs="Arial"/>
                <w:color w:val="000000"/>
                <w:sz w:val="18"/>
                <w:szCs w:val="18"/>
              </w:rPr>
              <w:t>Sofware</w:t>
            </w:r>
            <w:proofErr w:type="spellEnd"/>
            <w:r w:rsidRPr="0013605E">
              <w:rPr>
                <w:rFonts w:ascii="Arial" w:hAnsi="Arial" w:cs="Arial"/>
                <w:color w:val="000000"/>
                <w:sz w:val="18"/>
                <w:szCs w:val="18"/>
              </w:rPr>
              <w:t xml:space="preserve"> Update</w:t>
            </w:r>
          </w:p>
        </w:tc>
        <w:tc>
          <w:tcPr>
            <w:tcW w:w="1418" w:type="dxa"/>
          </w:tcPr>
          <w:p w:rsidR="00303996" w:rsidRPr="0013605E" w:rsidRDefault="00303996" w:rsidP="0013605E">
            <w:pPr>
              <w:rPr>
                <w:rFonts w:ascii="Arial" w:hAnsi="Arial" w:cs="Arial"/>
                <w:color w:val="000000"/>
                <w:sz w:val="18"/>
                <w:szCs w:val="18"/>
              </w:rPr>
            </w:pPr>
            <w:r w:rsidRPr="0013605E">
              <w:rPr>
                <w:rFonts w:ascii="Arial" w:hAnsi="Arial" w:cs="Arial"/>
                <w:color w:val="000000"/>
                <w:sz w:val="18"/>
                <w:szCs w:val="18"/>
              </w:rPr>
              <w:t>9</w:t>
            </w:r>
          </w:p>
        </w:tc>
        <w:tc>
          <w:tcPr>
            <w:tcW w:w="1417" w:type="dxa"/>
          </w:tcPr>
          <w:p w:rsidR="00303996" w:rsidRPr="0013605E" w:rsidRDefault="00303996" w:rsidP="0013605E">
            <w:pPr>
              <w:rPr>
                <w:rFonts w:ascii="Arial" w:hAnsi="Arial" w:cs="Arial"/>
                <w:color w:val="000000"/>
                <w:sz w:val="18"/>
                <w:szCs w:val="18"/>
              </w:rPr>
            </w:pPr>
            <w:r w:rsidRPr="0013605E">
              <w:rPr>
                <w:rFonts w:ascii="Arial" w:hAnsi="Arial" w:cs="Arial"/>
                <w:color w:val="000000"/>
                <w:sz w:val="18"/>
                <w:szCs w:val="18"/>
              </w:rPr>
              <w:t>Multiple</w:t>
            </w:r>
          </w:p>
        </w:tc>
        <w:tc>
          <w:tcPr>
            <w:tcW w:w="1843" w:type="dxa"/>
          </w:tcPr>
          <w:p w:rsidR="00303996" w:rsidRPr="0013605E" w:rsidRDefault="00303996" w:rsidP="0013605E">
            <w:pPr>
              <w:rPr>
                <w:rFonts w:ascii="Arial" w:hAnsi="Arial" w:cs="Arial"/>
                <w:color w:val="000000"/>
                <w:sz w:val="18"/>
                <w:szCs w:val="18"/>
              </w:rPr>
            </w:pPr>
            <w:r w:rsidRPr="0013605E">
              <w:rPr>
                <w:rFonts w:ascii="Arial" w:hAnsi="Arial" w:cs="Arial"/>
                <w:color w:val="000000"/>
                <w:sz w:val="18"/>
                <w:szCs w:val="18"/>
              </w:rPr>
              <w:t>Optional</w:t>
            </w:r>
          </w:p>
        </w:tc>
        <w:tc>
          <w:tcPr>
            <w:tcW w:w="2204" w:type="dxa"/>
          </w:tcPr>
          <w:p w:rsidR="00303996" w:rsidRPr="0013605E" w:rsidRDefault="00303996" w:rsidP="0013605E">
            <w:pPr>
              <w:rPr>
                <w:rFonts w:ascii="Arial" w:hAnsi="Arial" w:cs="Arial"/>
                <w:color w:val="000000"/>
                <w:sz w:val="18"/>
                <w:szCs w:val="18"/>
              </w:rPr>
            </w:pPr>
            <w:r w:rsidRPr="0013605E">
              <w:rPr>
                <w:rFonts w:ascii="Arial" w:hAnsi="Arial" w:cs="Arial"/>
                <w:color w:val="000000"/>
                <w:sz w:val="18"/>
                <w:szCs w:val="18"/>
              </w:rPr>
              <w:t>urn:oma:lwm2m:oma:9</w:t>
            </w:r>
          </w:p>
        </w:tc>
      </w:tr>
    </w:tbl>
    <w:p w:rsidR="00303996" w:rsidRDefault="00303996" w:rsidP="00303996">
      <w:pPr>
        <w:pStyle w:val="Titre3"/>
      </w:pPr>
      <w:bookmarkStart w:id="81" w:name="_Ref409497628"/>
      <w:r>
        <w:t>Resource definitions</w:t>
      </w:r>
      <w:bookmarkEnd w:id="81"/>
    </w:p>
    <w:p w:rsidR="001672AD" w:rsidRDefault="001672AD" w:rsidP="001672AD">
      <w:pPr>
        <w:rPr>
          <w:lang w:eastAsia="zh-CN"/>
        </w:rPr>
      </w:pPr>
      <w:r>
        <w:rPr>
          <w:lang w:eastAsia="zh-CN"/>
        </w:rPr>
        <w:t xml:space="preserve">Column O (Operations): R </w:t>
      </w:r>
      <w:r>
        <w:rPr>
          <w:lang w:eastAsia="zh-CN"/>
        </w:rPr>
        <w:sym w:font="Wingdings" w:char="F0E0"/>
      </w:r>
      <w:r>
        <w:rPr>
          <w:lang w:eastAsia="zh-CN"/>
        </w:rPr>
        <w:t xml:space="preserve"> Read; W </w:t>
      </w:r>
      <w:r>
        <w:rPr>
          <w:lang w:eastAsia="zh-CN"/>
        </w:rPr>
        <w:sym w:font="Wingdings" w:char="F0E0"/>
      </w:r>
      <w:r>
        <w:rPr>
          <w:lang w:eastAsia="zh-CN"/>
        </w:rPr>
        <w:t xml:space="preserve"> Write; E </w:t>
      </w:r>
      <w:r>
        <w:rPr>
          <w:lang w:eastAsia="zh-CN"/>
        </w:rPr>
        <w:sym w:font="Wingdings" w:char="F0E0"/>
      </w:r>
      <w:r>
        <w:rPr>
          <w:lang w:eastAsia="zh-CN"/>
        </w:rPr>
        <w:t xml:space="preserve"> Execute</w:t>
      </w:r>
    </w:p>
    <w:p w:rsidR="001672AD" w:rsidRDefault="001672AD" w:rsidP="001672AD">
      <w:pPr>
        <w:rPr>
          <w:lang w:eastAsia="zh-CN"/>
        </w:rPr>
      </w:pPr>
      <w:r>
        <w:rPr>
          <w:lang w:eastAsia="zh-CN"/>
        </w:rPr>
        <w:t xml:space="preserve">Column I (Instances): S </w:t>
      </w:r>
      <w:r>
        <w:rPr>
          <w:lang w:eastAsia="zh-CN"/>
        </w:rPr>
        <w:sym w:font="Wingdings" w:char="F0E0"/>
      </w:r>
      <w:r>
        <w:rPr>
          <w:lang w:eastAsia="zh-CN"/>
        </w:rPr>
        <w:t xml:space="preserve"> Single; M </w:t>
      </w:r>
      <w:r>
        <w:rPr>
          <w:lang w:eastAsia="zh-CN"/>
        </w:rPr>
        <w:sym w:font="Wingdings" w:char="F0E0"/>
      </w:r>
      <w:r>
        <w:rPr>
          <w:lang w:eastAsia="zh-CN"/>
        </w:rPr>
        <w:t xml:space="preserve"> Multiple</w:t>
      </w:r>
    </w:p>
    <w:p w:rsidR="001672AD" w:rsidRPr="001672AD" w:rsidRDefault="001672AD" w:rsidP="001672AD">
      <w:pPr>
        <w:rPr>
          <w:lang w:eastAsia="zh-CN"/>
        </w:rPr>
      </w:pPr>
      <w:r>
        <w:rPr>
          <w:lang w:eastAsia="zh-CN"/>
        </w:rPr>
        <w:t xml:space="preserve">Column M (Mandatory): M </w:t>
      </w:r>
      <w:r>
        <w:rPr>
          <w:lang w:eastAsia="zh-CN"/>
        </w:rPr>
        <w:sym w:font="Wingdings" w:char="F0E0"/>
      </w:r>
      <w:r>
        <w:rPr>
          <w:lang w:eastAsia="zh-CN"/>
        </w:rPr>
        <w:t xml:space="preserve"> Mandatory; O </w:t>
      </w:r>
      <w:r>
        <w:rPr>
          <w:lang w:eastAsia="zh-CN"/>
        </w:rPr>
        <w:sym w:font="Wingdings" w:char="F0E0"/>
      </w:r>
      <w:r>
        <w:rPr>
          <w:lang w:eastAsia="zh-CN"/>
        </w:rPr>
        <w:t xml:space="preserve"> Optional</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
        <w:gridCol w:w="899"/>
        <w:gridCol w:w="461"/>
        <w:gridCol w:w="284"/>
        <w:gridCol w:w="425"/>
        <w:gridCol w:w="803"/>
        <w:gridCol w:w="1016"/>
        <w:gridCol w:w="2693"/>
        <w:gridCol w:w="1276"/>
        <w:gridCol w:w="1175"/>
      </w:tblGrid>
      <w:tr w:rsidR="00FC4CE4" w:rsidRPr="005649EA" w:rsidTr="00676C4E">
        <w:trPr>
          <w:cantSplit/>
          <w:tblHeader/>
          <w:jc w:val="center"/>
        </w:trPr>
        <w:tc>
          <w:tcPr>
            <w:tcW w:w="432" w:type="dxa"/>
            <w:shd w:val="pct25" w:color="auto" w:fill="FFFFFF"/>
            <w:vAlign w:val="center"/>
          </w:tcPr>
          <w:p w:rsidR="00FC4CE4" w:rsidRPr="0056273E" w:rsidRDefault="00FC4CE4" w:rsidP="00FF365D">
            <w:pPr>
              <w:pStyle w:val="TableHead"/>
              <w:rPr>
                <w:szCs w:val="18"/>
              </w:rPr>
            </w:pPr>
            <w:r>
              <w:rPr>
                <w:szCs w:val="18"/>
              </w:rPr>
              <w:t>ID</w:t>
            </w:r>
          </w:p>
        </w:tc>
        <w:tc>
          <w:tcPr>
            <w:tcW w:w="899" w:type="dxa"/>
            <w:shd w:val="pct25" w:color="auto" w:fill="FFFFFF"/>
            <w:vAlign w:val="center"/>
          </w:tcPr>
          <w:p w:rsidR="00FC4CE4" w:rsidRPr="0056273E" w:rsidRDefault="00FC4CE4" w:rsidP="00FF365D">
            <w:pPr>
              <w:pStyle w:val="TableHead"/>
              <w:rPr>
                <w:szCs w:val="18"/>
              </w:rPr>
            </w:pPr>
            <w:r w:rsidRPr="0056273E">
              <w:rPr>
                <w:szCs w:val="18"/>
              </w:rPr>
              <w:t>Name</w:t>
            </w:r>
          </w:p>
        </w:tc>
        <w:tc>
          <w:tcPr>
            <w:tcW w:w="461" w:type="dxa"/>
            <w:shd w:val="pct25" w:color="auto" w:fill="FFFFFF"/>
            <w:vAlign w:val="center"/>
          </w:tcPr>
          <w:p w:rsidR="00FC4CE4" w:rsidRPr="00120A1B" w:rsidRDefault="00FC4CE4" w:rsidP="00FF365D">
            <w:pPr>
              <w:pStyle w:val="TableHead"/>
              <w:rPr>
                <w:szCs w:val="18"/>
              </w:rPr>
            </w:pPr>
            <w:r w:rsidRPr="0056273E">
              <w:rPr>
                <w:szCs w:val="18"/>
              </w:rPr>
              <w:t>O</w:t>
            </w:r>
          </w:p>
        </w:tc>
        <w:tc>
          <w:tcPr>
            <w:tcW w:w="284" w:type="dxa"/>
            <w:shd w:val="pct25" w:color="auto" w:fill="FFFFFF"/>
            <w:vAlign w:val="center"/>
          </w:tcPr>
          <w:p w:rsidR="00FC4CE4" w:rsidRPr="00120A1B" w:rsidRDefault="00FC4CE4" w:rsidP="00FF365D">
            <w:pPr>
              <w:pStyle w:val="TableHead"/>
              <w:rPr>
                <w:szCs w:val="18"/>
              </w:rPr>
            </w:pPr>
            <w:r>
              <w:rPr>
                <w:szCs w:val="18"/>
              </w:rPr>
              <w:t>I</w:t>
            </w:r>
          </w:p>
        </w:tc>
        <w:tc>
          <w:tcPr>
            <w:tcW w:w="425" w:type="dxa"/>
            <w:shd w:val="pct25" w:color="auto" w:fill="FFFFFF"/>
            <w:vAlign w:val="center"/>
          </w:tcPr>
          <w:p w:rsidR="00FC4CE4" w:rsidRPr="009A7825" w:rsidRDefault="00FC4CE4" w:rsidP="00FF365D">
            <w:pPr>
              <w:pStyle w:val="TableHead"/>
              <w:rPr>
                <w:szCs w:val="18"/>
              </w:rPr>
            </w:pPr>
            <w:r>
              <w:rPr>
                <w:szCs w:val="18"/>
              </w:rPr>
              <w:t>M</w:t>
            </w:r>
          </w:p>
        </w:tc>
        <w:tc>
          <w:tcPr>
            <w:tcW w:w="803" w:type="dxa"/>
            <w:shd w:val="pct25" w:color="auto" w:fill="FFFFFF"/>
            <w:vAlign w:val="center"/>
          </w:tcPr>
          <w:p w:rsidR="00FC4CE4" w:rsidRPr="00144647" w:rsidRDefault="00FC4CE4" w:rsidP="00FF365D">
            <w:pPr>
              <w:pStyle w:val="TableHead"/>
              <w:rPr>
                <w:szCs w:val="18"/>
              </w:rPr>
            </w:pPr>
            <w:r w:rsidRPr="00144647">
              <w:rPr>
                <w:szCs w:val="18"/>
              </w:rPr>
              <w:t>Type</w:t>
            </w:r>
          </w:p>
        </w:tc>
        <w:tc>
          <w:tcPr>
            <w:tcW w:w="1016" w:type="dxa"/>
            <w:shd w:val="pct25" w:color="auto" w:fill="FFFFFF"/>
            <w:vAlign w:val="center"/>
          </w:tcPr>
          <w:p w:rsidR="00FC4CE4" w:rsidRPr="00144647" w:rsidRDefault="00FC4CE4" w:rsidP="00FF365D">
            <w:pPr>
              <w:pStyle w:val="TableHead"/>
              <w:rPr>
                <w:szCs w:val="18"/>
              </w:rPr>
            </w:pPr>
            <w:r w:rsidRPr="00144647">
              <w:rPr>
                <w:szCs w:val="18"/>
              </w:rPr>
              <w:t>Range or Enumeration</w:t>
            </w:r>
          </w:p>
        </w:tc>
        <w:tc>
          <w:tcPr>
            <w:tcW w:w="2693" w:type="dxa"/>
            <w:shd w:val="pct25" w:color="auto" w:fill="FFFFFF"/>
            <w:vAlign w:val="center"/>
          </w:tcPr>
          <w:p w:rsidR="00FC4CE4" w:rsidRPr="00ED3BA2" w:rsidRDefault="00FC4CE4" w:rsidP="00FF365D">
            <w:pPr>
              <w:pStyle w:val="TableHead"/>
              <w:rPr>
                <w:szCs w:val="18"/>
              </w:rPr>
            </w:pPr>
            <w:r w:rsidRPr="00ED3BA2">
              <w:rPr>
                <w:szCs w:val="18"/>
              </w:rPr>
              <w:t>Description</w:t>
            </w:r>
          </w:p>
        </w:tc>
        <w:tc>
          <w:tcPr>
            <w:tcW w:w="1276" w:type="dxa"/>
            <w:shd w:val="pct25" w:color="auto" w:fill="FFFFFF"/>
            <w:vAlign w:val="center"/>
          </w:tcPr>
          <w:p w:rsidR="00FC4CE4" w:rsidRDefault="00FC4CE4" w:rsidP="00676C4E">
            <w:pPr>
              <w:pStyle w:val="TableHead"/>
              <w:rPr>
                <w:szCs w:val="18"/>
              </w:rPr>
            </w:pPr>
            <w:r>
              <w:rPr>
                <w:szCs w:val="18"/>
              </w:rPr>
              <w:t>Support</w:t>
            </w:r>
          </w:p>
        </w:tc>
        <w:tc>
          <w:tcPr>
            <w:tcW w:w="1175" w:type="dxa"/>
            <w:shd w:val="pct25" w:color="auto" w:fill="FFFFFF"/>
            <w:vAlign w:val="center"/>
          </w:tcPr>
          <w:p w:rsidR="00FC4CE4" w:rsidRPr="00ED3BA2" w:rsidRDefault="00D23106" w:rsidP="00FF365D">
            <w:pPr>
              <w:pStyle w:val="TableHead"/>
              <w:rPr>
                <w:szCs w:val="18"/>
              </w:rPr>
            </w:pPr>
            <w:r>
              <w:rPr>
                <w:szCs w:val="18"/>
              </w:rPr>
              <w:t>Customer oriented name</w:t>
            </w:r>
          </w:p>
        </w:tc>
      </w:tr>
      <w:tr w:rsidR="00FC4CE4" w:rsidRPr="0013605E" w:rsidTr="00676C4E">
        <w:trPr>
          <w:cantSplit/>
          <w:jc w:val="center"/>
        </w:trPr>
        <w:tc>
          <w:tcPr>
            <w:tcW w:w="432" w:type="dxa"/>
          </w:tcPr>
          <w:p w:rsidR="00FC4CE4" w:rsidRPr="0013605E" w:rsidRDefault="00FC4CE4" w:rsidP="0013605E">
            <w:pPr>
              <w:rPr>
                <w:rFonts w:ascii="Arial" w:hAnsi="Arial" w:cs="Arial"/>
                <w:color w:val="000000"/>
                <w:sz w:val="18"/>
                <w:szCs w:val="18"/>
              </w:rPr>
            </w:pPr>
            <w:r w:rsidRPr="0013605E">
              <w:rPr>
                <w:rFonts w:ascii="Arial" w:hAnsi="Arial" w:cs="Arial"/>
                <w:color w:val="000000"/>
                <w:sz w:val="18"/>
                <w:szCs w:val="18"/>
              </w:rPr>
              <w:t>0</w:t>
            </w:r>
          </w:p>
        </w:tc>
        <w:tc>
          <w:tcPr>
            <w:tcW w:w="899" w:type="dxa"/>
          </w:tcPr>
          <w:p w:rsidR="00FC4CE4" w:rsidRPr="0013605E" w:rsidRDefault="00FC4CE4" w:rsidP="0013605E">
            <w:pPr>
              <w:rPr>
                <w:rFonts w:ascii="Arial" w:hAnsi="Arial" w:cs="Arial"/>
                <w:color w:val="000000"/>
                <w:sz w:val="18"/>
                <w:szCs w:val="18"/>
              </w:rPr>
            </w:pPr>
            <w:proofErr w:type="spellStart"/>
            <w:r w:rsidRPr="0013605E">
              <w:rPr>
                <w:rFonts w:ascii="Arial" w:hAnsi="Arial" w:cs="Arial"/>
                <w:color w:val="000000"/>
                <w:sz w:val="18"/>
                <w:szCs w:val="18"/>
              </w:rPr>
              <w:t>PkgName</w:t>
            </w:r>
            <w:proofErr w:type="spellEnd"/>
          </w:p>
        </w:tc>
        <w:tc>
          <w:tcPr>
            <w:tcW w:w="461" w:type="dxa"/>
          </w:tcPr>
          <w:p w:rsidR="00FC4CE4" w:rsidRPr="0013605E" w:rsidRDefault="00FC4CE4" w:rsidP="0013605E">
            <w:pPr>
              <w:rPr>
                <w:rFonts w:ascii="Arial" w:hAnsi="Arial" w:cs="Arial"/>
                <w:color w:val="000000"/>
                <w:sz w:val="18"/>
                <w:szCs w:val="18"/>
              </w:rPr>
            </w:pPr>
            <w:r w:rsidRPr="0013605E">
              <w:rPr>
                <w:rFonts w:ascii="Arial" w:hAnsi="Arial" w:cs="Arial"/>
                <w:color w:val="000000"/>
                <w:sz w:val="18"/>
                <w:szCs w:val="18"/>
              </w:rPr>
              <w:t>R</w:t>
            </w:r>
          </w:p>
        </w:tc>
        <w:tc>
          <w:tcPr>
            <w:tcW w:w="284" w:type="dxa"/>
          </w:tcPr>
          <w:p w:rsidR="00FC4CE4" w:rsidRPr="0013605E" w:rsidRDefault="00FC4CE4" w:rsidP="0013605E">
            <w:pPr>
              <w:rPr>
                <w:rFonts w:ascii="Arial" w:hAnsi="Arial" w:cs="Arial"/>
                <w:color w:val="000000"/>
                <w:sz w:val="18"/>
                <w:szCs w:val="18"/>
              </w:rPr>
            </w:pPr>
            <w:r w:rsidRPr="0013605E">
              <w:rPr>
                <w:rFonts w:ascii="Arial" w:hAnsi="Arial" w:cs="Arial"/>
                <w:color w:val="000000"/>
                <w:sz w:val="18"/>
                <w:szCs w:val="18"/>
              </w:rPr>
              <w:t>S</w:t>
            </w:r>
          </w:p>
        </w:tc>
        <w:tc>
          <w:tcPr>
            <w:tcW w:w="425" w:type="dxa"/>
          </w:tcPr>
          <w:p w:rsidR="00FC4CE4" w:rsidRPr="0013605E" w:rsidRDefault="00FC4CE4" w:rsidP="0013605E">
            <w:pPr>
              <w:rPr>
                <w:rFonts w:ascii="Arial" w:hAnsi="Arial" w:cs="Arial"/>
                <w:color w:val="000000"/>
                <w:sz w:val="18"/>
                <w:szCs w:val="18"/>
              </w:rPr>
            </w:pPr>
            <w:r w:rsidRPr="0013605E">
              <w:rPr>
                <w:rFonts w:ascii="Arial" w:hAnsi="Arial" w:cs="Arial"/>
                <w:color w:val="000000"/>
                <w:sz w:val="18"/>
                <w:szCs w:val="18"/>
              </w:rPr>
              <w:t>M</w:t>
            </w:r>
          </w:p>
        </w:tc>
        <w:tc>
          <w:tcPr>
            <w:tcW w:w="803" w:type="dxa"/>
          </w:tcPr>
          <w:p w:rsidR="00FC4CE4" w:rsidRPr="0013605E" w:rsidRDefault="00FC4CE4" w:rsidP="0013605E">
            <w:pPr>
              <w:rPr>
                <w:rFonts w:ascii="Arial" w:hAnsi="Arial" w:cs="Arial"/>
                <w:color w:val="000000"/>
                <w:sz w:val="18"/>
                <w:szCs w:val="18"/>
              </w:rPr>
            </w:pPr>
            <w:r w:rsidRPr="0013605E">
              <w:rPr>
                <w:rFonts w:ascii="Arial" w:hAnsi="Arial" w:cs="Arial"/>
                <w:color w:val="000000"/>
                <w:sz w:val="18"/>
                <w:szCs w:val="18"/>
              </w:rPr>
              <w:t>String</w:t>
            </w:r>
          </w:p>
        </w:tc>
        <w:tc>
          <w:tcPr>
            <w:tcW w:w="1016" w:type="dxa"/>
          </w:tcPr>
          <w:p w:rsidR="00FC4CE4" w:rsidRPr="0013605E" w:rsidRDefault="00FC4CE4" w:rsidP="0013605E">
            <w:pPr>
              <w:rPr>
                <w:rFonts w:ascii="Arial" w:hAnsi="Arial" w:cs="Arial"/>
                <w:color w:val="000000"/>
                <w:sz w:val="18"/>
                <w:szCs w:val="18"/>
              </w:rPr>
            </w:pPr>
            <w:r w:rsidRPr="0013605E">
              <w:rPr>
                <w:rFonts w:ascii="Arial" w:hAnsi="Arial" w:cs="Arial"/>
                <w:color w:val="000000"/>
                <w:sz w:val="18"/>
                <w:szCs w:val="18"/>
              </w:rPr>
              <w:t>0-255 bytes</w:t>
            </w:r>
          </w:p>
        </w:tc>
        <w:tc>
          <w:tcPr>
            <w:tcW w:w="2693" w:type="dxa"/>
          </w:tcPr>
          <w:p w:rsidR="00FC4CE4" w:rsidRPr="0013605E" w:rsidRDefault="00FC4CE4" w:rsidP="005A30C8">
            <w:pPr>
              <w:rPr>
                <w:rFonts w:ascii="Arial" w:hAnsi="Arial" w:cs="Arial"/>
                <w:color w:val="000000"/>
                <w:sz w:val="18"/>
                <w:szCs w:val="18"/>
              </w:rPr>
            </w:pPr>
            <w:r w:rsidRPr="0013605E">
              <w:rPr>
                <w:rFonts w:ascii="Arial" w:hAnsi="Arial" w:cs="Arial"/>
                <w:color w:val="000000"/>
                <w:sz w:val="18"/>
                <w:szCs w:val="18"/>
              </w:rPr>
              <w:t>Name of the software package</w:t>
            </w:r>
            <w:r w:rsidR="005A30C8">
              <w:rPr>
                <w:rFonts w:ascii="Arial" w:hAnsi="Arial" w:cs="Arial"/>
                <w:color w:val="000000"/>
                <w:sz w:val="18"/>
                <w:szCs w:val="18"/>
              </w:rPr>
              <w:t xml:space="preserve"> (</w:t>
            </w:r>
            <w:r w:rsidR="005A30C8" w:rsidRPr="00285FDE">
              <w:rPr>
                <w:rFonts w:ascii="Arial" w:hAnsi="Arial" w:cs="Arial"/>
                <w:color w:val="000000"/>
                <w:sz w:val="18"/>
                <w:szCs w:val="18"/>
              </w:rPr>
              <w:t>Package Name shall need to be provided by AVMS server explicitly thanks to the application data model manifest.)</w:t>
            </w:r>
          </w:p>
        </w:tc>
        <w:tc>
          <w:tcPr>
            <w:tcW w:w="1276" w:type="dxa"/>
          </w:tcPr>
          <w:p w:rsidR="00D4414B" w:rsidRDefault="00D4414B" w:rsidP="00D4414B">
            <w:pPr>
              <w:rPr>
                <w:color w:val="339966"/>
                <w:sz w:val="40"/>
              </w:rPr>
            </w:pPr>
            <w:r>
              <w:rPr>
                <w:color w:val="339966"/>
                <w:sz w:val="40"/>
              </w:rPr>
              <w:sym w:font="Wingdings" w:char="F0FE"/>
            </w:r>
          </w:p>
          <w:p w:rsidR="00D4414B" w:rsidRPr="0013605E" w:rsidRDefault="00D4414B" w:rsidP="00D4414B">
            <w:pPr>
              <w:rPr>
                <w:rFonts w:ascii="Arial" w:hAnsi="Arial" w:cs="Arial"/>
                <w:color w:val="000000"/>
                <w:sz w:val="18"/>
                <w:szCs w:val="18"/>
              </w:rPr>
            </w:pPr>
            <w:r w:rsidRPr="00D4414B">
              <w:rPr>
                <w:rFonts w:ascii="Arial" w:hAnsi="Arial" w:cs="Arial"/>
                <w:color w:val="FF0000"/>
                <w:sz w:val="18"/>
                <w:szCs w:val="18"/>
                <w:highlight w:val="yellow"/>
              </w:rPr>
              <w:t xml:space="preserve">But where is the </w:t>
            </w:r>
            <w:proofErr w:type="gramStart"/>
            <w:r w:rsidRPr="00D4414B">
              <w:rPr>
                <w:rFonts w:ascii="Arial" w:hAnsi="Arial" w:cs="Arial"/>
                <w:color w:val="FF0000"/>
                <w:sz w:val="18"/>
                <w:szCs w:val="18"/>
                <w:highlight w:val="yellow"/>
              </w:rPr>
              <w:t>info ?</w:t>
            </w:r>
            <w:proofErr w:type="gramEnd"/>
          </w:p>
        </w:tc>
        <w:tc>
          <w:tcPr>
            <w:tcW w:w="1175" w:type="dxa"/>
          </w:tcPr>
          <w:p w:rsidR="00FC4CE4" w:rsidRPr="0013605E" w:rsidRDefault="00676C4E" w:rsidP="0013605E">
            <w:pPr>
              <w:rPr>
                <w:rFonts w:ascii="Arial" w:hAnsi="Arial" w:cs="Arial"/>
                <w:color w:val="000000"/>
                <w:sz w:val="18"/>
                <w:szCs w:val="18"/>
              </w:rPr>
            </w:pPr>
            <w:r>
              <w:rPr>
                <w:rFonts w:ascii="Arial" w:hAnsi="Arial" w:cs="Arial"/>
                <w:color w:val="000000"/>
                <w:sz w:val="18"/>
                <w:szCs w:val="18"/>
              </w:rPr>
              <w:t>“SOTA”</w:t>
            </w:r>
          </w:p>
        </w:tc>
      </w:tr>
      <w:tr w:rsidR="00FC4CE4" w:rsidRPr="0013605E" w:rsidTr="00676C4E">
        <w:trPr>
          <w:cantSplit/>
          <w:jc w:val="center"/>
        </w:trPr>
        <w:tc>
          <w:tcPr>
            <w:tcW w:w="432" w:type="dxa"/>
          </w:tcPr>
          <w:p w:rsidR="00FC4CE4" w:rsidRPr="0013605E" w:rsidRDefault="00FC4CE4" w:rsidP="0013605E">
            <w:pPr>
              <w:rPr>
                <w:rFonts w:ascii="Arial" w:hAnsi="Arial" w:cs="Arial"/>
                <w:color w:val="000000"/>
                <w:sz w:val="18"/>
                <w:szCs w:val="18"/>
              </w:rPr>
            </w:pPr>
            <w:r w:rsidRPr="0013605E">
              <w:rPr>
                <w:rFonts w:ascii="Arial" w:hAnsi="Arial" w:cs="Arial"/>
                <w:color w:val="000000"/>
                <w:sz w:val="18"/>
                <w:szCs w:val="18"/>
              </w:rPr>
              <w:t>1</w:t>
            </w:r>
          </w:p>
        </w:tc>
        <w:tc>
          <w:tcPr>
            <w:tcW w:w="899" w:type="dxa"/>
          </w:tcPr>
          <w:p w:rsidR="00FC4CE4" w:rsidRPr="0013605E" w:rsidRDefault="00FC4CE4" w:rsidP="0013605E">
            <w:pPr>
              <w:rPr>
                <w:rFonts w:ascii="Arial" w:hAnsi="Arial" w:cs="Arial"/>
                <w:color w:val="000000"/>
                <w:sz w:val="18"/>
                <w:szCs w:val="18"/>
              </w:rPr>
            </w:pPr>
            <w:proofErr w:type="spellStart"/>
            <w:r w:rsidRPr="0013605E">
              <w:rPr>
                <w:rFonts w:ascii="Arial" w:hAnsi="Arial" w:cs="Arial"/>
                <w:color w:val="000000"/>
                <w:sz w:val="18"/>
                <w:szCs w:val="18"/>
              </w:rPr>
              <w:t>PkgVersion</w:t>
            </w:r>
            <w:proofErr w:type="spellEnd"/>
          </w:p>
        </w:tc>
        <w:tc>
          <w:tcPr>
            <w:tcW w:w="461" w:type="dxa"/>
          </w:tcPr>
          <w:p w:rsidR="00FC4CE4" w:rsidRPr="0013605E" w:rsidRDefault="00FC4CE4" w:rsidP="0013605E">
            <w:pPr>
              <w:rPr>
                <w:rFonts w:ascii="Arial" w:hAnsi="Arial" w:cs="Arial"/>
                <w:color w:val="000000"/>
                <w:sz w:val="18"/>
                <w:szCs w:val="18"/>
              </w:rPr>
            </w:pPr>
            <w:r w:rsidRPr="0013605E">
              <w:rPr>
                <w:rFonts w:ascii="Arial" w:hAnsi="Arial" w:cs="Arial"/>
                <w:color w:val="000000"/>
                <w:sz w:val="18"/>
                <w:szCs w:val="18"/>
              </w:rPr>
              <w:t xml:space="preserve">R </w:t>
            </w:r>
          </w:p>
        </w:tc>
        <w:tc>
          <w:tcPr>
            <w:tcW w:w="284" w:type="dxa"/>
          </w:tcPr>
          <w:p w:rsidR="00FC4CE4" w:rsidRPr="0013605E" w:rsidRDefault="00FC4CE4" w:rsidP="0013605E">
            <w:pPr>
              <w:rPr>
                <w:rFonts w:ascii="Arial" w:hAnsi="Arial" w:cs="Arial"/>
                <w:color w:val="000000"/>
                <w:sz w:val="18"/>
                <w:szCs w:val="18"/>
              </w:rPr>
            </w:pPr>
            <w:r w:rsidRPr="0013605E">
              <w:rPr>
                <w:rFonts w:ascii="Arial" w:hAnsi="Arial" w:cs="Arial"/>
                <w:color w:val="000000"/>
                <w:sz w:val="18"/>
                <w:szCs w:val="18"/>
              </w:rPr>
              <w:t>S</w:t>
            </w:r>
          </w:p>
        </w:tc>
        <w:tc>
          <w:tcPr>
            <w:tcW w:w="425" w:type="dxa"/>
          </w:tcPr>
          <w:p w:rsidR="00FC4CE4" w:rsidRPr="0013605E" w:rsidRDefault="00FC4CE4" w:rsidP="0013605E">
            <w:pPr>
              <w:rPr>
                <w:rFonts w:ascii="Arial" w:hAnsi="Arial" w:cs="Arial"/>
                <w:color w:val="000000"/>
                <w:sz w:val="18"/>
                <w:szCs w:val="18"/>
              </w:rPr>
            </w:pPr>
            <w:r w:rsidRPr="0013605E">
              <w:rPr>
                <w:rFonts w:ascii="Arial" w:hAnsi="Arial" w:cs="Arial"/>
                <w:color w:val="000000"/>
                <w:sz w:val="18"/>
                <w:szCs w:val="18"/>
              </w:rPr>
              <w:t>M</w:t>
            </w:r>
          </w:p>
        </w:tc>
        <w:tc>
          <w:tcPr>
            <w:tcW w:w="803" w:type="dxa"/>
          </w:tcPr>
          <w:p w:rsidR="00FC4CE4" w:rsidRPr="0013605E" w:rsidRDefault="00FC4CE4" w:rsidP="0013605E">
            <w:pPr>
              <w:rPr>
                <w:rFonts w:ascii="Arial" w:hAnsi="Arial" w:cs="Arial"/>
                <w:color w:val="000000"/>
                <w:sz w:val="18"/>
                <w:szCs w:val="18"/>
              </w:rPr>
            </w:pPr>
            <w:r w:rsidRPr="0013605E">
              <w:rPr>
                <w:rFonts w:ascii="Arial" w:hAnsi="Arial" w:cs="Arial"/>
                <w:color w:val="000000"/>
                <w:sz w:val="18"/>
                <w:szCs w:val="18"/>
              </w:rPr>
              <w:t>String</w:t>
            </w:r>
          </w:p>
        </w:tc>
        <w:tc>
          <w:tcPr>
            <w:tcW w:w="1016" w:type="dxa"/>
          </w:tcPr>
          <w:p w:rsidR="00FC4CE4" w:rsidRPr="0013605E" w:rsidRDefault="00FC4CE4" w:rsidP="0013605E">
            <w:pPr>
              <w:rPr>
                <w:rFonts w:ascii="Arial" w:hAnsi="Arial" w:cs="Arial"/>
                <w:color w:val="000000"/>
                <w:sz w:val="18"/>
                <w:szCs w:val="18"/>
              </w:rPr>
            </w:pPr>
            <w:r>
              <w:rPr>
                <w:rFonts w:ascii="Arial" w:hAnsi="Arial" w:cs="Arial"/>
                <w:color w:val="000000"/>
                <w:sz w:val="18"/>
                <w:szCs w:val="18"/>
              </w:rPr>
              <w:t>0-255 bytes</w:t>
            </w:r>
          </w:p>
        </w:tc>
        <w:tc>
          <w:tcPr>
            <w:tcW w:w="2693" w:type="dxa"/>
          </w:tcPr>
          <w:p w:rsidR="00FC4CE4" w:rsidRPr="0013605E" w:rsidRDefault="00FC4CE4" w:rsidP="005A30C8">
            <w:pPr>
              <w:rPr>
                <w:rFonts w:ascii="Arial" w:hAnsi="Arial" w:cs="Arial"/>
                <w:color w:val="000000"/>
                <w:sz w:val="18"/>
                <w:szCs w:val="18"/>
              </w:rPr>
            </w:pPr>
            <w:r w:rsidRPr="0013605E">
              <w:rPr>
                <w:rFonts w:ascii="Arial" w:hAnsi="Arial" w:cs="Arial"/>
                <w:color w:val="000000"/>
                <w:sz w:val="18"/>
                <w:szCs w:val="18"/>
              </w:rPr>
              <w:t>Version of the software package</w:t>
            </w:r>
            <w:r w:rsidR="005A30C8">
              <w:rPr>
                <w:rFonts w:ascii="Arial" w:hAnsi="Arial" w:cs="Arial"/>
                <w:color w:val="000000"/>
                <w:sz w:val="18"/>
                <w:szCs w:val="18"/>
              </w:rPr>
              <w:t xml:space="preserve"> (</w:t>
            </w:r>
            <w:r w:rsidR="005A30C8" w:rsidRPr="00E35568">
              <w:rPr>
                <w:rFonts w:ascii="Arial" w:hAnsi="Arial" w:cs="Arial"/>
                <w:color w:val="000000"/>
                <w:sz w:val="18"/>
                <w:szCs w:val="18"/>
              </w:rPr>
              <w:t xml:space="preserve">Package </w:t>
            </w:r>
            <w:r w:rsidR="005A30C8">
              <w:rPr>
                <w:rFonts w:ascii="Arial" w:hAnsi="Arial" w:cs="Arial"/>
                <w:color w:val="000000"/>
                <w:sz w:val="18"/>
                <w:szCs w:val="18"/>
              </w:rPr>
              <w:t xml:space="preserve">Version </w:t>
            </w:r>
            <w:r w:rsidR="005A30C8" w:rsidRPr="00E35568">
              <w:rPr>
                <w:rFonts w:ascii="Arial" w:hAnsi="Arial" w:cs="Arial"/>
                <w:color w:val="000000"/>
                <w:sz w:val="18"/>
                <w:szCs w:val="18"/>
              </w:rPr>
              <w:t>shall need to be provided by AVMS server explicitly thanks to the application data model manifest.)</w:t>
            </w:r>
          </w:p>
        </w:tc>
        <w:tc>
          <w:tcPr>
            <w:tcW w:w="1276" w:type="dxa"/>
          </w:tcPr>
          <w:p w:rsidR="00FC4CE4" w:rsidRDefault="00D4414B" w:rsidP="0013605E">
            <w:pPr>
              <w:rPr>
                <w:color w:val="339966"/>
                <w:sz w:val="40"/>
              </w:rPr>
            </w:pPr>
            <w:r>
              <w:rPr>
                <w:color w:val="339966"/>
                <w:sz w:val="40"/>
              </w:rPr>
              <w:sym w:font="Wingdings" w:char="F0FE"/>
            </w:r>
          </w:p>
          <w:p w:rsidR="00D4414B" w:rsidRPr="0013605E" w:rsidRDefault="00D4414B" w:rsidP="0013605E">
            <w:pPr>
              <w:rPr>
                <w:rFonts w:ascii="Arial" w:hAnsi="Arial" w:cs="Arial"/>
                <w:color w:val="000000"/>
                <w:sz w:val="18"/>
                <w:szCs w:val="18"/>
              </w:rPr>
            </w:pPr>
            <w:r w:rsidRPr="00D4414B">
              <w:rPr>
                <w:rFonts w:ascii="Arial" w:hAnsi="Arial" w:cs="Arial"/>
                <w:color w:val="FF0000"/>
                <w:sz w:val="18"/>
                <w:szCs w:val="18"/>
                <w:highlight w:val="yellow"/>
              </w:rPr>
              <w:t xml:space="preserve">But where is the </w:t>
            </w:r>
            <w:proofErr w:type="gramStart"/>
            <w:r w:rsidRPr="00D4414B">
              <w:rPr>
                <w:rFonts w:ascii="Arial" w:hAnsi="Arial" w:cs="Arial"/>
                <w:color w:val="FF0000"/>
                <w:sz w:val="18"/>
                <w:szCs w:val="18"/>
                <w:highlight w:val="yellow"/>
              </w:rPr>
              <w:t>info ?</w:t>
            </w:r>
            <w:proofErr w:type="gramEnd"/>
          </w:p>
        </w:tc>
        <w:tc>
          <w:tcPr>
            <w:tcW w:w="1175" w:type="dxa"/>
          </w:tcPr>
          <w:p w:rsidR="00FC4CE4" w:rsidRPr="0013605E" w:rsidRDefault="00676C4E" w:rsidP="0013605E">
            <w:pPr>
              <w:rPr>
                <w:rFonts w:ascii="Arial" w:hAnsi="Arial" w:cs="Arial"/>
                <w:color w:val="000000"/>
                <w:sz w:val="18"/>
                <w:szCs w:val="18"/>
              </w:rPr>
            </w:pPr>
            <w:r>
              <w:rPr>
                <w:rFonts w:ascii="Arial" w:hAnsi="Arial" w:cs="Arial"/>
                <w:color w:val="000000"/>
                <w:sz w:val="18"/>
                <w:szCs w:val="18"/>
              </w:rPr>
              <w:t>“SOTA”</w:t>
            </w:r>
          </w:p>
        </w:tc>
      </w:tr>
      <w:tr w:rsidR="00FC4CE4" w:rsidRPr="0013605E" w:rsidTr="00676C4E">
        <w:trPr>
          <w:cantSplit/>
          <w:jc w:val="center"/>
        </w:trPr>
        <w:tc>
          <w:tcPr>
            <w:tcW w:w="432" w:type="dxa"/>
          </w:tcPr>
          <w:p w:rsidR="00FC4CE4" w:rsidRPr="0013605E" w:rsidRDefault="00FC4CE4" w:rsidP="0013605E">
            <w:pPr>
              <w:rPr>
                <w:rFonts w:ascii="Arial" w:hAnsi="Arial" w:cs="Arial"/>
                <w:color w:val="000000"/>
                <w:sz w:val="18"/>
                <w:szCs w:val="18"/>
              </w:rPr>
            </w:pPr>
            <w:r w:rsidRPr="0013605E">
              <w:rPr>
                <w:rFonts w:ascii="Arial" w:hAnsi="Arial" w:cs="Arial"/>
                <w:color w:val="000000"/>
                <w:sz w:val="18"/>
                <w:szCs w:val="18"/>
              </w:rPr>
              <w:t>2</w:t>
            </w:r>
          </w:p>
        </w:tc>
        <w:tc>
          <w:tcPr>
            <w:tcW w:w="899" w:type="dxa"/>
          </w:tcPr>
          <w:p w:rsidR="00FC4CE4" w:rsidRPr="0013605E" w:rsidRDefault="00FC4CE4" w:rsidP="0013605E">
            <w:pPr>
              <w:rPr>
                <w:rFonts w:ascii="Arial" w:hAnsi="Arial" w:cs="Arial"/>
                <w:color w:val="000000"/>
                <w:sz w:val="18"/>
                <w:szCs w:val="18"/>
              </w:rPr>
            </w:pPr>
            <w:r w:rsidRPr="0013605E">
              <w:rPr>
                <w:rFonts w:ascii="Arial" w:hAnsi="Arial" w:cs="Arial"/>
                <w:color w:val="000000"/>
                <w:sz w:val="18"/>
                <w:szCs w:val="18"/>
              </w:rPr>
              <w:t>Package</w:t>
            </w:r>
          </w:p>
        </w:tc>
        <w:tc>
          <w:tcPr>
            <w:tcW w:w="461" w:type="dxa"/>
          </w:tcPr>
          <w:p w:rsidR="00FC4CE4" w:rsidRPr="0013605E" w:rsidRDefault="00FC4CE4" w:rsidP="0013605E">
            <w:pPr>
              <w:rPr>
                <w:rFonts w:ascii="Arial" w:hAnsi="Arial" w:cs="Arial"/>
                <w:color w:val="000000"/>
                <w:sz w:val="18"/>
                <w:szCs w:val="18"/>
              </w:rPr>
            </w:pPr>
            <w:r w:rsidRPr="0013605E">
              <w:rPr>
                <w:rFonts w:ascii="Arial" w:hAnsi="Arial" w:cs="Arial"/>
                <w:color w:val="000000"/>
                <w:sz w:val="18"/>
                <w:szCs w:val="18"/>
              </w:rPr>
              <w:t>W</w:t>
            </w:r>
          </w:p>
        </w:tc>
        <w:tc>
          <w:tcPr>
            <w:tcW w:w="284" w:type="dxa"/>
          </w:tcPr>
          <w:p w:rsidR="00FC4CE4" w:rsidRPr="0013605E" w:rsidRDefault="00FC4CE4" w:rsidP="0013605E">
            <w:pPr>
              <w:rPr>
                <w:rFonts w:ascii="Arial" w:hAnsi="Arial" w:cs="Arial"/>
                <w:color w:val="000000"/>
                <w:sz w:val="18"/>
                <w:szCs w:val="18"/>
              </w:rPr>
            </w:pPr>
            <w:r w:rsidRPr="0013605E">
              <w:rPr>
                <w:rFonts w:ascii="Arial" w:hAnsi="Arial" w:cs="Arial"/>
                <w:color w:val="000000"/>
                <w:sz w:val="18"/>
                <w:szCs w:val="18"/>
              </w:rPr>
              <w:t>S</w:t>
            </w:r>
          </w:p>
        </w:tc>
        <w:tc>
          <w:tcPr>
            <w:tcW w:w="425" w:type="dxa"/>
          </w:tcPr>
          <w:p w:rsidR="00FC4CE4" w:rsidRPr="0013605E" w:rsidRDefault="00FC4CE4" w:rsidP="0013605E">
            <w:pPr>
              <w:rPr>
                <w:rFonts w:ascii="Arial" w:hAnsi="Arial" w:cs="Arial"/>
                <w:color w:val="000000"/>
                <w:sz w:val="18"/>
                <w:szCs w:val="18"/>
              </w:rPr>
            </w:pPr>
            <w:r w:rsidRPr="00D4414B">
              <w:rPr>
                <w:rFonts w:ascii="Arial" w:hAnsi="Arial" w:cs="Arial"/>
                <w:color w:val="FF0000"/>
                <w:sz w:val="18"/>
                <w:szCs w:val="18"/>
                <w:highlight w:val="yellow"/>
              </w:rPr>
              <w:t>M</w:t>
            </w:r>
          </w:p>
        </w:tc>
        <w:tc>
          <w:tcPr>
            <w:tcW w:w="803" w:type="dxa"/>
          </w:tcPr>
          <w:p w:rsidR="00FC4CE4" w:rsidRPr="0013605E" w:rsidRDefault="00FC4CE4" w:rsidP="0013605E">
            <w:pPr>
              <w:rPr>
                <w:rFonts w:ascii="Arial" w:hAnsi="Arial" w:cs="Arial"/>
                <w:color w:val="000000"/>
                <w:sz w:val="18"/>
                <w:szCs w:val="18"/>
              </w:rPr>
            </w:pPr>
            <w:r w:rsidRPr="0013605E">
              <w:rPr>
                <w:rFonts w:ascii="Arial" w:hAnsi="Arial" w:cs="Arial"/>
                <w:color w:val="000000"/>
                <w:sz w:val="18"/>
                <w:szCs w:val="18"/>
              </w:rPr>
              <w:t>Opaque</w:t>
            </w:r>
          </w:p>
        </w:tc>
        <w:tc>
          <w:tcPr>
            <w:tcW w:w="1016" w:type="dxa"/>
          </w:tcPr>
          <w:p w:rsidR="00FC4CE4" w:rsidRPr="0013605E" w:rsidRDefault="00FC4CE4" w:rsidP="0013605E">
            <w:pPr>
              <w:rPr>
                <w:rFonts w:ascii="Arial" w:hAnsi="Arial" w:cs="Arial"/>
                <w:color w:val="000000"/>
                <w:sz w:val="18"/>
                <w:szCs w:val="18"/>
              </w:rPr>
            </w:pPr>
          </w:p>
        </w:tc>
        <w:tc>
          <w:tcPr>
            <w:tcW w:w="2693" w:type="dxa"/>
          </w:tcPr>
          <w:p w:rsidR="00FC4CE4" w:rsidRPr="0013605E" w:rsidRDefault="00FC4CE4" w:rsidP="0013605E">
            <w:pPr>
              <w:rPr>
                <w:rFonts w:ascii="Arial" w:hAnsi="Arial" w:cs="Arial"/>
                <w:color w:val="000000"/>
                <w:sz w:val="18"/>
                <w:szCs w:val="18"/>
              </w:rPr>
            </w:pPr>
            <w:r w:rsidRPr="0013605E">
              <w:rPr>
                <w:rFonts w:ascii="Arial" w:hAnsi="Arial" w:cs="Arial"/>
                <w:color w:val="000000"/>
                <w:sz w:val="18"/>
                <w:szCs w:val="18"/>
              </w:rPr>
              <w:t>Software package</w:t>
            </w:r>
          </w:p>
        </w:tc>
        <w:tc>
          <w:tcPr>
            <w:tcW w:w="1276" w:type="dxa"/>
          </w:tcPr>
          <w:p w:rsidR="00FC4CE4" w:rsidRPr="0013605E" w:rsidRDefault="005A30C8" w:rsidP="00D4414B">
            <w:pPr>
              <w:rPr>
                <w:rFonts w:ascii="Arial" w:hAnsi="Arial" w:cs="Arial"/>
                <w:color w:val="000000"/>
                <w:sz w:val="18"/>
                <w:szCs w:val="18"/>
              </w:rPr>
            </w:pPr>
            <w:r>
              <w:rPr>
                <w:color w:val="FF0000"/>
                <w:sz w:val="40"/>
              </w:rPr>
              <w:sym w:font="Wingdings" w:char="F0FE"/>
            </w:r>
          </w:p>
        </w:tc>
        <w:tc>
          <w:tcPr>
            <w:tcW w:w="1175" w:type="dxa"/>
          </w:tcPr>
          <w:p w:rsidR="00FC4CE4" w:rsidRPr="0013605E" w:rsidRDefault="00676C4E" w:rsidP="0013605E">
            <w:pPr>
              <w:rPr>
                <w:rFonts w:ascii="Arial" w:hAnsi="Arial" w:cs="Arial"/>
                <w:color w:val="000000"/>
                <w:sz w:val="18"/>
                <w:szCs w:val="18"/>
              </w:rPr>
            </w:pPr>
            <w:r>
              <w:rPr>
                <w:rFonts w:ascii="Arial" w:hAnsi="Arial" w:cs="Arial"/>
                <w:color w:val="000000"/>
                <w:sz w:val="18"/>
                <w:szCs w:val="18"/>
              </w:rPr>
              <w:t>“SOTA”</w:t>
            </w:r>
          </w:p>
        </w:tc>
      </w:tr>
      <w:tr w:rsidR="00FC4CE4" w:rsidRPr="0013605E" w:rsidTr="00676C4E">
        <w:trPr>
          <w:cantSplit/>
          <w:jc w:val="center"/>
        </w:trPr>
        <w:tc>
          <w:tcPr>
            <w:tcW w:w="432" w:type="dxa"/>
          </w:tcPr>
          <w:p w:rsidR="00FC4CE4" w:rsidRPr="0013605E" w:rsidRDefault="00FC4CE4" w:rsidP="0013605E">
            <w:pPr>
              <w:rPr>
                <w:rFonts w:ascii="Arial" w:hAnsi="Arial" w:cs="Arial"/>
                <w:color w:val="000000"/>
                <w:sz w:val="18"/>
                <w:szCs w:val="18"/>
              </w:rPr>
            </w:pPr>
            <w:r w:rsidRPr="0013605E">
              <w:rPr>
                <w:rFonts w:ascii="Arial" w:hAnsi="Arial" w:cs="Arial"/>
                <w:color w:val="000000"/>
                <w:sz w:val="18"/>
                <w:szCs w:val="18"/>
              </w:rPr>
              <w:t>3</w:t>
            </w:r>
          </w:p>
        </w:tc>
        <w:tc>
          <w:tcPr>
            <w:tcW w:w="899" w:type="dxa"/>
          </w:tcPr>
          <w:p w:rsidR="00FC4CE4" w:rsidRPr="0013605E" w:rsidRDefault="00FC4CE4" w:rsidP="0013605E">
            <w:pPr>
              <w:rPr>
                <w:rFonts w:ascii="Arial" w:hAnsi="Arial" w:cs="Arial"/>
                <w:color w:val="000000"/>
                <w:sz w:val="18"/>
                <w:szCs w:val="18"/>
              </w:rPr>
            </w:pPr>
            <w:r w:rsidRPr="0013605E">
              <w:rPr>
                <w:rFonts w:ascii="Arial" w:hAnsi="Arial" w:cs="Arial"/>
                <w:color w:val="000000"/>
                <w:sz w:val="18"/>
                <w:szCs w:val="18"/>
              </w:rPr>
              <w:t>Package URI</w:t>
            </w:r>
          </w:p>
        </w:tc>
        <w:tc>
          <w:tcPr>
            <w:tcW w:w="461" w:type="dxa"/>
          </w:tcPr>
          <w:p w:rsidR="00FC4CE4" w:rsidRPr="0013605E" w:rsidRDefault="00FC4CE4" w:rsidP="0013605E">
            <w:pPr>
              <w:rPr>
                <w:rFonts w:ascii="Arial" w:hAnsi="Arial" w:cs="Arial"/>
                <w:color w:val="000000"/>
                <w:sz w:val="18"/>
                <w:szCs w:val="18"/>
              </w:rPr>
            </w:pPr>
            <w:r w:rsidRPr="0013605E">
              <w:rPr>
                <w:rFonts w:ascii="Arial" w:hAnsi="Arial" w:cs="Arial"/>
                <w:color w:val="000000"/>
                <w:sz w:val="18"/>
                <w:szCs w:val="18"/>
              </w:rPr>
              <w:t>W</w:t>
            </w:r>
          </w:p>
        </w:tc>
        <w:tc>
          <w:tcPr>
            <w:tcW w:w="284" w:type="dxa"/>
          </w:tcPr>
          <w:p w:rsidR="00FC4CE4" w:rsidRPr="0013605E" w:rsidRDefault="00FC4CE4" w:rsidP="0013605E">
            <w:pPr>
              <w:rPr>
                <w:rFonts w:ascii="Arial" w:hAnsi="Arial" w:cs="Arial"/>
                <w:color w:val="000000"/>
                <w:sz w:val="18"/>
                <w:szCs w:val="18"/>
              </w:rPr>
            </w:pPr>
            <w:r w:rsidRPr="0013605E">
              <w:rPr>
                <w:rFonts w:ascii="Arial" w:hAnsi="Arial" w:cs="Arial"/>
                <w:color w:val="000000"/>
                <w:sz w:val="18"/>
                <w:szCs w:val="18"/>
              </w:rPr>
              <w:t>S</w:t>
            </w:r>
          </w:p>
        </w:tc>
        <w:tc>
          <w:tcPr>
            <w:tcW w:w="425" w:type="dxa"/>
          </w:tcPr>
          <w:p w:rsidR="00FC4CE4" w:rsidRPr="0013605E" w:rsidRDefault="00FC4CE4" w:rsidP="0013605E">
            <w:pPr>
              <w:rPr>
                <w:rFonts w:ascii="Arial" w:hAnsi="Arial" w:cs="Arial"/>
                <w:color w:val="000000"/>
                <w:sz w:val="18"/>
                <w:szCs w:val="18"/>
              </w:rPr>
            </w:pPr>
            <w:r w:rsidRPr="0013605E">
              <w:rPr>
                <w:rFonts w:ascii="Arial" w:hAnsi="Arial" w:cs="Arial"/>
                <w:color w:val="000000"/>
                <w:sz w:val="18"/>
                <w:szCs w:val="18"/>
              </w:rPr>
              <w:t>M</w:t>
            </w:r>
          </w:p>
        </w:tc>
        <w:tc>
          <w:tcPr>
            <w:tcW w:w="803" w:type="dxa"/>
          </w:tcPr>
          <w:p w:rsidR="00FC4CE4" w:rsidRPr="0013605E" w:rsidRDefault="00FC4CE4" w:rsidP="0013605E">
            <w:pPr>
              <w:rPr>
                <w:rFonts w:ascii="Arial" w:hAnsi="Arial" w:cs="Arial"/>
                <w:color w:val="000000"/>
                <w:sz w:val="18"/>
                <w:szCs w:val="18"/>
              </w:rPr>
            </w:pPr>
            <w:r w:rsidRPr="0013605E">
              <w:rPr>
                <w:rFonts w:ascii="Arial" w:hAnsi="Arial" w:cs="Arial"/>
                <w:color w:val="000000"/>
                <w:sz w:val="18"/>
                <w:szCs w:val="18"/>
              </w:rPr>
              <w:t>String</w:t>
            </w:r>
          </w:p>
        </w:tc>
        <w:tc>
          <w:tcPr>
            <w:tcW w:w="1016" w:type="dxa"/>
          </w:tcPr>
          <w:p w:rsidR="00FC4CE4" w:rsidRPr="0013605E" w:rsidRDefault="00FC4CE4" w:rsidP="0013605E">
            <w:pPr>
              <w:rPr>
                <w:rFonts w:ascii="Arial" w:hAnsi="Arial" w:cs="Arial"/>
                <w:color w:val="000000"/>
                <w:sz w:val="18"/>
                <w:szCs w:val="18"/>
              </w:rPr>
            </w:pPr>
            <w:r w:rsidRPr="0013605E">
              <w:rPr>
                <w:rFonts w:ascii="Arial" w:hAnsi="Arial" w:cs="Arial"/>
                <w:color w:val="000000"/>
                <w:sz w:val="18"/>
                <w:szCs w:val="18"/>
              </w:rPr>
              <w:t>0-255 bytes</w:t>
            </w:r>
          </w:p>
        </w:tc>
        <w:tc>
          <w:tcPr>
            <w:tcW w:w="2693" w:type="dxa"/>
          </w:tcPr>
          <w:p w:rsidR="00FC4CE4" w:rsidRPr="0013605E" w:rsidRDefault="00FC4CE4" w:rsidP="0013605E">
            <w:pPr>
              <w:rPr>
                <w:rFonts w:ascii="Arial" w:hAnsi="Arial" w:cs="Arial"/>
                <w:color w:val="000000"/>
                <w:sz w:val="18"/>
                <w:szCs w:val="18"/>
              </w:rPr>
            </w:pPr>
            <w:r w:rsidRPr="0013605E">
              <w:rPr>
                <w:rFonts w:ascii="Arial" w:hAnsi="Arial" w:cs="Arial"/>
                <w:color w:val="000000"/>
                <w:sz w:val="18"/>
                <w:szCs w:val="18"/>
              </w:rPr>
              <w:t>URI from where the device can download the software package by an alternative mechanism. As soon the device has received the Package URI it performs the download at the next practical opportunity.</w:t>
            </w:r>
          </w:p>
        </w:tc>
        <w:tc>
          <w:tcPr>
            <w:tcW w:w="1276" w:type="dxa"/>
          </w:tcPr>
          <w:p w:rsidR="00FC4CE4" w:rsidRPr="0013605E" w:rsidRDefault="00FC4CE4" w:rsidP="0013605E">
            <w:pPr>
              <w:rPr>
                <w:rFonts w:ascii="Arial" w:hAnsi="Arial" w:cs="Arial"/>
                <w:color w:val="000000"/>
                <w:sz w:val="18"/>
                <w:szCs w:val="18"/>
              </w:rPr>
            </w:pPr>
            <w:r>
              <w:rPr>
                <w:color w:val="339966"/>
                <w:sz w:val="40"/>
              </w:rPr>
              <w:sym w:font="Wingdings" w:char="F0FE"/>
            </w:r>
          </w:p>
        </w:tc>
        <w:tc>
          <w:tcPr>
            <w:tcW w:w="1175" w:type="dxa"/>
          </w:tcPr>
          <w:p w:rsidR="00FC4CE4" w:rsidRPr="0013605E" w:rsidRDefault="00676C4E" w:rsidP="0013605E">
            <w:pPr>
              <w:rPr>
                <w:rFonts w:ascii="Arial" w:hAnsi="Arial" w:cs="Arial"/>
                <w:color w:val="000000"/>
                <w:sz w:val="18"/>
                <w:szCs w:val="18"/>
              </w:rPr>
            </w:pPr>
            <w:r>
              <w:rPr>
                <w:rFonts w:ascii="Arial" w:hAnsi="Arial" w:cs="Arial"/>
                <w:color w:val="000000"/>
                <w:sz w:val="18"/>
                <w:szCs w:val="18"/>
              </w:rPr>
              <w:t>“SOTA”</w:t>
            </w:r>
          </w:p>
        </w:tc>
      </w:tr>
      <w:tr w:rsidR="000A5DEB" w:rsidRPr="0013605E" w:rsidTr="00676C4E">
        <w:trPr>
          <w:cantSplit/>
          <w:jc w:val="center"/>
        </w:trPr>
        <w:tc>
          <w:tcPr>
            <w:tcW w:w="432" w:type="dxa"/>
          </w:tcPr>
          <w:p w:rsidR="000A5DEB" w:rsidRPr="0013605E" w:rsidRDefault="000A5DEB" w:rsidP="0013605E">
            <w:pPr>
              <w:rPr>
                <w:rFonts w:ascii="Arial" w:hAnsi="Arial" w:cs="Arial"/>
                <w:strike/>
                <w:color w:val="000000"/>
                <w:sz w:val="18"/>
                <w:szCs w:val="18"/>
              </w:rPr>
            </w:pPr>
            <w:r w:rsidRPr="0013605E">
              <w:rPr>
                <w:rFonts w:ascii="Arial" w:hAnsi="Arial" w:cs="Arial"/>
                <w:strike/>
                <w:color w:val="000000"/>
                <w:sz w:val="18"/>
                <w:szCs w:val="18"/>
              </w:rPr>
              <w:lastRenderedPageBreak/>
              <w:t>4</w:t>
            </w:r>
          </w:p>
        </w:tc>
        <w:tc>
          <w:tcPr>
            <w:tcW w:w="899" w:type="dxa"/>
          </w:tcPr>
          <w:p w:rsidR="000A5DEB" w:rsidRPr="00221062" w:rsidRDefault="000A5DEB" w:rsidP="0013605E">
            <w:pPr>
              <w:rPr>
                <w:rFonts w:ascii="Arial" w:hAnsi="Arial" w:cs="Arial"/>
                <w:color w:val="000000"/>
                <w:sz w:val="18"/>
                <w:szCs w:val="18"/>
              </w:rPr>
            </w:pPr>
            <w:r>
              <w:rPr>
                <w:rFonts w:ascii="Arial" w:hAnsi="Arial" w:cs="Arial"/>
                <w:color w:val="000000"/>
                <w:sz w:val="18"/>
                <w:szCs w:val="18"/>
              </w:rPr>
              <w:t>Install</w:t>
            </w:r>
          </w:p>
        </w:tc>
        <w:tc>
          <w:tcPr>
            <w:tcW w:w="461" w:type="dxa"/>
          </w:tcPr>
          <w:p w:rsidR="000A5DEB" w:rsidRPr="00221062" w:rsidRDefault="000A5DEB" w:rsidP="0013605E">
            <w:pPr>
              <w:rPr>
                <w:rFonts w:ascii="Arial" w:hAnsi="Arial" w:cs="Arial"/>
                <w:color w:val="000000"/>
                <w:sz w:val="18"/>
                <w:szCs w:val="18"/>
              </w:rPr>
            </w:pPr>
            <w:r>
              <w:rPr>
                <w:rFonts w:ascii="Arial" w:hAnsi="Arial" w:cs="Arial"/>
                <w:color w:val="000000"/>
                <w:sz w:val="18"/>
                <w:szCs w:val="18"/>
              </w:rPr>
              <w:t>E</w:t>
            </w:r>
          </w:p>
        </w:tc>
        <w:tc>
          <w:tcPr>
            <w:tcW w:w="284" w:type="dxa"/>
          </w:tcPr>
          <w:p w:rsidR="000A5DEB" w:rsidRPr="00221062" w:rsidRDefault="000A5DEB" w:rsidP="0013605E">
            <w:pPr>
              <w:rPr>
                <w:rFonts w:ascii="Arial" w:hAnsi="Arial" w:cs="Arial"/>
                <w:color w:val="000000"/>
                <w:sz w:val="18"/>
                <w:szCs w:val="18"/>
              </w:rPr>
            </w:pPr>
            <w:r w:rsidRPr="00221062">
              <w:rPr>
                <w:rFonts w:ascii="Arial" w:hAnsi="Arial" w:cs="Arial"/>
                <w:color w:val="000000"/>
                <w:sz w:val="18"/>
                <w:szCs w:val="18"/>
              </w:rPr>
              <w:t>S</w:t>
            </w:r>
          </w:p>
        </w:tc>
        <w:tc>
          <w:tcPr>
            <w:tcW w:w="425" w:type="dxa"/>
          </w:tcPr>
          <w:p w:rsidR="000A5DEB" w:rsidRPr="00221062" w:rsidRDefault="000A5DEB" w:rsidP="0013605E">
            <w:pPr>
              <w:rPr>
                <w:rFonts w:ascii="Arial" w:hAnsi="Arial" w:cs="Arial"/>
                <w:color w:val="000000"/>
                <w:sz w:val="18"/>
                <w:szCs w:val="18"/>
              </w:rPr>
            </w:pPr>
            <w:r>
              <w:rPr>
                <w:rFonts w:ascii="Arial" w:hAnsi="Arial" w:cs="Arial"/>
                <w:color w:val="000000"/>
                <w:sz w:val="18"/>
                <w:szCs w:val="18"/>
              </w:rPr>
              <w:t>M</w:t>
            </w:r>
          </w:p>
        </w:tc>
        <w:tc>
          <w:tcPr>
            <w:tcW w:w="803" w:type="dxa"/>
          </w:tcPr>
          <w:p w:rsidR="000A5DEB" w:rsidRPr="00221062" w:rsidRDefault="000A5DEB" w:rsidP="0013605E">
            <w:pPr>
              <w:rPr>
                <w:rFonts w:ascii="Arial" w:hAnsi="Arial" w:cs="Arial"/>
                <w:color w:val="000000"/>
                <w:sz w:val="18"/>
                <w:szCs w:val="18"/>
              </w:rPr>
            </w:pPr>
            <w:r>
              <w:rPr>
                <w:rFonts w:ascii="Arial" w:hAnsi="Arial" w:cs="Arial"/>
                <w:color w:val="000000"/>
                <w:sz w:val="18"/>
                <w:szCs w:val="18"/>
              </w:rPr>
              <w:t>N/A</w:t>
            </w:r>
          </w:p>
        </w:tc>
        <w:tc>
          <w:tcPr>
            <w:tcW w:w="1016" w:type="dxa"/>
          </w:tcPr>
          <w:p w:rsidR="000A5DEB" w:rsidRPr="00221062" w:rsidRDefault="000A5DEB" w:rsidP="0013605E">
            <w:pPr>
              <w:rPr>
                <w:rFonts w:ascii="Arial" w:hAnsi="Arial" w:cs="Arial"/>
                <w:color w:val="000000"/>
                <w:sz w:val="18"/>
                <w:szCs w:val="18"/>
              </w:rPr>
            </w:pPr>
            <w:r>
              <w:rPr>
                <w:rFonts w:ascii="Arial" w:hAnsi="Arial" w:cs="Arial"/>
                <w:color w:val="000000"/>
                <w:sz w:val="18"/>
                <w:szCs w:val="18"/>
              </w:rPr>
              <w:t>N/A</w:t>
            </w:r>
          </w:p>
        </w:tc>
        <w:tc>
          <w:tcPr>
            <w:tcW w:w="2693" w:type="dxa"/>
          </w:tcPr>
          <w:p w:rsidR="000A5DEB" w:rsidRPr="00221062" w:rsidRDefault="000A5DEB" w:rsidP="0013605E">
            <w:pPr>
              <w:rPr>
                <w:rFonts w:ascii="Arial" w:hAnsi="Arial" w:cs="Arial"/>
                <w:color w:val="000000"/>
                <w:sz w:val="18"/>
                <w:szCs w:val="18"/>
              </w:rPr>
            </w:pPr>
            <w:r w:rsidRPr="000A5DEB">
              <w:rPr>
                <w:rFonts w:ascii="Arial" w:hAnsi="Arial" w:cs="Arial"/>
                <w:color w:val="000000"/>
                <w:sz w:val="18"/>
                <w:szCs w:val="18"/>
              </w:rPr>
              <w:t>Installs software from the package either stored in Package resource, or, downloaded from the Package URI. This Resource is only executable when the value of the State Resource is DELIVERED.</w:t>
            </w:r>
          </w:p>
        </w:tc>
        <w:tc>
          <w:tcPr>
            <w:tcW w:w="1276" w:type="dxa"/>
          </w:tcPr>
          <w:p w:rsidR="000A5DEB" w:rsidRPr="0013605E" w:rsidRDefault="000A5DEB" w:rsidP="0013605E">
            <w:pPr>
              <w:rPr>
                <w:rFonts w:ascii="Arial" w:hAnsi="Arial" w:cs="Arial"/>
                <w:strike/>
                <w:color w:val="000000"/>
                <w:sz w:val="18"/>
                <w:szCs w:val="18"/>
              </w:rPr>
            </w:pPr>
            <w:r>
              <w:rPr>
                <w:color w:val="339966"/>
                <w:sz w:val="40"/>
              </w:rPr>
              <w:sym w:font="Wingdings" w:char="F0FE"/>
            </w:r>
          </w:p>
        </w:tc>
        <w:tc>
          <w:tcPr>
            <w:tcW w:w="1175" w:type="dxa"/>
          </w:tcPr>
          <w:p w:rsidR="000A5DEB" w:rsidRPr="0013605E" w:rsidRDefault="000A5DEB" w:rsidP="0013605E">
            <w:pPr>
              <w:rPr>
                <w:rFonts w:ascii="Arial" w:hAnsi="Arial" w:cs="Arial"/>
                <w:strike/>
                <w:color w:val="000000"/>
                <w:sz w:val="18"/>
                <w:szCs w:val="18"/>
              </w:rPr>
            </w:pPr>
            <w:r>
              <w:rPr>
                <w:rFonts w:ascii="Arial" w:hAnsi="Arial" w:cs="Arial"/>
                <w:color w:val="000000"/>
                <w:sz w:val="18"/>
                <w:szCs w:val="18"/>
              </w:rPr>
              <w:t>“SOTA”</w:t>
            </w:r>
          </w:p>
        </w:tc>
      </w:tr>
      <w:tr w:rsidR="000A5DEB" w:rsidRPr="0013605E" w:rsidTr="00676C4E">
        <w:trPr>
          <w:cantSplit/>
          <w:jc w:val="center"/>
        </w:trPr>
        <w:tc>
          <w:tcPr>
            <w:tcW w:w="432" w:type="dxa"/>
          </w:tcPr>
          <w:p w:rsidR="000A5DEB" w:rsidRPr="0013605E" w:rsidRDefault="000A5DEB" w:rsidP="0013605E">
            <w:pPr>
              <w:rPr>
                <w:rFonts w:ascii="Arial" w:hAnsi="Arial" w:cs="Arial"/>
                <w:strike/>
                <w:color w:val="000000"/>
                <w:sz w:val="18"/>
                <w:szCs w:val="18"/>
              </w:rPr>
            </w:pPr>
            <w:r w:rsidRPr="0013605E">
              <w:rPr>
                <w:rFonts w:ascii="Arial" w:hAnsi="Arial" w:cs="Arial"/>
                <w:strike/>
                <w:color w:val="000000"/>
                <w:sz w:val="18"/>
                <w:szCs w:val="18"/>
              </w:rPr>
              <w:t>5</w:t>
            </w:r>
          </w:p>
        </w:tc>
        <w:tc>
          <w:tcPr>
            <w:tcW w:w="899" w:type="dxa"/>
          </w:tcPr>
          <w:p w:rsidR="000A5DEB" w:rsidRPr="00221062" w:rsidRDefault="000A5DEB" w:rsidP="0013605E">
            <w:pPr>
              <w:rPr>
                <w:rFonts w:ascii="Arial" w:hAnsi="Arial" w:cs="Arial"/>
                <w:color w:val="000000"/>
                <w:sz w:val="18"/>
                <w:szCs w:val="18"/>
              </w:rPr>
            </w:pPr>
            <w:r>
              <w:rPr>
                <w:rFonts w:ascii="Arial" w:hAnsi="Arial" w:cs="Arial"/>
                <w:color w:val="000000"/>
                <w:sz w:val="18"/>
                <w:szCs w:val="18"/>
              </w:rPr>
              <w:t>Checkpoint</w:t>
            </w:r>
          </w:p>
        </w:tc>
        <w:tc>
          <w:tcPr>
            <w:tcW w:w="461" w:type="dxa"/>
          </w:tcPr>
          <w:p w:rsidR="000A5DEB" w:rsidRPr="00221062" w:rsidRDefault="000A5DEB" w:rsidP="0013605E">
            <w:pPr>
              <w:rPr>
                <w:rFonts w:ascii="Arial" w:hAnsi="Arial" w:cs="Arial"/>
                <w:color w:val="000000"/>
                <w:sz w:val="18"/>
                <w:szCs w:val="18"/>
              </w:rPr>
            </w:pPr>
            <w:r w:rsidRPr="00221062">
              <w:rPr>
                <w:rFonts w:ascii="Arial" w:hAnsi="Arial" w:cs="Arial"/>
                <w:color w:val="000000"/>
                <w:sz w:val="18"/>
                <w:szCs w:val="18"/>
              </w:rPr>
              <w:t>R</w:t>
            </w:r>
          </w:p>
        </w:tc>
        <w:tc>
          <w:tcPr>
            <w:tcW w:w="284" w:type="dxa"/>
          </w:tcPr>
          <w:p w:rsidR="000A5DEB" w:rsidRPr="00221062" w:rsidRDefault="000A5DEB" w:rsidP="0013605E">
            <w:pPr>
              <w:rPr>
                <w:rFonts w:ascii="Arial" w:hAnsi="Arial" w:cs="Arial"/>
                <w:color w:val="000000"/>
                <w:sz w:val="18"/>
                <w:szCs w:val="18"/>
              </w:rPr>
            </w:pPr>
            <w:r w:rsidRPr="00221062">
              <w:rPr>
                <w:rFonts w:ascii="Arial" w:hAnsi="Arial" w:cs="Arial"/>
                <w:color w:val="000000"/>
                <w:sz w:val="18"/>
                <w:szCs w:val="18"/>
              </w:rPr>
              <w:t>S</w:t>
            </w:r>
          </w:p>
        </w:tc>
        <w:tc>
          <w:tcPr>
            <w:tcW w:w="425" w:type="dxa"/>
          </w:tcPr>
          <w:p w:rsidR="000A5DEB" w:rsidRPr="00221062" w:rsidRDefault="000A5DEB" w:rsidP="0013605E">
            <w:pPr>
              <w:rPr>
                <w:rFonts w:ascii="Arial" w:hAnsi="Arial" w:cs="Arial"/>
                <w:color w:val="000000"/>
                <w:sz w:val="18"/>
                <w:szCs w:val="18"/>
              </w:rPr>
            </w:pPr>
            <w:r w:rsidRPr="00221062">
              <w:rPr>
                <w:rFonts w:ascii="Arial" w:hAnsi="Arial" w:cs="Arial"/>
                <w:color w:val="000000"/>
                <w:sz w:val="18"/>
                <w:szCs w:val="18"/>
              </w:rPr>
              <w:t>O</w:t>
            </w:r>
          </w:p>
        </w:tc>
        <w:tc>
          <w:tcPr>
            <w:tcW w:w="803" w:type="dxa"/>
          </w:tcPr>
          <w:p w:rsidR="000A5DEB" w:rsidRPr="00221062" w:rsidRDefault="000A5DEB" w:rsidP="0013605E">
            <w:pPr>
              <w:rPr>
                <w:rFonts w:ascii="Arial" w:hAnsi="Arial" w:cs="Arial"/>
                <w:color w:val="000000"/>
                <w:sz w:val="18"/>
                <w:szCs w:val="18"/>
              </w:rPr>
            </w:pPr>
            <w:proofErr w:type="spellStart"/>
            <w:r>
              <w:rPr>
                <w:rFonts w:ascii="Arial" w:hAnsi="Arial" w:cs="Arial"/>
                <w:color w:val="000000"/>
                <w:sz w:val="18"/>
                <w:szCs w:val="18"/>
              </w:rPr>
              <w:t>ObjLink</w:t>
            </w:r>
            <w:proofErr w:type="spellEnd"/>
          </w:p>
        </w:tc>
        <w:tc>
          <w:tcPr>
            <w:tcW w:w="1016" w:type="dxa"/>
          </w:tcPr>
          <w:p w:rsidR="000A5DEB" w:rsidRPr="00221062" w:rsidRDefault="000A5DEB" w:rsidP="0013605E">
            <w:pPr>
              <w:rPr>
                <w:rFonts w:ascii="Arial" w:hAnsi="Arial" w:cs="Arial"/>
                <w:color w:val="000000"/>
                <w:sz w:val="18"/>
                <w:szCs w:val="18"/>
              </w:rPr>
            </w:pPr>
          </w:p>
        </w:tc>
        <w:tc>
          <w:tcPr>
            <w:tcW w:w="2693" w:type="dxa"/>
          </w:tcPr>
          <w:p w:rsidR="000A5DEB" w:rsidRPr="00221062" w:rsidRDefault="000A5DEB" w:rsidP="000A5DEB">
            <w:pPr>
              <w:rPr>
                <w:rFonts w:ascii="Arial" w:hAnsi="Arial" w:cs="Arial"/>
                <w:color w:val="000000"/>
                <w:sz w:val="18"/>
                <w:szCs w:val="18"/>
              </w:rPr>
            </w:pPr>
            <w:r w:rsidRPr="000A5DEB">
              <w:rPr>
                <w:rFonts w:ascii="Arial" w:hAnsi="Arial" w:cs="Arial"/>
                <w:color w:val="000000"/>
                <w:sz w:val="18"/>
                <w:szCs w:val="18"/>
              </w:rPr>
              <w:t xml:space="preserve">Link to a </w:t>
            </w:r>
            <w:r>
              <w:rPr>
                <w:rFonts w:ascii="Arial" w:hAnsi="Arial" w:cs="Arial"/>
                <w:color w:val="000000"/>
                <w:sz w:val="18"/>
                <w:szCs w:val="18"/>
              </w:rPr>
              <w:t>“</w:t>
            </w:r>
            <w:r w:rsidRPr="000A5DEB">
              <w:rPr>
                <w:rFonts w:ascii="Arial" w:hAnsi="Arial" w:cs="Arial"/>
                <w:color w:val="000000"/>
                <w:sz w:val="18"/>
                <w:szCs w:val="18"/>
              </w:rPr>
              <w:t>Checkpoint</w:t>
            </w:r>
            <w:r>
              <w:rPr>
                <w:rFonts w:ascii="Arial" w:hAnsi="Arial" w:cs="Arial"/>
                <w:color w:val="000000"/>
                <w:sz w:val="18"/>
                <w:szCs w:val="18"/>
              </w:rPr>
              <w:t>”</w:t>
            </w:r>
            <w:r w:rsidRPr="000A5DEB">
              <w:rPr>
                <w:rFonts w:ascii="Arial" w:hAnsi="Arial" w:cs="Arial"/>
                <w:color w:val="000000"/>
                <w:sz w:val="18"/>
                <w:szCs w:val="18"/>
              </w:rPr>
              <w:t xml:space="preserve"> object which allows </w:t>
            </w:r>
            <w:proofErr w:type="gramStart"/>
            <w:r w:rsidRPr="000A5DEB">
              <w:rPr>
                <w:rFonts w:ascii="Arial" w:hAnsi="Arial" w:cs="Arial"/>
                <w:color w:val="000000"/>
                <w:sz w:val="18"/>
                <w:szCs w:val="18"/>
              </w:rPr>
              <w:t>to specify</w:t>
            </w:r>
            <w:proofErr w:type="gramEnd"/>
            <w:r w:rsidRPr="000A5DEB">
              <w:rPr>
                <w:rFonts w:ascii="Arial" w:hAnsi="Arial" w:cs="Arial"/>
                <w:color w:val="000000"/>
                <w:sz w:val="18"/>
                <w:szCs w:val="18"/>
              </w:rPr>
              <w:t xml:space="preserve"> conditions/dependencies for a software update. E.g. power connected, sufficient memory, target system.</w:t>
            </w:r>
          </w:p>
        </w:tc>
        <w:tc>
          <w:tcPr>
            <w:tcW w:w="1276" w:type="dxa"/>
          </w:tcPr>
          <w:p w:rsidR="000A5DEB" w:rsidRPr="0013605E" w:rsidRDefault="000A5DEB" w:rsidP="0013605E">
            <w:pPr>
              <w:rPr>
                <w:rFonts w:ascii="Arial" w:hAnsi="Arial" w:cs="Arial"/>
                <w:strike/>
                <w:color w:val="000000"/>
                <w:sz w:val="18"/>
                <w:szCs w:val="18"/>
              </w:rPr>
            </w:pPr>
            <w:r>
              <w:rPr>
                <w:color w:val="FF0000"/>
                <w:sz w:val="40"/>
              </w:rPr>
              <w:sym w:font="Wingdings" w:char="F0FE"/>
            </w:r>
          </w:p>
        </w:tc>
        <w:tc>
          <w:tcPr>
            <w:tcW w:w="1175" w:type="dxa"/>
          </w:tcPr>
          <w:p w:rsidR="000A5DEB" w:rsidRPr="0013605E" w:rsidRDefault="000A5DEB" w:rsidP="0013605E">
            <w:pPr>
              <w:rPr>
                <w:rFonts w:ascii="Arial" w:hAnsi="Arial" w:cs="Arial"/>
                <w:strike/>
                <w:color w:val="000000"/>
                <w:sz w:val="18"/>
                <w:szCs w:val="18"/>
              </w:rPr>
            </w:pPr>
          </w:p>
        </w:tc>
      </w:tr>
      <w:tr w:rsidR="000A5DEB" w:rsidRPr="0013605E" w:rsidTr="00676C4E">
        <w:trPr>
          <w:cantSplit/>
          <w:jc w:val="center"/>
        </w:trPr>
        <w:tc>
          <w:tcPr>
            <w:tcW w:w="432" w:type="dxa"/>
          </w:tcPr>
          <w:p w:rsidR="000A5DEB" w:rsidRPr="0013605E" w:rsidRDefault="000A5DEB" w:rsidP="0013605E">
            <w:pPr>
              <w:rPr>
                <w:rFonts w:ascii="Arial" w:hAnsi="Arial" w:cs="Arial"/>
                <w:color w:val="000000"/>
                <w:sz w:val="18"/>
                <w:szCs w:val="18"/>
              </w:rPr>
            </w:pPr>
            <w:r w:rsidRPr="0013605E">
              <w:rPr>
                <w:rFonts w:ascii="Arial" w:hAnsi="Arial" w:cs="Arial"/>
                <w:color w:val="000000"/>
                <w:sz w:val="18"/>
                <w:szCs w:val="18"/>
              </w:rPr>
              <w:t>6</w:t>
            </w:r>
          </w:p>
        </w:tc>
        <w:tc>
          <w:tcPr>
            <w:tcW w:w="899" w:type="dxa"/>
          </w:tcPr>
          <w:p w:rsidR="000A5DEB" w:rsidRPr="0013605E" w:rsidRDefault="000A5DEB" w:rsidP="0013605E">
            <w:pPr>
              <w:rPr>
                <w:rFonts w:ascii="Arial" w:hAnsi="Arial" w:cs="Arial"/>
                <w:color w:val="000000"/>
                <w:sz w:val="18"/>
                <w:szCs w:val="18"/>
              </w:rPr>
            </w:pPr>
            <w:r>
              <w:rPr>
                <w:rFonts w:ascii="Arial" w:hAnsi="Arial" w:cs="Arial"/>
                <w:color w:val="000000"/>
                <w:sz w:val="18"/>
                <w:szCs w:val="18"/>
              </w:rPr>
              <w:t>Uninstall</w:t>
            </w:r>
          </w:p>
        </w:tc>
        <w:tc>
          <w:tcPr>
            <w:tcW w:w="461" w:type="dxa"/>
          </w:tcPr>
          <w:p w:rsidR="000A5DEB" w:rsidRPr="0013605E" w:rsidRDefault="000A5DEB" w:rsidP="0013605E">
            <w:pPr>
              <w:rPr>
                <w:rFonts w:ascii="Arial" w:hAnsi="Arial" w:cs="Arial"/>
                <w:color w:val="000000"/>
                <w:sz w:val="18"/>
                <w:szCs w:val="18"/>
              </w:rPr>
            </w:pPr>
            <w:r w:rsidRPr="0013605E">
              <w:rPr>
                <w:rFonts w:ascii="Arial" w:hAnsi="Arial" w:cs="Arial"/>
                <w:color w:val="000000"/>
                <w:sz w:val="18"/>
                <w:szCs w:val="18"/>
              </w:rPr>
              <w:t>E</w:t>
            </w:r>
          </w:p>
        </w:tc>
        <w:tc>
          <w:tcPr>
            <w:tcW w:w="284" w:type="dxa"/>
          </w:tcPr>
          <w:p w:rsidR="000A5DEB" w:rsidRPr="0013605E" w:rsidRDefault="000A5DEB" w:rsidP="0013605E">
            <w:pPr>
              <w:rPr>
                <w:rFonts w:ascii="Arial" w:hAnsi="Arial" w:cs="Arial"/>
                <w:color w:val="000000"/>
                <w:sz w:val="18"/>
                <w:szCs w:val="18"/>
              </w:rPr>
            </w:pPr>
            <w:r w:rsidRPr="0013605E">
              <w:rPr>
                <w:rFonts w:ascii="Arial" w:hAnsi="Arial" w:cs="Arial"/>
                <w:color w:val="000000"/>
                <w:sz w:val="18"/>
                <w:szCs w:val="18"/>
              </w:rPr>
              <w:t>S</w:t>
            </w:r>
          </w:p>
        </w:tc>
        <w:tc>
          <w:tcPr>
            <w:tcW w:w="425" w:type="dxa"/>
          </w:tcPr>
          <w:p w:rsidR="000A5DEB" w:rsidRPr="0013605E" w:rsidRDefault="000A5DEB" w:rsidP="0013605E">
            <w:pPr>
              <w:rPr>
                <w:rFonts w:ascii="Arial" w:hAnsi="Arial" w:cs="Arial"/>
                <w:color w:val="000000"/>
                <w:sz w:val="18"/>
                <w:szCs w:val="18"/>
              </w:rPr>
            </w:pPr>
            <w:r w:rsidRPr="0013605E">
              <w:rPr>
                <w:rFonts w:ascii="Arial" w:hAnsi="Arial" w:cs="Arial"/>
                <w:color w:val="000000"/>
                <w:sz w:val="18"/>
                <w:szCs w:val="18"/>
              </w:rPr>
              <w:t>M</w:t>
            </w:r>
          </w:p>
        </w:tc>
        <w:tc>
          <w:tcPr>
            <w:tcW w:w="803" w:type="dxa"/>
          </w:tcPr>
          <w:p w:rsidR="000A5DEB" w:rsidRPr="0013605E" w:rsidRDefault="000A5DEB" w:rsidP="0013605E">
            <w:pPr>
              <w:rPr>
                <w:rFonts w:ascii="Arial" w:hAnsi="Arial" w:cs="Arial"/>
                <w:color w:val="000000"/>
                <w:sz w:val="18"/>
                <w:szCs w:val="18"/>
              </w:rPr>
            </w:pPr>
          </w:p>
        </w:tc>
        <w:tc>
          <w:tcPr>
            <w:tcW w:w="1016" w:type="dxa"/>
          </w:tcPr>
          <w:p w:rsidR="000A5DEB" w:rsidRPr="0013605E" w:rsidRDefault="000A5DEB" w:rsidP="0013605E">
            <w:pPr>
              <w:rPr>
                <w:rFonts w:ascii="Arial" w:hAnsi="Arial" w:cs="Arial"/>
                <w:color w:val="000000"/>
                <w:sz w:val="18"/>
                <w:szCs w:val="18"/>
              </w:rPr>
            </w:pPr>
          </w:p>
        </w:tc>
        <w:tc>
          <w:tcPr>
            <w:tcW w:w="2693" w:type="dxa"/>
          </w:tcPr>
          <w:p w:rsidR="000A5DEB" w:rsidRPr="0013605E" w:rsidRDefault="000A5DEB" w:rsidP="0013605E">
            <w:pPr>
              <w:rPr>
                <w:rFonts w:ascii="Arial" w:hAnsi="Arial" w:cs="Arial"/>
                <w:color w:val="000000"/>
                <w:sz w:val="18"/>
                <w:szCs w:val="18"/>
              </w:rPr>
            </w:pPr>
            <w:r w:rsidRPr="000A5DEB">
              <w:rPr>
                <w:rFonts w:ascii="Arial" w:hAnsi="Arial" w:cs="Arial"/>
                <w:color w:val="000000"/>
                <w:sz w:val="18"/>
                <w:szCs w:val="18"/>
              </w:rPr>
              <w:t>Uninstalls the software package, removes it from the Device if present and set Update State back to INITIAL state.</w:t>
            </w:r>
          </w:p>
        </w:tc>
        <w:tc>
          <w:tcPr>
            <w:tcW w:w="1276" w:type="dxa"/>
          </w:tcPr>
          <w:p w:rsidR="000A5DEB" w:rsidRPr="0013605E" w:rsidRDefault="000A5DEB" w:rsidP="0013605E">
            <w:pPr>
              <w:rPr>
                <w:rFonts w:ascii="Arial" w:hAnsi="Arial" w:cs="Arial"/>
                <w:color w:val="000000"/>
                <w:sz w:val="18"/>
                <w:szCs w:val="18"/>
              </w:rPr>
            </w:pPr>
            <w:r>
              <w:rPr>
                <w:color w:val="339966"/>
                <w:sz w:val="40"/>
              </w:rPr>
              <w:sym w:font="Wingdings" w:char="F0FE"/>
            </w:r>
          </w:p>
        </w:tc>
        <w:tc>
          <w:tcPr>
            <w:tcW w:w="1175" w:type="dxa"/>
          </w:tcPr>
          <w:p w:rsidR="000A5DEB" w:rsidRPr="0013605E" w:rsidRDefault="000A5DEB" w:rsidP="0013605E">
            <w:pPr>
              <w:rPr>
                <w:rFonts w:ascii="Arial" w:hAnsi="Arial" w:cs="Arial"/>
                <w:color w:val="000000"/>
                <w:sz w:val="18"/>
                <w:szCs w:val="18"/>
              </w:rPr>
            </w:pPr>
            <w:r>
              <w:rPr>
                <w:rFonts w:ascii="Arial" w:hAnsi="Arial" w:cs="Arial"/>
                <w:color w:val="000000"/>
                <w:sz w:val="18"/>
                <w:szCs w:val="18"/>
              </w:rPr>
              <w:t>“SOTA”</w:t>
            </w:r>
          </w:p>
        </w:tc>
      </w:tr>
      <w:tr w:rsidR="000A5DEB" w:rsidRPr="0013605E" w:rsidTr="00676C4E">
        <w:trPr>
          <w:cantSplit/>
          <w:jc w:val="center"/>
        </w:trPr>
        <w:tc>
          <w:tcPr>
            <w:tcW w:w="432" w:type="dxa"/>
          </w:tcPr>
          <w:p w:rsidR="000A5DEB" w:rsidRPr="0013605E" w:rsidRDefault="000A5DEB" w:rsidP="0013605E">
            <w:pPr>
              <w:rPr>
                <w:rFonts w:ascii="Arial" w:hAnsi="Arial" w:cs="Arial"/>
                <w:color w:val="000000"/>
                <w:sz w:val="18"/>
                <w:szCs w:val="18"/>
              </w:rPr>
            </w:pPr>
            <w:r w:rsidRPr="0013605E">
              <w:rPr>
                <w:rFonts w:ascii="Arial" w:hAnsi="Arial" w:cs="Arial"/>
                <w:color w:val="000000"/>
                <w:sz w:val="18"/>
                <w:szCs w:val="18"/>
              </w:rPr>
              <w:t>7</w:t>
            </w:r>
          </w:p>
        </w:tc>
        <w:tc>
          <w:tcPr>
            <w:tcW w:w="899" w:type="dxa"/>
          </w:tcPr>
          <w:p w:rsidR="000A5DEB" w:rsidRPr="0013605E" w:rsidRDefault="000A5DEB" w:rsidP="0013605E">
            <w:pPr>
              <w:rPr>
                <w:rFonts w:ascii="Arial" w:hAnsi="Arial" w:cs="Arial"/>
                <w:color w:val="000000"/>
                <w:sz w:val="18"/>
                <w:szCs w:val="18"/>
              </w:rPr>
            </w:pPr>
            <w:r>
              <w:rPr>
                <w:rFonts w:ascii="Arial" w:hAnsi="Arial" w:cs="Arial"/>
                <w:color w:val="000000"/>
                <w:sz w:val="18"/>
                <w:szCs w:val="18"/>
              </w:rPr>
              <w:t xml:space="preserve">Update </w:t>
            </w:r>
            <w:proofErr w:type="spellStart"/>
            <w:r>
              <w:rPr>
                <w:rFonts w:ascii="Arial" w:hAnsi="Arial" w:cs="Arial"/>
                <w:color w:val="000000"/>
                <w:sz w:val="18"/>
                <w:szCs w:val="18"/>
              </w:rPr>
              <w:t>Satate</w:t>
            </w:r>
            <w:proofErr w:type="spellEnd"/>
          </w:p>
        </w:tc>
        <w:tc>
          <w:tcPr>
            <w:tcW w:w="461" w:type="dxa"/>
          </w:tcPr>
          <w:p w:rsidR="000A5DEB" w:rsidRPr="0013605E" w:rsidRDefault="000A5DEB" w:rsidP="0013605E">
            <w:pPr>
              <w:rPr>
                <w:rFonts w:ascii="Arial" w:hAnsi="Arial" w:cs="Arial"/>
                <w:color w:val="000000"/>
                <w:sz w:val="18"/>
                <w:szCs w:val="18"/>
              </w:rPr>
            </w:pPr>
            <w:r>
              <w:rPr>
                <w:rFonts w:ascii="Arial" w:hAnsi="Arial" w:cs="Arial"/>
                <w:color w:val="000000"/>
                <w:sz w:val="18"/>
                <w:szCs w:val="18"/>
              </w:rPr>
              <w:t>R</w:t>
            </w:r>
          </w:p>
        </w:tc>
        <w:tc>
          <w:tcPr>
            <w:tcW w:w="284" w:type="dxa"/>
          </w:tcPr>
          <w:p w:rsidR="000A5DEB" w:rsidRPr="0013605E" w:rsidRDefault="000A5DEB" w:rsidP="0013605E">
            <w:pPr>
              <w:rPr>
                <w:rFonts w:ascii="Arial" w:hAnsi="Arial" w:cs="Arial"/>
                <w:color w:val="000000"/>
                <w:sz w:val="18"/>
                <w:szCs w:val="18"/>
              </w:rPr>
            </w:pPr>
            <w:r>
              <w:rPr>
                <w:rFonts w:ascii="Arial" w:hAnsi="Arial" w:cs="Arial"/>
                <w:color w:val="000000"/>
                <w:sz w:val="18"/>
                <w:szCs w:val="18"/>
              </w:rPr>
              <w:t>S</w:t>
            </w:r>
          </w:p>
        </w:tc>
        <w:tc>
          <w:tcPr>
            <w:tcW w:w="425" w:type="dxa"/>
          </w:tcPr>
          <w:p w:rsidR="000A5DEB" w:rsidRPr="0013605E" w:rsidRDefault="000A5DEB" w:rsidP="0013605E">
            <w:pPr>
              <w:rPr>
                <w:rFonts w:ascii="Arial" w:hAnsi="Arial" w:cs="Arial"/>
                <w:color w:val="000000"/>
                <w:sz w:val="18"/>
                <w:szCs w:val="18"/>
              </w:rPr>
            </w:pPr>
            <w:r>
              <w:rPr>
                <w:rFonts w:ascii="Arial" w:hAnsi="Arial" w:cs="Arial"/>
                <w:color w:val="000000"/>
                <w:sz w:val="18"/>
                <w:szCs w:val="18"/>
              </w:rPr>
              <w:t>M</w:t>
            </w:r>
          </w:p>
        </w:tc>
        <w:tc>
          <w:tcPr>
            <w:tcW w:w="803" w:type="dxa"/>
          </w:tcPr>
          <w:p w:rsidR="000A5DEB" w:rsidRPr="0013605E" w:rsidRDefault="000A5DEB" w:rsidP="0013605E">
            <w:pPr>
              <w:rPr>
                <w:rFonts w:ascii="Arial" w:hAnsi="Arial" w:cs="Arial"/>
                <w:color w:val="000000"/>
                <w:sz w:val="18"/>
                <w:szCs w:val="18"/>
              </w:rPr>
            </w:pPr>
            <w:r>
              <w:rPr>
                <w:rFonts w:ascii="Arial" w:hAnsi="Arial" w:cs="Arial"/>
                <w:color w:val="000000"/>
                <w:sz w:val="18"/>
                <w:szCs w:val="18"/>
              </w:rPr>
              <w:t>Integer</w:t>
            </w:r>
          </w:p>
        </w:tc>
        <w:tc>
          <w:tcPr>
            <w:tcW w:w="1016" w:type="dxa"/>
          </w:tcPr>
          <w:p w:rsidR="000A5DEB" w:rsidRPr="0013605E" w:rsidRDefault="000A5DEB" w:rsidP="0013605E">
            <w:pPr>
              <w:rPr>
                <w:rFonts w:ascii="Arial" w:hAnsi="Arial" w:cs="Arial"/>
                <w:color w:val="000000"/>
                <w:sz w:val="18"/>
                <w:szCs w:val="18"/>
              </w:rPr>
            </w:pPr>
            <w:r>
              <w:rPr>
                <w:rFonts w:ascii="Arial" w:hAnsi="Arial" w:cs="Arial"/>
                <w:color w:val="000000"/>
                <w:sz w:val="18"/>
                <w:szCs w:val="18"/>
              </w:rPr>
              <w:t>[1-5]</w:t>
            </w:r>
          </w:p>
        </w:tc>
        <w:tc>
          <w:tcPr>
            <w:tcW w:w="2693" w:type="dxa"/>
          </w:tcPr>
          <w:p w:rsidR="000A5DEB" w:rsidRPr="000A5DEB" w:rsidRDefault="000A5DEB" w:rsidP="000A5DEB">
            <w:pPr>
              <w:rPr>
                <w:rFonts w:ascii="Arial" w:hAnsi="Arial" w:cs="Arial"/>
                <w:color w:val="000000"/>
                <w:sz w:val="18"/>
                <w:szCs w:val="18"/>
              </w:rPr>
            </w:pPr>
            <w:r w:rsidRPr="000A5DEB">
              <w:rPr>
                <w:rFonts w:ascii="Arial" w:hAnsi="Arial" w:cs="Arial"/>
                <w:color w:val="000000"/>
                <w:sz w:val="18"/>
                <w:szCs w:val="18"/>
              </w:rPr>
              <w:t xml:space="preserve">Indicates current state with respect to this software update. This value is set by the LWM2M Client. </w:t>
            </w:r>
            <w:r>
              <w:rPr>
                <w:rFonts w:ascii="Arial" w:hAnsi="Arial" w:cs="Arial"/>
                <w:color w:val="000000"/>
                <w:sz w:val="18"/>
                <w:szCs w:val="18"/>
              </w:rPr>
              <w:br/>
            </w:r>
            <w:r w:rsidRPr="000A5DEB">
              <w:rPr>
                <w:rFonts w:ascii="Arial" w:hAnsi="Arial" w:cs="Arial"/>
                <w:color w:val="000000"/>
                <w:sz w:val="18"/>
                <w:szCs w:val="18"/>
              </w:rPr>
              <w:t>1: INITIAL</w:t>
            </w:r>
            <w:r>
              <w:rPr>
                <w:rFonts w:ascii="Arial" w:hAnsi="Arial" w:cs="Arial"/>
                <w:color w:val="000000"/>
                <w:sz w:val="18"/>
                <w:szCs w:val="18"/>
              </w:rPr>
              <w:t xml:space="preserve"> (</w:t>
            </w:r>
            <w:r w:rsidRPr="000A5DEB">
              <w:rPr>
                <w:rFonts w:ascii="Arial" w:hAnsi="Arial" w:cs="Arial"/>
                <w:color w:val="000000"/>
                <w:sz w:val="18"/>
                <w:szCs w:val="18"/>
              </w:rPr>
              <w:t>Before downloading</w:t>
            </w:r>
            <w:r>
              <w:rPr>
                <w:rFonts w:ascii="Arial" w:hAnsi="Arial" w:cs="Arial"/>
                <w:color w:val="000000"/>
                <w:sz w:val="18"/>
                <w:szCs w:val="18"/>
              </w:rPr>
              <w:t>)</w:t>
            </w:r>
            <w:r w:rsidRPr="000A5DEB">
              <w:rPr>
                <w:rFonts w:ascii="Arial" w:hAnsi="Arial" w:cs="Arial"/>
                <w:color w:val="000000"/>
                <w:sz w:val="18"/>
                <w:szCs w:val="18"/>
              </w:rPr>
              <w:t xml:space="preserve">. </w:t>
            </w:r>
            <w:r>
              <w:rPr>
                <w:rFonts w:ascii="Arial" w:hAnsi="Arial" w:cs="Arial"/>
                <w:color w:val="000000"/>
                <w:sz w:val="18"/>
                <w:szCs w:val="18"/>
              </w:rPr>
              <w:br/>
            </w:r>
            <w:r w:rsidRPr="000A5DEB">
              <w:rPr>
                <w:rFonts w:ascii="Arial" w:hAnsi="Arial" w:cs="Arial"/>
                <w:color w:val="000000"/>
                <w:sz w:val="18"/>
                <w:szCs w:val="18"/>
              </w:rPr>
              <w:t>2: DOWNLOAD STARTED</w:t>
            </w:r>
            <w:r>
              <w:rPr>
                <w:rFonts w:ascii="Arial" w:hAnsi="Arial" w:cs="Arial"/>
                <w:color w:val="000000"/>
                <w:sz w:val="18"/>
                <w:szCs w:val="18"/>
              </w:rPr>
              <w:t xml:space="preserve"> (</w:t>
            </w:r>
            <w:r w:rsidRPr="000A5DEB">
              <w:rPr>
                <w:rFonts w:ascii="Arial" w:hAnsi="Arial" w:cs="Arial"/>
                <w:color w:val="000000"/>
                <w:sz w:val="18"/>
                <w:szCs w:val="18"/>
              </w:rPr>
              <w:t>The downloading process has started and is on-going.</w:t>
            </w:r>
            <w:r>
              <w:rPr>
                <w:rFonts w:ascii="Arial" w:hAnsi="Arial" w:cs="Arial"/>
                <w:color w:val="000000"/>
                <w:sz w:val="18"/>
                <w:szCs w:val="18"/>
              </w:rPr>
              <w:br/>
            </w:r>
            <w:r w:rsidRPr="000A5DEB">
              <w:rPr>
                <w:rFonts w:ascii="Arial" w:hAnsi="Arial" w:cs="Arial"/>
                <w:color w:val="000000"/>
                <w:sz w:val="18"/>
                <w:szCs w:val="18"/>
              </w:rPr>
              <w:t>3: DOWNLOADED</w:t>
            </w:r>
            <w:r>
              <w:rPr>
                <w:rFonts w:ascii="Arial" w:hAnsi="Arial" w:cs="Arial"/>
                <w:color w:val="000000"/>
                <w:sz w:val="18"/>
                <w:szCs w:val="18"/>
              </w:rPr>
              <w:t>(</w:t>
            </w:r>
            <w:r w:rsidRPr="000A5DEB">
              <w:rPr>
                <w:rFonts w:ascii="Arial" w:hAnsi="Arial" w:cs="Arial"/>
                <w:color w:val="000000"/>
                <w:sz w:val="18"/>
                <w:szCs w:val="18"/>
              </w:rPr>
              <w:t>The package has been completely downloaded</w:t>
            </w:r>
            <w:r>
              <w:rPr>
                <w:rFonts w:ascii="Arial" w:hAnsi="Arial" w:cs="Arial"/>
                <w:color w:val="000000"/>
                <w:sz w:val="18"/>
                <w:szCs w:val="18"/>
              </w:rPr>
              <w:t>)</w:t>
            </w:r>
            <w:r>
              <w:rPr>
                <w:rFonts w:ascii="Arial" w:hAnsi="Arial" w:cs="Arial"/>
                <w:color w:val="000000"/>
                <w:sz w:val="18"/>
                <w:szCs w:val="18"/>
              </w:rPr>
              <w:br/>
            </w:r>
            <w:r w:rsidRPr="000A5DEB">
              <w:rPr>
                <w:rFonts w:ascii="Arial" w:hAnsi="Arial" w:cs="Arial"/>
                <w:color w:val="000000"/>
                <w:sz w:val="18"/>
                <w:szCs w:val="18"/>
              </w:rPr>
              <w:t>4: DELIVERED</w:t>
            </w:r>
            <w:r>
              <w:rPr>
                <w:rFonts w:ascii="Arial" w:hAnsi="Arial" w:cs="Arial"/>
                <w:color w:val="000000"/>
                <w:sz w:val="18"/>
                <w:szCs w:val="18"/>
              </w:rPr>
              <w:t xml:space="preserve"> (</w:t>
            </w:r>
            <w:r w:rsidRPr="000A5DEB">
              <w:rPr>
                <w:rFonts w:ascii="Arial" w:hAnsi="Arial" w:cs="Arial"/>
                <w:color w:val="000000"/>
                <w:sz w:val="18"/>
                <w:szCs w:val="18"/>
              </w:rPr>
              <w:t>In that state, the package has been correctly downloade</w:t>
            </w:r>
            <w:r>
              <w:rPr>
                <w:rFonts w:ascii="Arial" w:hAnsi="Arial" w:cs="Arial"/>
                <w:color w:val="000000"/>
                <w:sz w:val="18"/>
                <w:szCs w:val="18"/>
              </w:rPr>
              <w:t>d and is ready to be installed)</w:t>
            </w:r>
            <w:r w:rsidRPr="000A5DEB">
              <w:rPr>
                <w:rFonts w:ascii="Arial" w:hAnsi="Arial" w:cs="Arial"/>
                <w:color w:val="000000"/>
                <w:sz w:val="18"/>
                <w:szCs w:val="18"/>
              </w:rPr>
              <w:t xml:space="preserve"> </w:t>
            </w:r>
          </w:p>
          <w:p w:rsidR="000A5DEB" w:rsidRPr="000A5DEB" w:rsidRDefault="000A5DEB" w:rsidP="000A5DEB">
            <w:pPr>
              <w:rPr>
                <w:rFonts w:ascii="Arial" w:hAnsi="Arial" w:cs="Arial"/>
                <w:color w:val="000000"/>
                <w:sz w:val="18"/>
                <w:szCs w:val="18"/>
              </w:rPr>
            </w:pPr>
            <w:r w:rsidRPr="000A5DEB">
              <w:rPr>
                <w:rFonts w:ascii="Arial" w:hAnsi="Arial" w:cs="Arial"/>
                <w:color w:val="000000"/>
                <w:sz w:val="18"/>
                <w:szCs w:val="18"/>
              </w:rPr>
              <w:t>If executing the Install Resource fa</w:t>
            </w:r>
            <w:r>
              <w:rPr>
                <w:rFonts w:ascii="Arial" w:hAnsi="Arial" w:cs="Arial"/>
                <w:color w:val="000000"/>
                <w:sz w:val="18"/>
                <w:szCs w:val="18"/>
              </w:rPr>
              <w:t>iled, the state remains at DELIV</w:t>
            </w:r>
            <w:r w:rsidRPr="000A5DEB">
              <w:rPr>
                <w:rFonts w:ascii="Arial" w:hAnsi="Arial" w:cs="Arial"/>
                <w:color w:val="000000"/>
                <w:sz w:val="18"/>
                <w:szCs w:val="18"/>
              </w:rPr>
              <w:t xml:space="preserve">ERED. </w:t>
            </w:r>
          </w:p>
          <w:p w:rsidR="000A5DEB" w:rsidRPr="000A5DEB" w:rsidRDefault="000A5DEB" w:rsidP="000A5DEB">
            <w:pPr>
              <w:rPr>
                <w:rFonts w:ascii="Arial" w:hAnsi="Arial" w:cs="Arial"/>
                <w:color w:val="000000"/>
                <w:sz w:val="18"/>
                <w:szCs w:val="18"/>
              </w:rPr>
            </w:pPr>
            <w:r w:rsidRPr="000A5DEB">
              <w:rPr>
                <w:rFonts w:ascii="Arial" w:hAnsi="Arial" w:cs="Arial"/>
                <w:color w:val="000000"/>
                <w:sz w:val="18"/>
                <w:szCs w:val="18"/>
              </w:rPr>
              <w:t>If executing the Install Resource was successful, the state changes from DELIVERED to INSTALLED.</w:t>
            </w:r>
          </w:p>
          <w:p w:rsidR="000A5DEB" w:rsidRPr="000A5DEB" w:rsidRDefault="000A5DEB" w:rsidP="000A5DEB">
            <w:pPr>
              <w:rPr>
                <w:rFonts w:ascii="Arial" w:hAnsi="Arial" w:cs="Arial"/>
                <w:color w:val="000000"/>
                <w:sz w:val="18"/>
                <w:szCs w:val="18"/>
              </w:rPr>
            </w:pPr>
            <w:r w:rsidRPr="000A5DEB">
              <w:rPr>
                <w:rFonts w:ascii="Arial" w:hAnsi="Arial" w:cs="Arial"/>
                <w:color w:val="000000"/>
                <w:sz w:val="18"/>
                <w:szCs w:val="18"/>
              </w:rPr>
              <w:t xml:space="preserve">After executing the </w:t>
            </w:r>
            <w:proofErr w:type="spellStart"/>
            <w:r w:rsidRPr="000A5DEB">
              <w:rPr>
                <w:rFonts w:ascii="Arial" w:hAnsi="Arial" w:cs="Arial"/>
                <w:color w:val="000000"/>
                <w:sz w:val="18"/>
                <w:szCs w:val="18"/>
              </w:rPr>
              <w:t>UnInstall</w:t>
            </w:r>
            <w:proofErr w:type="spellEnd"/>
            <w:r w:rsidRPr="000A5DEB">
              <w:rPr>
                <w:rFonts w:ascii="Arial" w:hAnsi="Arial" w:cs="Arial"/>
                <w:color w:val="000000"/>
                <w:sz w:val="18"/>
                <w:szCs w:val="18"/>
              </w:rPr>
              <w:t xml:space="preserve"> Resource, the state changes to INITIAL.</w:t>
            </w:r>
          </w:p>
          <w:p w:rsidR="000A5DEB" w:rsidRPr="0013605E" w:rsidRDefault="000A5DEB" w:rsidP="000A5DEB">
            <w:pPr>
              <w:rPr>
                <w:rFonts w:ascii="Arial" w:hAnsi="Arial" w:cs="Arial"/>
                <w:color w:val="000000"/>
                <w:sz w:val="18"/>
                <w:szCs w:val="18"/>
              </w:rPr>
            </w:pPr>
            <w:r w:rsidRPr="000A5DEB">
              <w:rPr>
                <w:rFonts w:ascii="Arial" w:hAnsi="Arial" w:cs="Arial"/>
                <w:color w:val="000000"/>
                <w:sz w:val="18"/>
                <w:szCs w:val="18"/>
              </w:rPr>
              <w:t>5: INSTALLED</w:t>
            </w:r>
            <w:r>
              <w:rPr>
                <w:rFonts w:ascii="Arial" w:hAnsi="Arial" w:cs="Arial"/>
                <w:color w:val="000000"/>
                <w:sz w:val="18"/>
                <w:szCs w:val="18"/>
              </w:rPr>
              <w:t xml:space="preserve"> (</w:t>
            </w:r>
            <w:r w:rsidRPr="000A5DEB">
              <w:rPr>
                <w:rFonts w:ascii="Arial" w:hAnsi="Arial" w:cs="Arial"/>
                <w:color w:val="000000"/>
                <w:sz w:val="18"/>
                <w:szCs w:val="18"/>
              </w:rPr>
              <w:t>In that state the software is correctly installed and can be activated or deactivated according to the Activation State Machine)</w:t>
            </w:r>
          </w:p>
        </w:tc>
        <w:tc>
          <w:tcPr>
            <w:tcW w:w="1276" w:type="dxa"/>
          </w:tcPr>
          <w:p w:rsidR="000A5DEB" w:rsidRPr="0013605E" w:rsidRDefault="000A5DEB" w:rsidP="0013605E">
            <w:pPr>
              <w:rPr>
                <w:rFonts w:ascii="Arial" w:hAnsi="Arial" w:cs="Arial"/>
                <w:color w:val="000000"/>
                <w:sz w:val="18"/>
                <w:szCs w:val="18"/>
              </w:rPr>
            </w:pPr>
            <w:r>
              <w:rPr>
                <w:color w:val="339966"/>
                <w:sz w:val="40"/>
              </w:rPr>
              <w:sym w:font="Wingdings" w:char="F0FE"/>
            </w:r>
          </w:p>
        </w:tc>
        <w:tc>
          <w:tcPr>
            <w:tcW w:w="1175" w:type="dxa"/>
          </w:tcPr>
          <w:p w:rsidR="000A5DEB" w:rsidRPr="0013605E" w:rsidRDefault="000A5DEB" w:rsidP="0013605E">
            <w:pPr>
              <w:rPr>
                <w:rFonts w:ascii="Arial" w:hAnsi="Arial" w:cs="Arial"/>
                <w:color w:val="000000"/>
                <w:sz w:val="18"/>
                <w:szCs w:val="18"/>
              </w:rPr>
            </w:pPr>
            <w:r>
              <w:rPr>
                <w:rFonts w:ascii="Arial" w:hAnsi="Arial" w:cs="Arial"/>
                <w:color w:val="000000"/>
                <w:sz w:val="18"/>
                <w:szCs w:val="18"/>
              </w:rPr>
              <w:t>“SOTA”</w:t>
            </w:r>
          </w:p>
        </w:tc>
      </w:tr>
      <w:tr w:rsidR="000A5DEB" w:rsidRPr="0013605E" w:rsidTr="00676C4E">
        <w:trPr>
          <w:cantSplit/>
          <w:jc w:val="center"/>
        </w:trPr>
        <w:tc>
          <w:tcPr>
            <w:tcW w:w="432" w:type="dxa"/>
          </w:tcPr>
          <w:p w:rsidR="000A5DEB" w:rsidRPr="0013605E" w:rsidRDefault="000A5DEB" w:rsidP="0013605E">
            <w:pPr>
              <w:rPr>
                <w:rFonts w:ascii="Arial" w:hAnsi="Arial" w:cs="Arial"/>
                <w:color w:val="000000"/>
                <w:sz w:val="18"/>
                <w:szCs w:val="18"/>
              </w:rPr>
            </w:pPr>
            <w:r w:rsidRPr="0013605E">
              <w:rPr>
                <w:rFonts w:ascii="Arial" w:hAnsi="Arial" w:cs="Arial"/>
                <w:color w:val="000000"/>
                <w:sz w:val="18"/>
                <w:szCs w:val="18"/>
              </w:rPr>
              <w:lastRenderedPageBreak/>
              <w:t>8</w:t>
            </w:r>
          </w:p>
        </w:tc>
        <w:tc>
          <w:tcPr>
            <w:tcW w:w="899" w:type="dxa"/>
          </w:tcPr>
          <w:p w:rsidR="000A5DEB" w:rsidRPr="0013605E" w:rsidRDefault="000A5DEB" w:rsidP="0013605E">
            <w:pPr>
              <w:rPr>
                <w:rFonts w:ascii="Arial" w:hAnsi="Arial" w:cs="Arial"/>
                <w:color w:val="000000"/>
                <w:sz w:val="18"/>
                <w:szCs w:val="18"/>
              </w:rPr>
            </w:pPr>
            <w:r w:rsidRPr="000A5DEB">
              <w:rPr>
                <w:rFonts w:ascii="Arial" w:hAnsi="Arial" w:cs="Arial"/>
                <w:color w:val="000000"/>
                <w:sz w:val="18"/>
                <w:szCs w:val="18"/>
              </w:rPr>
              <w:t>Update Supported Objects</w:t>
            </w:r>
          </w:p>
        </w:tc>
        <w:tc>
          <w:tcPr>
            <w:tcW w:w="461" w:type="dxa"/>
          </w:tcPr>
          <w:p w:rsidR="000A5DEB" w:rsidRPr="0013605E" w:rsidRDefault="000A5DEB" w:rsidP="0013605E">
            <w:pPr>
              <w:rPr>
                <w:rFonts w:ascii="Arial" w:hAnsi="Arial" w:cs="Arial"/>
                <w:color w:val="000000"/>
                <w:sz w:val="18"/>
                <w:szCs w:val="18"/>
              </w:rPr>
            </w:pPr>
            <w:r>
              <w:rPr>
                <w:rFonts w:ascii="Arial" w:hAnsi="Arial" w:cs="Arial"/>
                <w:color w:val="000000"/>
                <w:sz w:val="18"/>
                <w:szCs w:val="18"/>
              </w:rPr>
              <w:t>RW</w:t>
            </w:r>
          </w:p>
        </w:tc>
        <w:tc>
          <w:tcPr>
            <w:tcW w:w="284" w:type="dxa"/>
          </w:tcPr>
          <w:p w:rsidR="000A5DEB" w:rsidRPr="0013605E" w:rsidRDefault="000A5DEB" w:rsidP="0013605E">
            <w:pPr>
              <w:rPr>
                <w:rFonts w:ascii="Arial" w:hAnsi="Arial" w:cs="Arial"/>
                <w:color w:val="000000"/>
                <w:sz w:val="18"/>
                <w:szCs w:val="18"/>
              </w:rPr>
            </w:pPr>
            <w:r w:rsidRPr="0013605E">
              <w:rPr>
                <w:rFonts w:ascii="Arial" w:hAnsi="Arial" w:cs="Arial"/>
                <w:color w:val="000000"/>
                <w:sz w:val="18"/>
                <w:szCs w:val="18"/>
              </w:rPr>
              <w:t>S</w:t>
            </w:r>
          </w:p>
        </w:tc>
        <w:tc>
          <w:tcPr>
            <w:tcW w:w="425" w:type="dxa"/>
          </w:tcPr>
          <w:p w:rsidR="000A5DEB" w:rsidRPr="0013605E" w:rsidRDefault="000A5DEB" w:rsidP="0013605E">
            <w:pPr>
              <w:rPr>
                <w:rFonts w:ascii="Arial" w:hAnsi="Arial" w:cs="Arial"/>
                <w:color w:val="000000"/>
                <w:sz w:val="18"/>
                <w:szCs w:val="18"/>
              </w:rPr>
            </w:pPr>
            <w:r w:rsidRPr="000A5DEB">
              <w:rPr>
                <w:rFonts w:ascii="Arial" w:hAnsi="Arial" w:cs="Arial"/>
                <w:color w:val="auto"/>
                <w:sz w:val="18"/>
                <w:szCs w:val="18"/>
              </w:rPr>
              <w:t>M</w:t>
            </w:r>
          </w:p>
        </w:tc>
        <w:tc>
          <w:tcPr>
            <w:tcW w:w="803" w:type="dxa"/>
          </w:tcPr>
          <w:p w:rsidR="000A5DEB" w:rsidRPr="0013605E" w:rsidRDefault="000A5DEB" w:rsidP="0013605E">
            <w:pPr>
              <w:rPr>
                <w:rFonts w:ascii="Arial" w:hAnsi="Arial" w:cs="Arial"/>
                <w:color w:val="000000"/>
                <w:sz w:val="18"/>
                <w:szCs w:val="18"/>
              </w:rPr>
            </w:pPr>
            <w:r>
              <w:rPr>
                <w:rFonts w:ascii="Arial" w:hAnsi="Arial" w:cs="Arial"/>
                <w:color w:val="000000"/>
                <w:sz w:val="18"/>
                <w:szCs w:val="18"/>
              </w:rPr>
              <w:t>Boolean</w:t>
            </w:r>
          </w:p>
        </w:tc>
        <w:tc>
          <w:tcPr>
            <w:tcW w:w="1016" w:type="dxa"/>
          </w:tcPr>
          <w:p w:rsidR="000A5DEB" w:rsidRPr="0013605E" w:rsidRDefault="000A5DEB" w:rsidP="000A5DEB">
            <w:pPr>
              <w:rPr>
                <w:rFonts w:ascii="Arial" w:hAnsi="Arial" w:cs="Arial"/>
                <w:color w:val="000000"/>
                <w:sz w:val="18"/>
                <w:szCs w:val="18"/>
              </w:rPr>
            </w:pPr>
            <w:r>
              <w:rPr>
                <w:rFonts w:ascii="Arial" w:hAnsi="Arial" w:cs="Arial"/>
                <w:color w:val="000000"/>
                <w:sz w:val="18"/>
                <w:szCs w:val="18"/>
              </w:rPr>
              <w:t>[0-1]</w:t>
            </w:r>
          </w:p>
        </w:tc>
        <w:tc>
          <w:tcPr>
            <w:tcW w:w="2693" w:type="dxa"/>
          </w:tcPr>
          <w:p w:rsidR="000A5DEB" w:rsidRPr="000A5DEB" w:rsidRDefault="000A5DEB" w:rsidP="000A5DEB">
            <w:pPr>
              <w:rPr>
                <w:rFonts w:ascii="Arial" w:hAnsi="Arial" w:cs="Arial"/>
                <w:color w:val="000000"/>
                <w:sz w:val="18"/>
                <w:szCs w:val="18"/>
              </w:rPr>
            </w:pPr>
            <w:r w:rsidRPr="000A5DEB">
              <w:rPr>
                <w:rFonts w:ascii="Arial" w:hAnsi="Arial" w:cs="Arial"/>
                <w:color w:val="000000"/>
                <w:sz w:val="18"/>
                <w:szCs w:val="18"/>
              </w:rPr>
              <w:t xml:space="preserve">If this value is true, the LWM2M Client MUST inform the registered LWM2M Servers of Objects and Object Instances parameter by sending an Update or Registration message after the software update operation at the next practical opportunity if supported Objects in the LWM2M Client have changed, in order for the LWM2M Servers to promptly manage newly installed Objects. </w:t>
            </w:r>
          </w:p>
          <w:p w:rsidR="000A5DEB" w:rsidRPr="000A5DEB" w:rsidRDefault="000A5DEB" w:rsidP="000A5DEB">
            <w:pPr>
              <w:rPr>
                <w:rFonts w:ascii="Arial" w:hAnsi="Arial" w:cs="Arial"/>
                <w:color w:val="000000"/>
                <w:sz w:val="18"/>
                <w:szCs w:val="18"/>
              </w:rPr>
            </w:pPr>
            <w:r w:rsidRPr="000A5DEB">
              <w:rPr>
                <w:rFonts w:ascii="Arial" w:hAnsi="Arial" w:cs="Arial"/>
                <w:color w:val="000000"/>
                <w:sz w:val="18"/>
                <w:szCs w:val="18"/>
              </w:rPr>
              <w:t xml:space="preserve">If false, Objects and Object Instances parameter MUST be reported at the next periodic Update message. </w:t>
            </w:r>
          </w:p>
          <w:p w:rsidR="000A5DEB" w:rsidRPr="0013605E" w:rsidRDefault="000A5DEB" w:rsidP="000A5DEB">
            <w:pPr>
              <w:rPr>
                <w:rFonts w:ascii="Arial" w:hAnsi="Arial" w:cs="Arial"/>
                <w:color w:val="000000"/>
                <w:sz w:val="18"/>
                <w:szCs w:val="18"/>
              </w:rPr>
            </w:pPr>
            <w:r w:rsidRPr="000A5DEB">
              <w:rPr>
                <w:rFonts w:ascii="Arial" w:hAnsi="Arial" w:cs="Arial"/>
                <w:color w:val="000000"/>
                <w:sz w:val="18"/>
                <w:szCs w:val="18"/>
              </w:rPr>
              <w:t>The default value is false</w:t>
            </w:r>
          </w:p>
        </w:tc>
        <w:tc>
          <w:tcPr>
            <w:tcW w:w="1276" w:type="dxa"/>
          </w:tcPr>
          <w:p w:rsidR="000A5DEB" w:rsidRPr="0013605E" w:rsidRDefault="000A5DEB" w:rsidP="0013605E">
            <w:pPr>
              <w:rPr>
                <w:rFonts w:ascii="Arial" w:hAnsi="Arial" w:cs="Arial"/>
                <w:color w:val="000000"/>
                <w:sz w:val="18"/>
                <w:szCs w:val="18"/>
              </w:rPr>
            </w:pPr>
            <w:r>
              <w:rPr>
                <w:color w:val="339966"/>
                <w:sz w:val="40"/>
              </w:rPr>
              <w:sym w:font="Wingdings" w:char="F0FE"/>
            </w:r>
          </w:p>
        </w:tc>
        <w:tc>
          <w:tcPr>
            <w:tcW w:w="1175" w:type="dxa"/>
          </w:tcPr>
          <w:p w:rsidR="000A5DEB" w:rsidRPr="0013605E" w:rsidRDefault="000A5DEB" w:rsidP="0013605E">
            <w:pPr>
              <w:rPr>
                <w:rFonts w:ascii="Arial" w:hAnsi="Arial" w:cs="Arial"/>
                <w:color w:val="000000"/>
                <w:sz w:val="18"/>
                <w:szCs w:val="18"/>
              </w:rPr>
            </w:pPr>
            <w:r>
              <w:rPr>
                <w:rFonts w:ascii="Arial" w:hAnsi="Arial" w:cs="Arial"/>
                <w:color w:val="000000"/>
                <w:sz w:val="18"/>
                <w:szCs w:val="18"/>
              </w:rPr>
              <w:t>“SOTA”</w:t>
            </w:r>
          </w:p>
        </w:tc>
      </w:tr>
      <w:tr w:rsidR="000A5DEB" w:rsidRPr="0013605E" w:rsidTr="00676C4E">
        <w:trPr>
          <w:cantSplit/>
          <w:jc w:val="center"/>
        </w:trPr>
        <w:tc>
          <w:tcPr>
            <w:tcW w:w="432" w:type="dxa"/>
          </w:tcPr>
          <w:p w:rsidR="000A5DEB" w:rsidRPr="0013605E" w:rsidRDefault="000A5DEB" w:rsidP="0013605E">
            <w:pPr>
              <w:rPr>
                <w:rFonts w:ascii="Arial" w:hAnsi="Arial" w:cs="Arial"/>
                <w:color w:val="000000"/>
                <w:sz w:val="18"/>
                <w:szCs w:val="18"/>
              </w:rPr>
            </w:pPr>
            <w:r w:rsidRPr="0013605E">
              <w:rPr>
                <w:rFonts w:ascii="Arial" w:hAnsi="Arial" w:cs="Arial"/>
                <w:color w:val="000000"/>
                <w:sz w:val="18"/>
                <w:szCs w:val="18"/>
              </w:rPr>
              <w:lastRenderedPageBreak/>
              <w:t>9</w:t>
            </w:r>
          </w:p>
        </w:tc>
        <w:tc>
          <w:tcPr>
            <w:tcW w:w="899" w:type="dxa"/>
          </w:tcPr>
          <w:p w:rsidR="000A5DEB" w:rsidRPr="0013605E" w:rsidRDefault="000A5DEB" w:rsidP="0013605E">
            <w:pPr>
              <w:rPr>
                <w:rFonts w:ascii="Arial" w:hAnsi="Arial" w:cs="Arial"/>
                <w:color w:val="000000"/>
                <w:sz w:val="18"/>
                <w:szCs w:val="18"/>
              </w:rPr>
            </w:pPr>
            <w:r w:rsidRPr="0013605E">
              <w:rPr>
                <w:rFonts w:ascii="Arial" w:hAnsi="Arial" w:cs="Arial"/>
                <w:color w:val="000000"/>
                <w:sz w:val="18"/>
                <w:szCs w:val="18"/>
              </w:rPr>
              <w:t>Update State</w:t>
            </w:r>
          </w:p>
        </w:tc>
        <w:tc>
          <w:tcPr>
            <w:tcW w:w="461" w:type="dxa"/>
          </w:tcPr>
          <w:p w:rsidR="000A5DEB" w:rsidRPr="0013605E" w:rsidRDefault="000A5DEB" w:rsidP="0013605E">
            <w:pPr>
              <w:rPr>
                <w:rFonts w:ascii="Arial" w:hAnsi="Arial" w:cs="Arial"/>
                <w:color w:val="000000"/>
                <w:sz w:val="18"/>
                <w:szCs w:val="18"/>
              </w:rPr>
            </w:pPr>
            <w:r w:rsidRPr="0013605E">
              <w:rPr>
                <w:rFonts w:ascii="Arial" w:hAnsi="Arial" w:cs="Arial"/>
                <w:color w:val="000000"/>
                <w:sz w:val="18"/>
                <w:szCs w:val="18"/>
              </w:rPr>
              <w:t>R</w:t>
            </w:r>
          </w:p>
        </w:tc>
        <w:tc>
          <w:tcPr>
            <w:tcW w:w="284" w:type="dxa"/>
          </w:tcPr>
          <w:p w:rsidR="000A5DEB" w:rsidRPr="0013605E" w:rsidRDefault="000A5DEB" w:rsidP="0013605E">
            <w:pPr>
              <w:rPr>
                <w:rFonts w:ascii="Arial" w:hAnsi="Arial" w:cs="Arial"/>
                <w:color w:val="000000"/>
                <w:sz w:val="18"/>
                <w:szCs w:val="18"/>
              </w:rPr>
            </w:pPr>
            <w:r w:rsidRPr="0013605E">
              <w:rPr>
                <w:rFonts w:ascii="Arial" w:hAnsi="Arial" w:cs="Arial"/>
                <w:color w:val="000000"/>
                <w:sz w:val="18"/>
                <w:szCs w:val="18"/>
              </w:rPr>
              <w:t>S</w:t>
            </w:r>
          </w:p>
        </w:tc>
        <w:tc>
          <w:tcPr>
            <w:tcW w:w="425" w:type="dxa"/>
          </w:tcPr>
          <w:p w:rsidR="000A5DEB" w:rsidRPr="0013605E" w:rsidRDefault="000A5DEB" w:rsidP="0013605E">
            <w:pPr>
              <w:rPr>
                <w:rFonts w:ascii="Arial" w:hAnsi="Arial" w:cs="Arial"/>
                <w:color w:val="000000"/>
                <w:sz w:val="18"/>
                <w:szCs w:val="18"/>
              </w:rPr>
            </w:pPr>
            <w:r w:rsidRPr="0013605E">
              <w:rPr>
                <w:rFonts w:ascii="Arial" w:hAnsi="Arial" w:cs="Arial"/>
                <w:color w:val="000000"/>
                <w:sz w:val="18"/>
                <w:szCs w:val="18"/>
              </w:rPr>
              <w:t>M</w:t>
            </w:r>
          </w:p>
        </w:tc>
        <w:tc>
          <w:tcPr>
            <w:tcW w:w="803" w:type="dxa"/>
          </w:tcPr>
          <w:p w:rsidR="000A5DEB" w:rsidRPr="0013605E" w:rsidRDefault="000A5DEB" w:rsidP="0013605E">
            <w:pPr>
              <w:rPr>
                <w:rFonts w:ascii="Arial" w:hAnsi="Arial" w:cs="Arial"/>
                <w:color w:val="000000"/>
                <w:sz w:val="18"/>
                <w:szCs w:val="18"/>
              </w:rPr>
            </w:pPr>
            <w:r w:rsidRPr="0013605E">
              <w:rPr>
                <w:rFonts w:ascii="Arial" w:hAnsi="Arial" w:cs="Arial"/>
                <w:color w:val="000000"/>
                <w:sz w:val="18"/>
                <w:szCs w:val="18"/>
              </w:rPr>
              <w:t>Integer</w:t>
            </w:r>
          </w:p>
        </w:tc>
        <w:tc>
          <w:tcPr>
            <w:tcW w:w="1016" w:type="dxa"/>
          </w:tcPr>
          <w:p w:rsidR="000A5DEB" w:rsidRPr="0013605E" w:rsidRDefault="001743DC" w:rsidP="001743DC">
            <w:pPr>
              <w:rPr>
                <w:rFonts w:ascii="Arial" w:hAnsi="Arial" w:cs="Arial"/>
                <w:color w:val="000000"/>
                <w:sz w:val="18"/>
                <w:szCs w:val="18"/>
              </w:rPr>
            </w:pPr>
            <w:r>
              <w:rPr>
                <w:rFonts w:ascii="Arial" w:hAnsi="Arial" w:cs="Arial"/>
                <w:color w:val="000000"/>
                <w:sz w:val="18"/>
                <w:szCs w:val="18"/>
              </w:rPr>
              <w:t>[0-10]</w:t>
            </w:r>
          </w:p>
        </w:tc>
        <w:tc>
          <w:tcPr>
            <w:tcW w:w="2693" w:type="dxa"/>
          </w:tcPr>
          <w:p w:rsidR="001743DC" w:rsidRPr="001743DC" w:rsidRDefault="001743DC" w:rsidP="001743DC">
            <w:pPr>
              <w:rPr>
                <w:rFonts w:ascii="Arial" w:hAnsi="Arial" w:cs="Arial"/>
                <w:color w:val="000000"/>
                <w:sz w:val="18"/>
                <w:szCs w:val="18"/>
              </w:rPr>
            </w:pPr>
            <w:r w:rsidRPr="001743DC">
              <w:rPr>
                <w:rFonts w:ascii="Arial" w:hAnsi="Arial" w:cs="Arial"/>
                <w:color w:val="000000"/>
                <w:sz w:val="18"/>
                <w:szCs w:val="18"/>
              </w:rPr>
              <w:t xml:space="preserve">Contains the result of downloading or installing/uninstalling the software </w:t>
            </w:r>
          </w:p>
          <w:p w:rsidR="001743DC" w:rsidRPr="001743DC" w:rsidRDefault="001743DC" w:rsidP="001743DC">
            <w:pPr>
              <w:rPr>
                <w:rFonts w:ascii="Arial" w:hAnsi="Arial" w:cs="Arial"/>
                <w:color w:val="000000"/>
                <w:sz w:val="18"/>
                <w:szCs w:val="18"/>
              </w:rPr>
            </w:pPr>
            <w:r w:rsidRPr="001743DC">
              <w:rPr>
                <w:rFonts w:ascii="Arial" w:hAnsi="Arial" w:cs="Arial"/>
                <w:color w:val="000000"/>
                <w:sz w:val="18"/>
                <w:szCs w:val="18"/>
              </w:rPr>
              <w:t>0: Initial value. Prior to download any new package in the Device, Update Result MUST be reset to this initial value. One side effect of executing the Uninstall resource is to reset Update Result to this initial value “0”.</w:t>
            </w:r>
          </w:p>
          <w:p w:rsidR="001743DC" w:rsidRPr="001743DC" w:rsidRDefault="001743DC" w:rsidP="001743DC">
            <w:pPr>
              <w:rPr>
                <w:rFonts w:ascii="Arial" w:hAnsi="Arial" w:cs="Arial"/>
                <w:color w:val="000000"/>
                <w:sz w:val="18"/>
                <w:szCs w:val="18"/>
              </w:rPr>
            </w:pPr>
            <w:r w:rsidRPr="001743DC">
              <w:rPr>
                <w:rFonts w:ascii="Arial" w:hAnsi="Arial" w:cs="Arial"/>
                <w:color w:val="000000"/>
                <w:sz w:val="18"/>
                <w:szCs w:val="18"/>
              </w:rPr>
              <w:t>1:  Downloading. The package downloading process is on-going.</w:t>
            </w:r>
          </w:p>
          <w:p w:rsidR="001743DC" w:rsidRPr="001743DC" w:rsidRDefault="001743DC" w:rsidP="001743DC">
            <w:pPr>
              <w:rPr>
                <w:rFonts w:ascii="Arial" w:hAnsi="Arial" w:cs="Arial"/>
                <w:color w:val="000000"/>
                <w:sz w:val="18"/>
                <w:szCs w:val="18"/>
              </w:rPr>
            </w:pPr>
            <w:r w:rsidRPr="001743DC">
              <w:rPr>
                <w:rFonts w:ascii="Arial" w:hAnsi="Arial" w:cs="Arial"/>
                <w:color w:val="000000"/>
                <w:sz w:val="18"/>
                <w:szCs w:val="18"/>
              </w:rPr>
              <w:t xml:space="preserve">2: Software d successfully installed, </w:t>
            </w:r>
          </w:p>
          <w:p w:rsidR="001743DC" w:rsidRPr="001743DC" w:rsidRDefault="001743DC" w:rsidP="001743DC">
            <w:pPr>
              <w:rPr>
                <w:rFonts w:ascii="Arial" w:hAnsi="Arial" w:cs="Arial"/>
                <w:color w:val="000000"/>
                <w:sz w:val="18"/>
                <w:szCs w:val="18"/>
              </w:rPr>
            </w:pPr>
            <w:r w:rsidRPr="001743DC">
              <w:rPr>
                <w:rFonts w:ascii="Arial" w:hAnsi="Arial" w:cs="Arial"/>
                <w:color w:val="000000"/>
                <w:sz w:val="18"/>
                <w:szCs w:val="18"/>
              </w:rPr>
              <w:t xml:space="preserve">3: Not enough storage for the new software package. </w:t>
            </w:r>
          </w:p>
          <w:p w:rsidR="001743DC" w:rsidRPr="001743DC" w:rsidRDefault="001743DC" w:rsidP="001743DC">
            <w:pPr>
              <w:rPr>
                <w:rFonts w:ascii="Arial" w:hAnsi="Arial" w:cs="Arial"/>
                <w:color w:val="000000"/>
                <w:sz w:val="18"/>
                <w:szCs w:val="18"/>
              </w:rPr>
            </w:pPr>
            <w:r w:rsidRPr="001743DC">
              <w:rPr>
                <w:rFonts w:ascii="Arial" w:hAnsi="Arial" w:cs="Arial"/>
                <w:color w:val="000000"/>
                <w:sz w:val="18"/>
                <w:szCs w:val="18"/>
              </w:rPr>
              <w:t xml:space="preserve">4: Out of memory during downloading process. </w:t>
            </w:r>
          </w:p>
          <w:p w:rsidR="001743DC" w:rsidRPr="001743DC" w:rsidRDefault="001743DC" w:rsidP="001743DC">
            <w:pPr>
              <w:rPr>
                <w:rFonts w:ascii="Arial" w:hAnsi="Arial" w:cs="Arial"/>
                <w:color w:val="000000"/>
                <w:sz w:val="18"/>
                <w:szCs w:val="18"/>
              </w:rPr>
            </w:pPr>
            <w:r w:rsidRPr="001743DC">
              <w:rPr>
                <w:rFonts w:ascii="Arial" w:hAnsi="Arial" w:cs="Arial"/>
                <w:color w:val="000000"/>
                <w:sz w:val="18"/>
                <w:szCs w:val="18"/>
              </w:rPr>
              <w:t xml:space="preserve">5: Connection lost during downloading process. </w:t>
            </w:r>
          </w:p>
          <w:p w:rsidR="001743DC" w:rsidRPr="001743DC" w:rsidRDefault="001743DC" w:rsidP="001743DC">
            <w:pPr>
              <w:rPr>
                <w:rFonts w:ascii="Arial" w:hAnsi="Arial" w:cs="Arial"/>
                <w:color w:val="000000"/>
                <w:sz w:val="18"/>
                <w:szCs w:val="18"/>
              </w:rPr>
            </w:pPr>
            <w:r w:rsidRPr="001743DC">
              <w:rPr>
                <w:rFonts w:ascii="Arial" w:hAnsi="Arial" w:cs="Arial"/>
                <w:color w:val="000000"/>
                <w:sz w:val="18"/>
                <w:szCs w:val="18"/>
              </w:rPr>
              <w:t xml:space="preserve">6: Package integrity </w:t>
            </w:r>
            <w:proofErr w:type="gramStart"/>
            <w:r w:rsidRPr="001743DC">
              <w:rPr>
                <w:rFonts w:ascii="Arial" w:hAnsi="Arial" w:cs="Arial"/>
                <w:color w:val="000000"/>
                <w:sz w:val="18"/>
                <w:szCs w:val="18"/>
              </w:rPr>
              <w:t>check</w:t>
            </w:r>
            <w:proofErr w:type="gramEnd"/>
            <w:r w:rsidRPr="001743DC">
              <w:rPr>
                <w:rFonts w:ascii="Arial" w:hAnsi="Arial" w:cs="Arial"/>
                <w:color w:val="000000"/>
                <w:sz w:val="18"/>
                <w:szCs w:val="18"/>
              </w:rPr>
              <w:t xml:space="preserve"> failure. </w:t>
            </w:r>
          </w:p>
          <w:p w:rsidR="001743DC" w:rsidRPr="001743DC" w:rsidRDefault="001743DC" w:rsidP="001743DC">
            <w:pPr>
              <w:rPr>
                <w:rFonts w:ascii="Arial" w:hAnsi="Arial" w:cs="Arial"/>
                <w:color w:val="000000"/>
                <w:sz w:val="18"/>
                <w:szCs w:val="18"/>
              </w:rPr>
            </w:pPr>
            <w:r w:rsidRPr="001743DC">
              <w:rPr>
                <w:rFonts w:ascii="Arial" w:hAnsi="Arial" w:cs="Arial"/>
                <w:color w:val="000000"/>
                <w:sz w:val="18"/>
                <w:szCs w:val="18"/>
              </w:rPr>
              <w:t xml:space="preserve">7: Unsupported package type. </w:t>
            </w:r>
          </w:p>
          <w:p w:rsidR="001743DC" w:rsidRPr="001743DC" w:rsidRDefault="001743DC" w:rsidP="001743DC">
            <w:pPr>
              <w:rPr>
                <w:rFonts w:ascii="Arial" w:hAnsi="Arial" w:cs="Arial"/>
                <w:color w:val="000000"/>
                <w:sz w:val="18"/>
                <w:szCs w:val="18"/>
              </w:rPr>
            </w:pPr>
            <w:r w:rsidRPr="001743DC">
              <w:rPr>
                <w:rFonts w:ascii="Arial" w:hAnsi="Arial" w:cs="Arial"/>
                <w:color w:val="000000"/>
                <w:sz w:val="18"/>
                <w:szCs w:val="18"/>
              </w:rPr>
              <w:t>8: Invalid URI</w:t>
            </w:r>
          </w:p>
          <w:p w:rsidR="001743DC" w:rsidRPr="001743DC" w:rsidRDefault="001743DC" w:rsidP="001743DC">
            <w:pPr>
              <w:rPr>
                <w:rFonts w:ascii="Arial" w:hAnsi="Arial" w:cs="Arial"/>
                <w:color w:val="000000"/>
                <w:sz w:val="18"/>
                <w:szCs w:val="18"/>
              </w:rPr>
            </w:pPr>
            <w:r w:rsidRPr="001743DC">
              <w:rPr>
                <w:rFonts w:ascii="Arial" w:hAnsi="Arial" w:cs="Arial"/>
                <w:color w:val="000000"/>
                <w:sz w:val="18"/>
                <w:szCs w:val="18"/>
              </w:rPr>
              <w:t>9: Device defined update error</w:t>
            </w:r>
          </w:p>
          <w:p w:rsidR="001743DC" w:rsidRPr="001743DC" w:rsidRDefault="001743DC" w:rsidP="001743DC">
            <w:pPr>
              <w:rPr>
                <w:rFonts w:ascii="Arial" w:hAnsi="Arial" w:cs="Arial"/>
                <w:color w:val="000000"/>
                <w:sz w:val="18"/>
                <w:szCs w:val="18"/>
              </w:rPr>
            </w:pPr>
            <w:r w:rsidRPr="001743DC">
              <w:rPr>
                <w:rFonts w:ascii="Arial" w:hAnsi="Arial" w:cs="Arial"/>
                <w:color w:val="000000"/>
                <w:sz w:val="18"/>
                <w:szCs w:val="18"/>
              </w:rPr>
              <w:t>10: Software installation failure</w:t>
            </w:r>
          </w:p>
          <w:p w:rsidR="000A5DEB" w:rsidRPr="0013605E" w:rsidRDefault="001743DC" w:rsidP="0013605E">
            <w:pPr>
              <w:rPr>
                <w:rFonts w:ascii="Arial" w:hAnsi="Arial" w:cs="Arial"/>
                <w:color w:val="000000"/>
                <w:sz w:val="18"/>
                <w:szCs w:val="18"/>
              </w:rPr>
            </w:pPr>
            <w:r w:rsidRPr="001743DC">
              <w:rPr>
                <w:rFonts w:ascii="Arial" w:hAnsi="Arial" w:cs="Arial"/>
                <w:color w:val="000000"/>
                <w:sz w:val="18"/>
                <w:szCs w:val="18"/>
              </w:rPr>
              <w:t>This Resource MAY be reported by sending Observe operation.</w:t>
            </w:r>
            <w:r w:rsidR="000A5DEB">
              <w:rPr>
                <w:rFonts w:ascii="Arial" w:hAnsi="Arial" w:cs="Arial"/>
                <w:color w:val="000000"/>
                <w:sz w:val="18"/>
                <w:szCs w:val="18"/>
              </w:rPr>
              <w:t xml:space="preserve"> </w:t>
            </w:r>
          </w:p>
        </w:tc>
        <w:tc>
          <w:tcPr>
            <w:tcW w:w="1276" w:type="dxa"/>
          </w:tcPr>
          <w:p w:rsidR="000A5DEB" w:rsidRPr="0013605E" w:rsidRDefault="000A5DEB" w:rsidP="0013605E">
            <w:pPr>
              <w:rPr>
                <w:rFonts w:ascii="Arial" w:hAnsi="Arial" w:cs="Arial"/>
                <w:color w:val="000000"/>
                <w:sz w:val="18"/>
                <w:szCs w:val="18"/>
              </w:rPr>
            </w:pPr>
            <w:r>
              <w:rPr>
                <w:color w:val="339966"/>
                <w:sz w:val="40"/>
              </w:rPr>
              <w:sym w:font="Wingdings" w:char="F0FE"/>
            </w:r>
          </w:p>
        </w:tc>
        <w:tc>
          <w:tcPr>
            <w:tcW w:w="1175" w:type="dxa"/>
          </w:tcPr>
          <w:p w:rsidR="000A5DEB" w:rsidRPr="0013605E" w:rsidRDefault="000A5DEB" w:rsidP="0013605E">
            <w:pPr>
              <w:rPr>
                <w:rFonts w:ascii="Arial" w:hAnsi="Arial" w:cs="Arial"/>
                <w:color w:val="000000"/>
                <w:sz w:val="18"/>
                <w:szCs w:val="18"/>
              </w:rPr>
            </w:pPr>
            <w:r>
              <w:rPr>
                <w:rFonts w:ascii="Arial" w:hAnsi="Arial" w:cs="Arial"/>
                <w:color w:val="000000"/>
                <w:sz w:val="18"/>
                <w:szCs w:val="18"/>
              </w:rPr>
              <w:t>“SOTA”</w:t>
            </w:r>
          </w:p>
        </w:tc>
      </w:tr>
      <w:tr w:rsidR="000A5DEB" w:rsidRPr="0013605E" w:rsidTr="00676C4E">
        <w:trPr>
          <w:cantSplit/>
          <w:jc w:val="center"/>
        </w:trPr>
        <w:tc>
          <w:tcPr>
            <w:tcW w:w="432" w:type="dxa"/>
          </w:tcPr>
          <w:p w:rsidR="000A5DEB" w:rsidRPr="0013605E" w:rsidRDefault="000A5DEB" w:rsidP="0013605E">
            <w:pPr>
              <w:rPr>
                <w:rFonts w:ascii="Arial" w:hAnsi="Arial" w:cs="Arial"/>
                <w:color w:val="000000"/>
                <w:sz w:val="18"/>
                <w:szCs w:val="18"/>
              </w:rPr>
            </w:pPr>
            <w:r w:rsidRPr="0013605E">
              <w:rPr>
                <w:rFonts w:ascii="Arial" w:hAnsi="Arial" w:cs="Arial"/>
                <w:color w:val="000000"/>
                <w:sz w:val="18"/>
                <w:szCs w:val="18"/>
              </w:rPr>
              <w:t>10</w:t>
            </w:r>
          </w:p>
        </w:tc>
        <w:tc>
          <w:tcPr>
            <w:tcW w:w="899" w:type="dxa"/>
          </w:tcPr>
          <w:p w:rsidR="000A5DEB" w:rsidRPr="0013605E" w:rsidRDefault="001743DC" w:rsidP="0013605E">
            <w:pPr>
              <w:rPr>
                <w:rFonts w:ascii="Arial" w:hAnsi="Arial" w:cs="Arial"/>
                <w:color w:val="000000"/>
                <w:sz w:val="18"/>
                <w:szCs w:val="18"/>
              </w:rPr>
            </w:pPr>
            <w:r>
              <w:rPr>
                <w:rFonts w:ascii="Arial" w:hAnsi="Arial" w:cs="Arial"/>
                <w:color w:val="000000"/>
                <w:sz w:val="18"/>
                <w:szCs w:val="18"/>
              </w:rPr>
              <w:t>Activate</w:t>
            </w:r>
          </w:p>
        </w:tc>
        <w:tc>
          <w:tcPr>
            <w:tcW w:w="461" w:type="dxa"/>
          </w:tcPr>
          <w:p w:rsidR="000A5DEB" w:rsidRPr="0013605E" w:rsidRDefault="001743DC" w:rsidP="0013605E">
            <w:pPr>
              <w:rPr>
                <w:rFonts w:ascii="Arial" w:hAnsi="Arial" w:cs="Arial"/>
                <w:color w:val="000000"/>
                <w:sz w:val="18"/>
                <w:szCs w:val="18"/>
              </w:rPr>
            </w:pPr>
            <w:r>
              <w:rPr>
                <w:rFonts w:ascii="Arial" w:hAnsi="Arial" w:cs="Arial"/>
                <w:color w:val="000000"/>
                <w:sz w:val="18"/>
                <w:szCs w:val="18"/>
              </w:rPr>
              <w:t>E</w:t>
            </w:r>
          </w:p>
        </w:tc>
        <w:tc>
          <w:tcPr>
            <w:tcW w:w="284" w:type="dxa"/>
          </w:tcPr>
          <w:p w:rsidR="000A5DEB" w:rsidRPr="0013605E" w:rsidRDefault="000A5DEB" w:rsidP="0013605E">
            <w:pPr>
              <w:rPr>
                <w:rFonts w:ascii="Arial" w:hAnsi="Arial" w:cs="Arial"/>
                <w:color w:val="000000"/>
                <w:sz w:val="18"/>
                <w:szCs w:val="18"/>
              </w:rPr>
            </w:pPr>
            <w:r w:rsidRPr="0013605E">
              <w:rPr>
                <w:rFonts w:ascii="Arial" w:hAnsi="Arial" w:cs="Arial"/>
                <w:color w:val="000000"/>
                <w:sz w:val="18"/>
                <w:szCs w:val="18"/>
              </w:rPr>
              <w:t>S</w:t>
            </w:r>
          </w:p>
        </w:tc>
        <w:tc>
          <w:tcPr>
            <w:tcW w:w="425" w:type="dxa"/>
          </w:tcPr>
          <w:p w:rsidR="000A5DEB" w:rsidRPr="0013605E" w:rsidRDefault="001743DC" w:rsidP="0013605E">
            <w:pPr>
              <w:rPr>
                <w:rFonts w:ascii="Arial" w:hAnsi="Arial" w:cs="Arial"/>
                <w:color w:val="000000"/>
                <w:sz w:val="18"/>
                <w:szCs w:val="18"/>
              </w:rPr>
            </w:pPr>
            <w:r>
              <w:rPr>
                <w:rFonts w:ascii="Arial" w:hAnsi="Arial" w:cs="Arial"/>
                <w:color w:val="000000"/>
                <w:sz w:val="18"/>
                <w:szCs w:val="18"/>
              </w:rPr>
              <w:t>M</w:t>
            </w:r>
          </w:p>
        </w:tc>
        <w:tc>
          <w:tcPr>
            <w:tcW w:w="803" w:type="dxa"/>
          </w:tcPr>
          <w:p w:rsidR="000A5DEB" w:rsidRPr="0013605E" w:rsidRDefault="001743DC" w:rsidP="0013605E">
            <w:pPr>
              <w:rPr>
                <w:rFonts w:ascii="Arial" w:hAnsi="Arial" w:cs="Arial"/>
                <w:color w:val="000000"/>
                <w:sz w:val="18"/>
                <w:szCs w:val="18"/>
              </w:rPr>
            </w:pPr>
            <w:r>
              <w:rPr>
                <w:rFonts w:ascii="Arial" w:hAnsi="Arial" w:cs="Arial"/>
                <w:color w:val="000000"/>
                <w:sz w:val="18"/>
                <w:szCs w:val="18"/>
              </w:rPr>
              <w:t>N/A</w:t>
            </w:r>
          </w:p>
        </w:tc>
        <w:tc>
          <w:tcPr>
            <w:tcW w:w="1016" w:type="dxa"/>
          </w:tcPr>
          <w:p w:rsidR="000A5DEB" w:rsidRPr="0013605E" w:rsidRDefault="001743DC" w:rsidP="0013605E">
            <w:pPr>
              <w:rPr>
                <w:rFonts w:ascii="Arial" w:hAnsi="Arial" w:cs="Arial"/>
                <w:color w:val="000000"/>
                <w:sz w:val="18"/>
                <w:szCs w:val="18"/>
              </w:rPr>
            </w:pPr>
            <w:r>
              <w:rPr>
                <w:rFonts w:ascii="Arial" w:hAnsi="Arial" w:cs="Arial"/>
                <w:color w:val="000000"/>
                <w:sz w:val="18"/>
                <w:szCs w:val="18"/>
              </w:rPr>
              <w:t>N/A</w:t>
            </w:r>
          </w:p>
        </w:tc>
        <w:tc>
          <w:tcPr>
            <w:tcW w:w="2693" w:type="dxa"/>
          </w:tcPr>
          <w:p w:rsidR="000A5DEB" w:rsidRPr="0013605E" w:rsidRDefault="001743DC" w:rsidP="0013605E">
            <w:pPr>
              <w:rPr>
                <w:rFonts w:ascii="Arial" w:hAnsi="Arial" w:cs="Arial"/>
                <w:color w:val="000000"/>
                <w:sz w:val="18"/>
                <w:szCs w:val="18"/>
              </w:rPr>
            </w:pPr>
            <w:r w:rsidRPr="001743DC">
              <w:rPr>
                <w:rFonts w:ascii="Arial" w:hAnsi="Arial" w:cs="Arial"/>
                <w:color w:val="000000"/>
                <w:sz w:val="18"/>
                <w:szCs w:val="18"/>
              </w:rPr>
              <w:t>This action activates the software previously successfully installed (the Package Installation State Machine is currently in the INSTALLED state)</w:t>
            </w:r>
          </w:p>
        </w:tc>
        <w:tc>
          <w:tcPr>
            <w:tcW w:w="1276" w:type="dxa"/>
          </w:tcPr>
          <w:p w:rsidR="000A5DEB" w:rsidRPr="0013605E" w:rsidRDefault="000A5DEB" w:rsidP="001743DC">
            <w:pPr>
              <w:rPr>
                <w:rFonts w:ascii="Arial" w:hAnsi="Arial" w:cs="Arial"/>
                <w:color w:val="000000"/>
                <w:sz w:val="18"/>
                <w:szCs w:val="18"/>
              </w:rPr>
            </w:pPr>
            <w:r>
              <w:rPr>
                <w:color w:val="339966"/>
                <w:sz w:val="40"/>
              </w:rPr>
              <w:sym w:font="Wingdings" w:char="F0FE"/>
            </w:r>
          </w:p>
        </w:tc>
        <w:tc>
          <w:tcPr>
            <w:tcW w:w="1175" w:type="dxa"/>
          </w:tcPr>
          <w:p w:rsidR="000A5DEB" w:rsidRPr="0013605E" w:rsidRDefault="001743DC" w:rsidP="0013605E">
            <w:pPr>
              <w:rPr>
                <w:rFonts w:ascii="Arial" w:hAnsi="Arial" w:cs="Arial"/>
                <w:color w:val="000000"/>
                <w:sz w:val="18"/>
                <w:szCs w:val="18"/>
              </w:rPr>
            </w:pPr>
            <w:r>
              <w:rPr>
                <w:rFonts w:ascii="Arial" w:hAnsi="Arial" w:cs="Arial"/>
                <w:color w:val="000000"/>
                <w:sz w:val="18"/>
                <w:szCs w:val="18"/>
              </w:rPr>
              <w:t>“SOTA”</w:t>
            </w:r>
          </w:p>
        </w:tc>
      </w:tr>
      <w:tr w:rsidR="000A5DEB" w:rsidRPr="0013605E" w:rsidTr="00676C4E">
        <w:trPr>
          <w:cantSplit/>
          <w:jc w:val="center"/>
        </w:trPr>
        <w:tc>
          <w:tcPr>
            <w:tcW w:w="432" w:type="dxa"/>
          </w:tcPr>
          <w:p w:rsidR="000A5DEB" w:rsidRPr="0013605E" w:rsidRDefault="000A5DEB" w:rsidP="0013605E">
            <w:pPr>
              <w:rPr>
                <w:rFonts w:ascii="Arial" w:hAnsi="Arial" w:cs="Arial"/>
                <w:color w:val="000000"/>
                <w:sz w:val="18"/>
                <w:szCs w:val="18"/>
              </w:rPr>
            </w:pPr>
            <w:r w:rsidRPr="0013605E">
              <w:rPr>
                <w:rFonts w:ascii="Arial" w:hAnsi="Arial" w:cs="Arial"/>
                <w:color w:val="000000"/>
                <w:sz w:val="18"/>
                <w:szCs w:val="18"/>
              </w:rPr>
              <w:t>11</w:t>
            </w:r>
          </w:p>
        </w:tc>
        <w:tc>
          <w:tcPr>
            <w:tcW w:w="899" w:type="dxa"/>
          </w:tcPr>
          <w:p w:rsidR="000A5DEB" w:rsidRPr="0013605E" w:rsidRDefault="001743DC" w:rsidP="0013605E">
            <w:pPr>
              <w:rPr>
                <w:rFonts w:ascii="Arial" w:hAnsi="Arial" w:cs="Arial"/>
                <w:color w:val="000000"/>
                <w:sz w:val="18"/>
                <w:szCs w:val="18"/>
              </w:rPr>
            </w:pPr>
            <w:r>
              <w:rPr>
                <w:rFonts w:ascii="Arial" w:hAnsi="Arial" w:cs="Arial"/>
                <w:color w:val="000000"/>
                <w:sz w:val="18"/>
                <w:szCs w:val="18"/>
              </w:rPr>
              <w:t>Deactivate</w:t>
            </w:r>
          </w:p>
        </w:tc>
        <w:tc>
          <w:tcPr>
            <w:tcW w:w="461" w:type="dxa"/>
          </w:tcPr>
          <w:p w:rsidR="000A5DEB" w:rsidRPr="0013605E" w:rsidRDefault="001743DC" w:rsidP="0013605E">
            <w:pPr>
              <w:rPr>
                <w:rFonts w:ascii="Arial" w:hAnsi="Arial" w:cs="Arial"/>
                <w:color w:val="000000"/>
                <w:sz w:val="18"/>
                <w:szCs w:val="18"/>
              </w:rPr>
            </w:pPr>
            <w:r>
              <w:rPr>
                <w:rFonts w:ascii="Arial" w:hAnsi="Arial" w:cs="Arial"/>
                <w:color w:val="000000"/>
                <w:sz w:val="18"/>
                <w:szCs w:val="18"/>
              </w:rPr>
              <w:t>E</w:t>
            </w:r>
          </w:p>
        </w:tc>
        <w:tc>
          <w:tcPr>
            <w:tcW w:w="284" w:type="dxa"/>
          </w:tcPr>
          <w:p w:rsidR="000A5DEB" w:rsidRPr="0013605E" w:rsidRDefault="000A5DEB" w:rsidP="0013605E">
            <w:pPr>
              <w:rPr>
                <w:rFonts w:ascii="Arial" w:hAnsi="Arial" w:cs="Arial"/>
                <w:color w:val="000000"/>
                <w:sz w:val="18"/>
                <w:szCs w:val="18"/>
              </w:rPr>
            </w:pPr>
            <w:r w:rsidRPr="0013605E">
              <w:rPr>
                <w:rFonts w:ascii="Arial" w:hAnsi="Arial" w:cs="Arial"/>
                <w:color w:val="000000"/>
                <w:sz w:val="18"/>
                <w:szCs w:val="18"/>
              </w:rPr>
              <w:t>S</w:t>
            </w:r>
          </w:p>
        </w:tc>
        <w:tc>
          <w:tcPr>
            <w:tcW w:w="425" w:type="dxa"/>
          </w:tcPr>
          <w:p w:rsidR="000A5DEB" w:rsidRPr="0013605E" w:rsidRDefault="000A5DEB" w:rsidP="0013605E">
            <w:pPr>
              <w:rPr>
                <w:rFonts w:ascii="Arial" w:hAnsi="Arial" w:cs="Arial"/>
                <w:color w:val="000000"/>
                <w:sz w:val="18"/>
                <w:szCs w:val="18"/>
              </w:rPr>
            </w:pPr>
            <w:r w:rsidRPr="0013605E">
              <w:rPr>
                <w:rFonts w:ascii="Arial" w:hAnsi="Arial" w:cs="Arial"/>
                <w:color w:val="000000"/>
                <w:sz w:val="18"/>
                <w:szCs w:val="18"/>
              </w:rPr>
              <w:t>M</w:t>
            </w:r>
          </w:p>
        </w:tc>
        <w:tc>
          <w:tcPr>
            <w:tcW w:w="803" w:type="dxa"/>
          </w:tcPr>
          <w:p w:rsidR="000A5DEB" w:rsidRPr="0013605E" w:rsidRDefault="001743DC" w:rsidP="0013605E">
            <w:pPr>
              <w:rPr>
                <w:rFonts w:ascii="Arial" w:hAnsi="Arial" w:cs="Arial"/>
                <w:color w:val="000000"/>
                <w:sz w:val="18"/>
                <w:szCs w:val="18"/>
              </w:rPr>
            </w:pPr>
            <w:r>
              <w:rPr>
                <w:rFonts w:ascii="Arial" w:hAnsi="Arial" w:cs="Arial"/>
                <w:color w:val="000000"/>
                <w:sz w:val="18"/>
                <w:szCs w:val="18"/>
              </w:rPr>
              <w:t>N/A</w:t>
            </w:r>
          </w:p>
        </w:tc>
        <w:tc>
          <w:tcPr>
            <w:tcW w:w="1016" w:type="dxa"/>
          </w:tcPr>
          <w:p w:rsidR="000A5DEB" w:rsidRPr="0013605E" w:rsidRDefault="001743DC" w:rsidP="0013605E">
            <w:pPr>
              <w:rPr>
                <w:rFonts w:ascii="Arial" w:hAnsi="Arial" w:cs="Arial"/>
                <w:color w:val="000000"/>
                <w:sz w:val="18"/>
                <w:szCs w:val="18"/>
              </w:rPr>
            </w:pPr>
            <w:r>
              <w:rPr>
                <w:rFonts w:ascii="Arial" w:hAnsi="Arial" w:cs="Arial"/>
                <w:color w:val="000000"/>
                <w:sz w:val="18"/>
                <w:szCs w:val="18"/>
              </w:rPr>
              <w:t>N/A</w:t>
            </w:r>
          </w:p>
        </w:tc>
        <w:tc>
          <w:tcPr>
            <w:tcW w:w="2693" w:type="dxa"/>
          </w:tcPr>
          <w:p w:rsidR="000A5DEB" w:rsidRPr="0013605E" w:rsidRDefault="001743DC" w:rsidP="0013605E">
            <w:pPr>
              <w:rPr>
                <w:rFonts w:ascii="Arial" w:hAnsi="Arial" w:cs="Arial"/>
                <w:color w:val="000000"/>
                <w:sz w:val="18"/>
                <w:szCs w:val="18"/>
              </w:rPr>
            </w:pPr>
            <w:r w:rsidRPr="001743DC">
              <w:rPr>
                <w:rFonts w:ascii="Arial" w:hAnsi="Arial" w:cs="Arial"/>
                <w:color w:val="000000"/>
                <w:sz w:val="18"/>
                <w:szCs w:val="18"/>
              </w:rPr>
              <w:t xml:space="preserve">This action deactivates </w:t>
            </w:r>
            <w:proofErr w:type="spellStart"/>
            <w:r w:rsidRPr="001743DC">
              <w:rPr>
                <w:rFonts w:ascii="Arial" w:hAnsi="Arial" w:cs="Arial"/>
                <w:color w:val="000000"/>
                <w:sz w:val="18"/>
                <w:szCs w:val="18"/>
              </w:rPr>
              <w:t>softwareif</w:t>
            </w:r>
            <w:proofErr w:type="spellEnd"/>
            <w:r w:rsidRPr="001743DC">
              <w:rPr>
                <w:rFonts w:ascii="Arial" w:hAnsi="Arial" w:cs="Arial"/>
                <w:color w:val="000000"/>
                <w:sz w:val="18"/>
                <w:szCs w:val="18"/>
              </w:rPr>
              <w:t xml:space="preserve"> the Package Installation State Machine is currently in the INSTALLED state.</w:t>
            </w:r>
          </w:p>
        </w:tc>
        <w:tc>
          <w:tcPr>
            <w:tcW w:w="1276" w:type="dxa"/>
          </w:tcPr>
          <w:p w:rsidR="000A5DEB" w:rsidRPr="0013605E" w:rsidRDefault="000A5DEB" w:rsidP="0013605E">
            <w:pPr>
              <w:rPr>
                <w:rFonts w:ascii="Arial" w:hAnsi="Arial" w:cs="Arial"/>
                <w:color w:val="000000"/>
                <w:sz w:val="18"/>
                <w:szCs w:val="18"/>
              </w:rPr>
            </w:pPr>
            <w:r>
              <w:rPr>
                <w:color w:val="339966"/>
                <w:sz w:val="40"/>
              </w:rPr>
              <w:sym w:font="Wingdings" w:char="F0FE"/>
            </w:r>
          </w:p>
        </w:tc>
        <w:tc>
          <w:tcPr>
            <w:tcW w:w="1175" w:type="dxa"/>
          </w:tcPr>
          <w:p w:rsidR="000A5DEB" w:rsidRPr="0013605E" w:rsidRDefault="000A5DEB" w:rsidP="0013605E">
            <w:pPr>
              <w:rPr>
                <w:rFonts w:ascii="Arial" w:hAnsi="Arial" w:cs="Arial"/>
                <w:color w:val="000000"/>
                <w:sz w:val="18"/>
                <w:szCs w:val="18"/>
              </w:rPr>
            </w:pPr>
            <w:r>
              <w:rPr>
                <w:rFonts w:ascii="Arial" w:hAnsi="Arial" w:cs="Arial"/>
                <w:color w:val="000000"/>
                <w:sz w:val="18"/>
                <w:szCs w:val="18"/>
              </w:rPr>
              <w:t>“SOTA”</w:t>
            </w:r>
          </w:p>
        </w:tc>
      </w:tr>
      <w:tr w:rsidR="000A5DEB" w:rsidRPr="0013605E" w:rsidTr="00676C4E">
        <w:trPr>
          <w:cantSplit/>
          <w:jc w:val="center"/>
        </w:trPr>
        <w:tc>
          <w:tcPr>
            <w:tcW w:w="432" w:type="dxa"/>
          </w:tcPr>
          <w:p w:rsidR="000A5DEB" w:rsidRPr="0013605E" w:rsidRDefault="000A5DEB" w:rsidP="0013605E">
            <w:pPr>
              <w:rPr>
                <w:rFonts w:ascii="Arial" w:hAnsi="Arial" w:cs="Arial"/>
                <w:color w:val="000000"/>
                <w:sz w:val="18"/>
                <w:szCs w:val="18"/>
              </w:rPr>
            </w:pPr>
            <w:r w:rsidRPr="0013605E">
              <w:rPr>
                <w:rFonts w:ascii="Arial" w:hAnsi="Arial" w:cs="Arial"/>
                <w:color w:val="000000"/>
                <w:sz w:val="18"/>
                <w:szCs w:val="18"/>
              </w:rPr>
              <w:lastRenderedPageBreak/>
              <w:t>12</w:t>
            </w:r>
          </w:p>
        </w:tc>
        <w:tc>
          <w:tcPr>
            <w:tcW w:w="899" w:type="dxa"/>
          </w:tcPr>
          <w:p w:rsidR="000A5DEB" w:rsidRPr="0013605E" w:rsidRDefault="000A5DEB" w:rsidP="0013605E">
            <w:pPr>
              <w:rPr>
                <w:rFonts w:ascii="Arial" w:hAnsi="Arial" w:cs="Arial"/>
                <w:color w:val="000000"/>
                <w:sz w:val="18"/>
                <w:szCs w:val="18"/>
              </w:rPr>
            </w:pPr>
            <w:r w:rsidRPr="0013605E">
              <w:rPr>
                <w:rFonts w:ascii="Arial" w:hAnsi="Arial" w:cs="Arial"/>
                <w:color w:val="000000"/>
                <w:sz w:val="18"/>
                <w:szCs w:val="18"/>
              </w:rPr>
              <w:t>Activat</w:t>
            </w:r>
            <w:r w:rsidR="001743DC">
              <w:rPr>
                <w:rFonts w:ascii="Arial" w:hAnsi="Arial" w:cs="Arial"/>
                <w:color w:val="000000"/>
                <w:sz w:val="18"/>
                <w:szCs w:val="18"/>
              </w:rPr>
              <w:t>ion State</w:t>
            </w:r>
          </w:p>
        </w:tc>
        <w:tc>
          <w:tcPr>
            <w:tcW w:w="461" w:type="dxa"/>
          </w:tcPr>
          <w:p w:rsidR="000A5DEB" w:rsidRPr="0013605E" w:rsidRDefault="001743DC" w:rsidP="0013605E">
            <w:pPr>
              <w:rPr>
                <w:rFonts w:ascii="Arial" w:hAnsi="Arial" w:cs="Arial"/>
                <w:color w:val="000000"/>
                <w:sz w:val="18"/>
                <w:szCs w:val="18"/>
              </w:rPr>
            </w:pPr>
            <w:r>
              <w:rPr>
                <w:rFonts w:ascii="Arial" w:hAnsi="Arial" w:cs="Arial"/>
                <w:color w:val="000000"/>
                <w:sz w:val="18"/>
                <w:szCs w:val="18"/>
              </w:rPr>
              <w:t>R</w:t>
            </w:r>
          </w:p>
        </w:tc>
        <w:tc>
          <w:tcPr>
            <w:tcW w:w="284" w:type="dxa"/>
          </w:tcPr>
          <w:p w:rsidR="000A5DEB" w:rsidRPr="0013605E" w:rsidRDefault="000A5DEB" w:rsidP="0013605E">
            <w:pPr>
              <w:rPr>
                <w:rFonts w:ascii="Arial" w:hAnsi="Arial" w:cs="Arial"/>
                <w:color w:val="000000"/>
                <w:sz w:val="18"/>
                <w:szCs w:val="18"/>
              </w:rPr>
            </w:pPr>
            <w:r w:rsidRPr="0013605E">
              <w:rPr>
                <w:rFonts w:ascii="Arial" w:hAnsi="Arial" w:cs="Arial"/>
                <w:color w:val="000000"/>
                <w:sz w:val="18"/>
                <w:szCs w:val="18"/>
              </w:rPr>
              <w:t>S</w:t>
            </w:r>
          </w:p>
        </w:tc>
        <w:tc>
          <w:tcPr>
            <w:tcW w:w="425" w:type="dxa"/>
          </w:tcPr>
          <w:p w:rsidR="000A5DEB" w:rsidRPr="004C2284" w:rsidRDefault="000A5DEB" w:rsidP="0013605E">
            <w:pPr>
              <w:rPr>
                <w:rFonts w:ascii="Arial" w:hAnsi="Arial" w:cs="Arial"/>
                <w:color w:val="000000"/>
                <w:sz w:val="18"/>
                <w:szCs w:val="18"/>
              </w:rPr>
            </w:pPr>
            <w:r w:rsidRPr="001743DC">
              <w:rPr>
                <w:rFonts w:ascii="Arial" w:hAnsi="Arial" w:cs="Arial"/>
                <w:color w:val="auto"/>
                <w:sz w:val="18"/>
                <w:szCs w:val="18"/>
              </w:rPr>
              <w:t>M</w:t>
            </w:r>
          </w:p>
        </w:tc>
        <w:tc>
          <w:tcPr>
            <w:tcW w:w="803" w:type="dxa"/>
          </w:tcPr>
          <w:p w:rsidR="000A5DEB" w:rsidRPr="0013605E" w:rsidRDefault="001743DC" w:rsidP="0013605E">
            <w:pPr>
              <w:rPr>
                <w:rFonts w:ascii="Arial" w:hAnsi="Arial" w:cs="Arial"/>
                <w:color w:val="000000"/>
                <w:sz w:val="18"/>
                <w:szCs w:val="18"/>
              </w:rPr>
            </w:pPr>
            <w:r>
              <w:rPr>
                <w:rFonts w:ascii="Arial" w:hAnsi="Arial" w:cs="Arial"/>
                <w:color w:val="000000"/>
                <w:sz w:val="18"/>
                <w:szCs w:val="18"/>
              </w:rPr>
              <w:t>Boolean</w:t>
            </w:r>
          </w:p>
        </w:tc>
        <w:tc>
          <w:tcPr>
            <w:tcW w:w="1016" w:type="dxa"/>
          </w:tcPr>
          <w:p w:rsidR="000A5DEB" w:rsidRPr="0013605E" w:rsidRDefault="001743DC" w:rsidP="0013605E">
            <w:pPr>
              <w:rPr>
                <w:rFonts w:ascii="Arial" w:hAnsi="Arial" w:cs="Arial"/>
                <w:color w:val="000000"/>
                <w:sz w:val="18"/>
                <w:szCs w:val="18"/>
              </w:rPr>
            </w:pPr>
            <w:r>
              <w:rPr>
                <w:rFonts w:ascii="Arial" w:hAnsi="Arial" w:cs="Arial"/>
                <w:color w:val="000000"/>
                <w:sz w:val="18"/>
                <w:szCs w:val="18"/>
              </w:rPr>
              <w:t>[0-1]</w:t>
            </w:r>
          </w:p>
        </w:tc>
        <w:tc>
          <w:tcPr>
            <w:tcW w:w="2693" w:type="dxa"/>
          </w:tcPr>
          <w:p w:rsidR="001743DC" w:rsidRPr="001743DC" w:rsidRDefault="001743DC" w:rsidP="001743DC">
            <w:pPr>
              <w:rPr>
                <w:rFonts w:ascii="Arial" w:hAnsi="Arial" w:cs="Arial"/>
                <w:color w:val="000000"/>
                <w:sz w:val="18"/>
                <w:szCs w:val="18"/>
              </w:rPr>
            </w:pPr>
            <w:r w:rsidRPr="001743DC">
              <w:rPr>
                <w:rFonts w:ascii="Arial" w:hAnsi="Arial" w:cs="Arial"/>
                <w:color w:val="000000"/>
                <w:sz w:val="18"/>
                <w:szCs w:val="18"/>
              </w:rPr>
              <w:t xml:space="preserve">Indicates the current activation state of this software: </w:t>
            </w:r>
          </w:p>
          <w:p w:rsidR="001743DC" w:rsidRPr="001743DC" w:rsidRDefault="001743DC" w:rsidP="001743DC">
            <w:pPr>
              <w:rPr>
                <w:rFonts w:ascii="Arial" w:hAnsi="Arial" w:cs="Arial"/>
                <w:color w:val="000000"/>
                <w:sz w:val="18"/>
                <w:szCs w:val="18"/>
              </w:rPr>
            </w:pPr>
            <w:r w:rsidRPr="001743DC">
              <w:rPr>
                <w:rFonts w:ascii="Arial" w:hAnsi="Arial" w:cs="Arial"/>
                <w:color w:val="000000"/>
                <w:sz w:val="18"/>
                <w:szCs w:val="18"/>
              </w:rPr>
              <w:t xml:space="preserve">0: DISABLED </w:t>
            </w:r>
          </w:p>
          <w:p w:rsidR="001743DC" w:rsidRPr="001743DC" w:rsidRDefault="001743DC" w:rsidP="001743DC">
            <w:pPr>
              <w:rPr>
                <w:rFonts w:ascii="Arial" w:hAnsi="Arial" w:cs="Arial"/>
                <w:color w:val="000000"/>
                <w:sz w:val="18"/>
                <w:szCs w:val="18"/>
              </w:rPr>
            </w:pPr>
            <w:r w:rsidRPr="001743DC">
              <w:rPr>
                <w:rFonts w:ascii="Arial" w:hAnsi="Arial" w:cs="Arial"/>
                <w:color w:val="000000"/>
                <w:sz w:val="18"/>
                <w:szCs w:val="18"/>
              </w:rPr>
              <w:t>Activation State is DISABLED if the Software Activation State Machine is in the INACTIVE state or not alive.</w:t>
            </w:r>
          </w:p>
          <w:p w:rsidR="001743DC" w:rsidRPr="001743DC" w:rsidRDefault="001743DC" w:rsidP="001743DC">
            <w:pPr>
              <w:rPr>
                <w:rFonts w:ascii="Arial" w:hAnsi="Arial" w:cs="Arial"/>
                <w:color w:val="000000"/>
                <w:sz w:val="18"/>
                <w:szCs w:val="18"/>
              </w:rPr>
            </w:pPr>
            <w:r w:rsidRPr="001743DC">
              <w:rPr>
                <w:rFonts w:ascii="Arial" w:hAnsi="Arial" w:cs="Arial"/>
                <w:color w:val="000000"/>
                <w:sz w:val="18"/>
                <w:szCs w:val="18"/>
              </w:rPr>
              <w:t>1: ENABLED</w:t>
            </w:r>
          </w:p>
          <w:p w:rsidR="000A5DEB" w:rsidRPr="0013605E" w:rsidRDefault="001743DC" w:rsidP="001743DC">
            <w:pPr>
              <w:rPr>
                <w:rFonts w:ascii="Arial" w:hAnsi="Arial" w:cs="Arial"/>
                <w:color w:val="000000"/>
                <w:sz w:val="18"/>
                <w:szCs w:val="18"/>
              </w:rPr>
            </w:pPr>
            <w:r w:rsidRPr="001743DC">
              <w:rPr>
                <w:rFonts w:ascii="Arial" w:hAnsi="Arial" w:cs="Arial"/>
                <w:color w:val="000000"/>
                <w:sz w:val="18"/>
                <w:szCs w:val="18"/>
              </w:rPr>
              <w:t>Activation State is ENABLED only if the Software Activation State Machine is in the ACTIVE state</w:t>
            </w:r>
          </w:p>
        </w:tc>
        <w:tc>
          <w:tcPr>
            <w:tcW w:w="1276" w:type="dxa"/>
          </w:tcPr>
          <w:p w:rsidR="000A5DEB" w:rsidRPr="0013605E" w:rsidRDefault="000A5DEB" w:rsidP="0013605E">
            <w:pPr>
              <w:rPr>
                <w:rFonts w:ascii="Arial" w:hAnsi="Arial" w:cs="Arial"/>
                <w:color w:val="000000"/>
                <w:sz w:val="18"/>
                <w:szCs w:val="18"/>
              </w:rPr>
            </w:pPr>
            <w:r>
              <w:rPr>
                <w:color w:val="339966"/>
                <w:sz w:val="40"/>
              </w:rPr>
              <w:sym w:font="Wingdings" w:char="F0FE"/>
            </w:r>
          </w:p>
        </w:tc>
        <w:tc>
          <w:tcPr>
            <w:tcW w:w="1175" w:type="dxa"/>
          </w:tcPr>
          <w:p w:rsidR="000A5DEB" w:rsidRPr="0013605E" w:rsidRDefault="000A5DEB" w:rsidP="0013605E">
            <w:pPr>
              <w:rPr>
                <w:rFonts w:ascii="Arial" w:hAnsi="Arial" w:cs="Arial"/>
                <w:color w:val="000000"/>
                <w:sz w:val="18"/>
                <w:szCs w:val="18"/>
              </w:rPr>
            </w:pPr>
          </w:p>
        </w:tc>
      </w:tr>
      <w:tr w:rsidR="000A5DEB" w:rsidRPr="0013605E" w:rsidTr="00676C4E">
        <w:trPr>
          <w:cantSplit/>
          <w:jc w:val="center"/>
        </w:trPr>
        <w:tc>
          <w:tcPr>
            <w:tcW w:w="432" w:type="dxa"/>
          </w:tcPr>
          <w:p w:rsidR="000A5DEB" w:rsidRPr="0013605E" w:rsidRDefault="000A5DEB" w:rsidP="0013605E">
            <w:pPr>
              <w:rPr>
                <w:rFonts w:ascii="Arial" w:hAnsi="Arial" w:cs="Arial"/>
                <w:color w:val="000000"/>
                <w:sz w:val="18"/>
                <w:szCs w:val="18"/>
              </w:rPr>
            </w:pPr>
            <w:r w:rsidRPr="0013605E">
              <w:rPr>
                <w:rFonts w:ascii="Arial" w:hAnsi="Arial" w:cs="Arial"/>
                <w:color w:val="000000"/>
                <w:sz w:val="18"/>
                <w:szCs w:val="18"/>
              </w:rPr>
              <w:t>13</w:t>
            </w:r>
          </w:p>
        </w:tc>
        <w:tc>
          <w:tcPr>
            <w:tcW w:w="899" w:type="dxa"/>
          </w:tcPr>
          <w:p w:rsidR="000A5DEB" w:rsidRPr="0013605E" w:rsidRDefault="001743DC" w:rsidP="0013605E">
            <w:pPr>
              <w:rPr>
                <w:rFonts w:ascii="Arial" w:hAnsi="Arial" w:cs="Arial"/>
                <w:color w:val="000000"/>
                <w:sz w:val="18"/>
                <w:szCs w:val="18"/>
              </w:rPr>
            </w:pPr>
            <w:r>
              <w:rPr>
                <w:rFonts w:ascii="Arial" w:hAnsi="Arial" w:cs="Arial"/>
                <w:color w:val="000000"/>
                <w:sz w:val="18"/>
                <w:szCs w:val="18"/>
              </w:rPr>
              <w:t>Package Settings</w:t>
            </w:r>
          </w:p>
        </w:tc>
        <w:tc>
          <w:tcPr>
            <w:tcW w:w="461" w:type="dxa"/>
          </w:tcPr>
          <w:p w:rsidR="000A5DEB" w:rsidRPr="0013605E" w:rsidRDefault="001743DC" w:rsidP="0013605E">
            <w:pPr>
              <w:rPr>
                <w:rFonts w:ascii="Arial" w:hAnsi="Arial" w:cs="Arial"/>
                <w:color w:val="000000"/>
                <w:sz w:val="18"/>
                <w:szCs w:val="18"/>
              </w:rPr>
            </w:pPr>
            <w:r>
              <w:rPr>
                <w:rFonts w:ascii="Arial" w:hAnsi="Arial" w:cs="Arial"/>
                <w:color w:val="000000"/>
                <w:sz w:val="18"/>
                <w:szCs w:val="18"/>
              </w:rPr>
              <w:t>RW</w:t>
            </w:r>
          </w:p>
        </w:tc>
        <w:tc>
          <w:tcPr>
            <w:tcW w:w="284" w:type="dxa"/>
          </w:tcPr>
          <w:p w:rsidR="000A5DEB" w:rsidRPr="0013605E" w:rsidRDefault="000A5DEB" w:rsidP="0013605E">
            <w:pPr>
              <w:rPr>
                <w:rFonts w:ascii="Arial" w:hAnsi="Arial" w:cs="Arial"/>
                <w:color w:val="000000"/>
                <w:sz w:val="18"/>
                <w:szCs w:val="18"/>
              </w:rPr>
            </w:pPr>
            <w:r w:rsidRPr="0013605E">
              <w:rPr>
                <w:rFonts w:ascii="Arial" w:hAnsi="Arial" w:cs="Arial"/>
                <w:color w:val="000000"/>
                <w:sz w:val="18"/>
                <w:szCs w:val="18"/>
              </w:rPr>
              <w:t>S</w:t>
            </w:r>
          </w:p>
        </w:tc>
        <w:tc>
          <w:tcPr>
            <w:tcW w:w="425" w:type="dxa"/>
          </w:tcPr>
          <w:p w:rsidR="000A5DEB" w:rsidRPr="0013605E" w:rsidRDefault="001743DC" w:rsidP="0013605E">
            <w:pPr>
              <w:rPr>
                <w:rFonts w:ascii="Arial" w:hAnsi="Arial" w:cs="Arial"/>
                <w:color w:val="000000"/>
                <w:sz w:val="18"/>
                <w:szCs w:val="18"/>
              </w:rPr>
            </w:pPr>
            <w:r>
              <w:rPr>
                <w:rFonts w:ascii="Arial" w:hAnsi="Arial" w:cs="Arial"/>
                <w:color w:val="auto"/>
                <w:sz w:val="18"/>
                <w:szCs w:val="18"/>
              </w:rPr>
              <w:t>O</w:t>
            </w:r>
          </w:p>
        </w:tc>
        <w:tc>
          <w:tcPr>
            <w:tcW w:w="803" w:type="dxa"/>
          </w:tcPr>
          <w:p w:rsidR="000A5DEB" w:rsidRPr="0013605E" w:rsidRDefault="001743DC" w:rsidP="0013605E">
            <w:pPr>
              <w:rPr>
                <w:rFonts w:ascii="Arial" w:hAnsi="Arial" w:cs="Arial"/>
                <w:color w:val="000000"/>
                <w:sz w:val="18"/>
                <w:szCs w:val="18"/>
              </w:rPr>
            </w:pPr>
            <w:proofErr w:type="spellStart"/>
            <w:r>
              <w:rPr>
                <w:rFonts w:ascii="Arial" w:hAnsi="Arial" w:cs="Arial"/>
                <w:color w:val="000000"/>
                <w:sz w:val="18"/>
                <w:szCs w:val="18"/>
              </w:rPr>
              <w:t>ObjLink</w:t>
            </w:r>
            <w:proofErr w:type="spellEnd"/>
          </w:p>
        </w:tc>
        <w:tc>
          <w:tcPr>
            <w:tcW w:w="1016" w:type="dxa"/>
          </w:tcPr>
          <w:p w:rsidR="000A5DEB" w:rsidRPr="0013605E" w:rsidRDefault="000A5DEB" w:rsidP="0013605E">
            <w:pPr>
              <w:rPr>
                <w:rFonts w:ascii="Arial" w:hAnsi="Arial" w:cs="Arial"/>
                <w:color w:val="000000"/>
                <w:sz w:val="18"/>
                <w:szCs w:val="18"/>
              </w:rPr>
            </w:pPr>
          </w:p>
        </w:tc>
        <w:tc>
          <w:tcPr>
            <w:tcW w:w="2693" w:type="dxa"/>
          </w:tcPr>
          <w:p w:rsidR="001743DC" w:rsidRPr="001743DC" w:rsidRDefault="001743DC" w:rsidP="001743DC">
            <w:pPr>
              <w:rPr>
                <w:rFonts w:ascii="Arial" w:hAnsi="Arial" w:cs="Arial"/>
                <w:color w:val="000000"/>
                <w:sz w:val="18"/>
                <w:szCs w:val="18"/>
              </w:rPr>
            </w:pPr>
            <w:r w:rsidRPr="001743DC">
              <w:rPr>
                <w:rFonts w:ascii="Arial" w:hAnsi="Arial" w:cs="Arial"/>
                <w:color w:val="000000"/>
                <w:sz w:val="18"/>
                <w:szCs w:val="18"/>
              </w:rPr>
              <w:t xml:space="preserve">Link to “Package Settings” object which allows </w:t>
            </w:r>
            <w:proofErr w:type="gramStart"/>
            <w:r w:rsidRPr="001743DC">
              <w:rPr>
                <w:rFonts w:ascii="Arial" w:hAnsi="Arial" w:cs="Arial"/>
                <w:color w:val="000000"/>
                <w:sz w:val="18"/>
                <w:szCs w:val="18"/>
              </w:rPr>
              <w:t>to modify</w:t>
            </w:r>
            <w:proofErr w:type="gramEnd"/>
            <w:r w:rsidRPr="001743DC">
              <w:rPr>
                <w:rFonts w:ascii="Arial" w:hAnsi="Arial" w:cs="Arial"/>
                <w:color w:val="000000"/>
                <w:sz w:val="18"/>
                <w:szCs w:val="18"/>
              </w:rPr>
              <w:t xml:space="preserve"> at any time software configuration settings. This is an application specific object. </w:t>
            </w:r>
          </w:p>
          <w:p w:rsidR="000A5DEB" w:rsidRPr="0013605E" w:rsidRDefault="001743DC" w:rsidP="001743DC">
            <w:pPr>
              <w:rPr>
                <w:rFonts w:ascii="Arial" w:hAnsi="Arial" w:cs="Arial"/>
                <w:color w:val="000000"/>
                <w:sz w:val="18"/>
                <w:szCs w:val="18"/>
              </w:rPr>
            </w:pPr>
            <w:r w:rsidRPr="001743DC">
              <w:rPr>
                <w:rFonts w:ascii="Arial" w:hAnsi="Arial" w:cs="Arial"/>
                <w:color w:val="000000"/>
                <w:sz w:val="18"/>
                <w:szCs w:val="18"/>
              </w:rPr>
              <w:t>Note: OMA might provide a template for a Package Settings object in a future release of this specification.</w:t>
            </w:r>
          </w:p>
        </w:tc>
        <w:tc>
          <w:tcPr>
            <w:tcW w:w="1276" w:type="dxa"/>
          </w:tcPr>
          <w:p w:rsidR="000A5DEB" w:rsidRPr="0013605E" w:rsidRDefault="000A5DEB" w:rsidP="0013605E">
            <w:pPr>
              <w:rPr>
                <w:rFonts w:ascii="Arial" w:hAnsi="Arial" w:cs="Arial"/>
                <w:color w:val="000000"/>
                <w:sz w:val="18"/>
                <w:szCs w:val="18"/>
              </w:rPr>
            </w:pPr>
            <w:r>
              <w:rPr>
                <w:color w:val="FF0000"/>
                <w:sz w:val="40"/>
              </w:rPr>
              <w:sym w:font="Wingdings" w:char="F0FE"/>
            </w:r>
          </w:p>
        </w:tc>
        <w:tc>
          <w:tcPr>
            <w:tcW w:w="1175" w:type="dxa"/>
          </w:tcPr>
          <w:p w:rsidR="000A5DEB" w:rsidRPr="0013605E" w:rsidRDefault="000A5DEB" w:rsidP="0013605E">
            <w:pPr>
              <w:rPr>
                <w:rFonts w:ascii="Arial" w:hAnsi="Arial" w:cs="Arial"/>
                <w:color w:val="000000"/>
                <w:sz w:val="18"/>
                <w:szCs w:val="18"/>
              </w:rPr>
            </w:pPr>
          </w:p>
        </w:tc>
      </w:tr>
    </w:tbl>
    <w:p w:rsidR="00303996" w:rsidRPr="00303996" w:rsidRDefault="00303996" w:rsidP="00303996">
      <w:pPr>
        <w:rPr>
          <w:lang w:eastAsia="zh-CN"/>
        </w:rPr>
      </w:pPr>
    </w:p>
    <w:p w:rsidR="00303996" w:rsidRDefault="00303996">
      <w:pPr>
        <w:spacing w:before="0" w:after="200" w:line="276" w:lineRule="auto"/>
        <w:rPr>
          <w:rFonts w:asciiTheme="majorHAnsi" w:eastAsiaTheme="majorEastAsia" w:hAnsiTheme="majorHAnsi" w:cstheme="majorBidi"/>
          <w:b/>
          <w:bCs/>
          <w:color w:val="4F81BD" w:themeColor="accent1"/>
          <w:sz w:val="26"/>
          <w:szCs w:val="26"/>
          <w:lang w:eastAsia="zh-CN"/>
        </w:rPr>
      </w:pPr>
      <w:r>
        <w:br w:type="page"/>
      </w:r>
    </w:p>
    <w:p w:rsidR="00EE7FE3" w:rsidRDefault="00EE7FE3" w:rsidP="00EE7FE3">
      <w:pPr>
        <w:pStyle w:val="Titre2"/>
      </w:pPr>
      <w:bookmarkStart w:id="82" w:name="_Toc421884845"/>
      <w:r>
        <w:lastRenderedPageBreak/>
        <w:t>LWM2M Object: Subscription</w:t>
      </w:r>
      <w:r w:rsidR="000769AE">
        <w:t xml:space="preserve"> - 10241</w:t>
      </w:r>
      <w:bookmarkEnd w:id="82"/>
    </w:p>
    <w:p w:rsidR="00EE7FE3" w:rsidRDefault="00EE7FE3" w:rsidP="00EE7FE3">
      <w:pPr>
        <w:pStyle w:val="Titre3"/>
      </w:pPr>
      <w:r>
        <w:t>Description</w:t>
      </w:r>
    </w:p>
    <w:p w:rsidR="00EE7FE3" w:rsidRPr="00EE7FE3" w:rsidRDefault="00EE7FE3" w:rsidP="00EE7FE3">
      <w:pPr>
        <w:rPr>
          <w:lang w:eastAsia="zh-CN"/>
        </w:rPr>
      </w:pPr>
      <w:r w:rsidRPr="00AD17C6">
        <w:rPr>
          <w:lang w:eastAsia="ko-KR"/>
        </w:rPr>
        <w:t>This LWM2M Object</w:t>
      </w:r>
      <w:r>
        <w:rPr>
          <w:lang w:eastAsia="ko-KR"/>
        </w:rPr>
        <w:t xml:space="preserve"> provides information on SIM card.</w:t>
      </w:r>
    </w:p>
    <w:p w:rsidR="00EE7FE3" w:rsidRDefault="00EE7FE3" w:rsidP="00EE7FE3">
      <w:pPr>
        <w:pStyle w:val="Titre3"/>
      </w:pPr>
      <w:r>
        <w:t>Object definition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83"/>
        <w:gridCol w:w="1561"/>
        <w:gridCol w:w="1658"/>
        <w:gridCol w:w="1512"/>
        <w:gridCol w:w="1656"/>
      </w:tblGrid>
      <w:tr w:rsidR="00EE7FE3" w:rsidTr="00C128A8">
        <w:tc>
          <w:tcPr>
            <w:tcW w:w="1317" w:type="pct"/>
            <w:shd w:val="clear" w:color="auto" w:fill="CBCBCB"/>
            <w:vAlign w:val="center"/>
            <w:hideMark/>
          </w:tcPr>
          <w:p w:rsidR="00EE7FE3" w:rsidRPr="00AD17C6" w:rsidRDefault="00EE7FE3" w:rsidP="00703F8E">
            <w:pPr>
              <w:rPr>
                <w:rFonts w:ascii="Arial" w:hAnsi="Arial" w:cs="Arial"/>
                <w:b/>
                <w:color w:val="000000"/>
                <w:sz w:val="18"/>
                <w:szCs w:val="18"/>
              </w:rPr>
            </w:pPr>
            <w:r w:rsidRPr="00AD17C6">
              <w:rPr>
                <w:rFonts w:ascii="Arial" w:hAnsi="Arial" w:cs="Arial"/>
                <w:b/>
                <w:color w:val="000000"/>
                <w:sz w:val="18"/>
                <w:szCs w:val="18"/>
              </w:rPr>
              <w:t>Name</w:t>
            </w:r>
          </w:p>
        </w:tc>
        <w:tc>
          <w:tcPr>
            <w:tcW w:w="900" w:type="pct"/>
            <w:shd w:val="clear" w:color="auto" w:fill="CBCBCB"/>
            <w:vAlign w:val="center"/>
            <w:hideMark/>
          </w:tcPr>
          <w:p w:rsidR="00EE7FE3" w:rsidRPr="00AD17C6" w:rsidRDefault="00EE7FE3" w:rsidP="00703F8E">
            <w:pPr>
              <w:rPr>
                <w:rFonts w:ascii="Arial" w:hAnsi="Arial" w:cs="Arial"/>
                <w:b/>
                <w:color w:val="000000"/>
                <w:sz w:val="18"/>
                <w:szCs w:val="18"/>
              </w:rPr>
            </w:pPr>
            <w:r w:rsidRPr="00AD17C6">
              <w:rPr>
                <w:rFonts w:ascii="Arial" w:hAnsi="Arial" w:cs="Arial"/>
                <w:b/>
                <w:color w:val="000000"/>
                <w:sz w:val="18"/>
                <w:szCs w:val="18"/>
              </w:rPr>
              <w:t>Object ID</w:t>
            </w:r>
          </w:p>
        </w:tc>
        <w:tc>
          <w:tcPr>
            <w:tcW w:w="956" w:type="pct"/>
            <w:shd w:val="clear" w:color="auto" w:fill="CBCBCB"/>
            <w:vAlign w:val="center"/>
            <w:hideMark/>
          </w:tcPr>
          <w:p w:rsidR="00EE7FE3" w:rsidRPr="00AD17C6" w:rsidRDefault="00EE7FE3" w:rsidP="00703F8E">
            <w:pPr>
              <w:rPr>
                <w:rFonts w:ascii="Arial" w:hAnsi="Arial" w:cs="Arial"/>
                <w:b/>
                <w:color w:val="000000"/>
                <w:sz w:val="18"/>
                <w:szCs w:val="18"/>
              </w:rPr>
            </w:pPr>
            <w:r w:rsidRPr="00AD17C6">
              <w:rPr>
                <w:rFonts w:ascii="Arial" w:hAnsi="Arial" w:cs="Arial"/>
                <w:b/>
                <w:color w:val="000000"/>
                <w:sz w:val="18"/>
                <w:szCs w:val="18"/>
              </w:rPr>
              <w:t>Instances</w:t>
            </w:r>
          </w:p>
        </w:tc>
        <w:tc>
          <w:tcPr>
            <w:tcW w:w="0" w:type="auto"/>
            <w:shd w:val="clear" w:color="auto" w:fill="CBCBCB"/>
            <w:vAlign w:val="center"/>
            <w:hideMark/>
          </w:tcPr>
          <w:p w:rsidR="00EE7FE3" w:rsidRPr="00AD17C6" w:rsidRDefault="00EE7FE3" w:rsidP="00703F8E">
            <w:pPr>
              <w:rPr>
                <w:rFonts w:ascii="Arial" w:hAnsi="Arial" w:cs="Arial"/>
                <w:b/>
                <w:color w:val="000000"/>
                <w:sz w:val="18"/>
                <w:szCs w:val="18"/>
              </w:rPr>
            </w:pPr>
            <w:r w:rsidRPr="00AD17C6">
              <w:rPr>
                <w:rFonts w:ascii="Arial" w:hAnsi="Arial" w:cs="Arial"/>
                <w:b/>
                <w:color w:val="000000"/>
                <w:sz w:val="18"/>
                <w:szCs w:val="18"/>
              </w:rPr>
              <w:t>Mandatory</w:t>
            </w:r>
          </w:p>
        </w:tc>
        <w:tc>
          <w:tcPr>
            <w:tcW w:w="0" w:type="auto"/>
            <w:shd w:val="clear" w:color="auto" w:fill="CBCBCB"/>
            <w:vAlign w:val="center"/>
            <w:hideMark/>
          </w:tcPr>
          <w:p w:rsidR="00EE7FE3" w:rsidRPr="00AD17C6" w:rsidRDefault="00EE7FE3" w:rsidP="00703F8E">
            <w:pPr>
              <w:rPr>
                <w:rFonts w:ascii="Arial" w:hAnsi="Arial" w:cs="Arial"/>
                <w:b/>
                <w:color w:val="000000"/>
                <w:sz w:val="18"/>
                <w:szCs w:val="18"/>
              </w:rPr>
            </w:pPr>
            <w:r w:rsidRPr="00AD17C6">
              <w:rPr>
                <w:rFonts w:ascii="Arial" w:hAnsi="Arial" w:cs="Arial"/>
                <w:b/>
                <w:color w:val="000000"/>
                <w:sz w:val="18"/>
                <w:szCs w:val="18"/>
              </w:rPr>
              <w:t>Object URN</w:t>
            </w:r>
          </w:p>
        </w:tc>
      </w:tr>
      <w:tr w:rsidR="00EE7FE3" w:rsidTr="00C128A8">
        <w:tc>
          <w:tcPr>
            <w:tcW w:w="1317" w:type="pct"/>
            <w:vAlign w:val="center"/>
            <w:hideMark/>
          </w:tcPr>
          <w:p w:rsidR="00EE7FE3" w:rsidRDefault="00EE7FE3" w:rsidP="00EE7FE3">
            <w:pPr>
              <w:rPr>
                <w:rFonts w:ascii="Arial" w:hAnsi="Arial" w:cs="Arial"/>
                <w:color w:val="000000"/>
                <w:sz w:val="18"/>
                <w:szCs w:val="18"/>
              </w:rPr>
            </w:pPr>
            <w:r>
              <w:rPr>
                <w:rFonts w:ascii="Arial" w:hAnsi="Arial" w:cs="Arial"/>
                <w:color w:val="000000"/>
                <w:sz w:val="18"/>
                <w:szCs w:val="18"/>
              </w:rPr>
              <w:t xml:space="preserve">LWM2M Subscription </w:t>
            </w:r>
          </w:p>
        </w:tc>
        <w:tc>
          <w:tcPr>
            <w:tcW w:w="900" w:type="pct"/>
            <w:vAlign w:val="center"/>
            <w:hideMark/>
          </w:tcPr>
          <w:p w:rsidR="00EE7FE3" w:rsidRDefault="00EE7FE3" w:rsidP="00703F8E">
            <w:pPr>
              <w:rPr>
                <w:rFonts w:ascii="Arial" w:hAnsi="Arial" w:cs="Arial"/>
                <w:color w:val="000000"/>
                <w:sz w:val="18"/>
                <w:szCs w:val="18"/>
              </w:rPr>
            </w:pPr>
            <w:r>
              <w:rPr>
                <w:rFonts w:ascii="Arial" w:hAnsi="Arial" w:cs="Arial"/>
                <w:color w:val="000000"/>
                <w:sz w:val="18"/>
                <w:szCs w:val="18"/>
              </w:rPr>
              <w:t>10241</w:t>
            </w:r>
          </w:p>
        </w:tc>
        <w:tc>
          <w:tcPr>
            <w:tcW w:w="956" w:type="pct"/>
            <w:vAlign w:val="center"/>
            <w:hideMark/>
          </w:tcPr>
          <w:p w:rsidR="00EE7FE3" w:rsidRDefault="00EE7FE3" w:rsidP="00703F8E">
            <w:pPr>
              <w:rPr>
                <w:rFonts w:ascii="Arial" w:hAnsi="Arial" w:cs="Arial"/>
                <w:color w:val="000000"/>
                <w:sz w:val="18"/>
                <w:szCs w:val="18"/>
              </w:rPr>
            </w:pPr>
            <w:r>
              <w:rPr>
                <w:rFonts w:ascii="Arial" w:hAnsi="Arial" w:cs="Arial"/>
                <w:color w:val="000000"/>
                <w:sz w:val="18"/>
                <w:szCs w:val="18"/>
              </w:rPr>
              <w:t xml:space="preserve">Single </w:t>
            </w:r>
          </w:p>
        </w:tc>
        <w:tc>
          <w:tcPr>
            <w:tcW w:w="0" w:type="auto"/>
            <w:vAlign w:val="center"/>
            <w:hideMark/>
          </w:tcPr>
          <w:p w:rsidR="00EE7FE3" w:rsidRDefault="00EE7FE3" w:rsidP="00703F8E">
            <w:pPr>
              <w:rPr>
                <w:rFonts w:ascii="Arial" w:hAnsi="Arial" w:cs="Arial"/>
                <w:color w:val="000000"/>
                <w:sz w:val="18"/>
                <w:szCs w:val="18"/>
              </w:rPr>
            </w:pPr>
            <w:r>
              <w:rPr>
                <w:rFonts w:ascii="Arial" w:hAnsi="Arial" w:cs="Arial"/>
                <w:color w:val="000000"/>
                <w:sz w:val="18"/>
                <w:szCs w:val="18"/>
              </w:rPr>
              <w:t xml:space="preserve">Mandatory </w:t>
            </w:r>
          </w:p>
        </w:tc>
        <w:tc>
          <w:tcPr>
            <w:tcW w:w="0" w:type="auto"/>
            <w:vAlign w:val="center"/>
            <w:hideMark/>
          </w:tcPr>
          <w:p w:rsidR="00EE7FE3" w:rsidRDefault="00EE7FE3" w:rsidP="00703F8E">
            <w:pPr>
              <w:rPr>
                <w:rFonts w:ascii="Arial" w:hAnsi="Arial" w:cs="Arial"/>
                <w:color w:val="000000"/>
                <w:sz w:val="18"/>
                <w:szCs w:val="18"/>
              </w:rPr>
            </w:pPr>
            <w:r>
              <w:rPr>
                <w:rFonts w:ascii="Arial" w:hAnsi="Arial" w:cs="Arial"/>
                <w:color w:val="000000"/>
                <w:sz w:val="18"/>
                <w:szCs w:val="18"/>
              </w:rPr>
              <w:t xml:space="preserve">TBD </w:t>
            </w:r>
          </w:p>
        </w:tc>
      </w:tr>
    </w:tbl>
    <w:p w:rsidR="00EE7FE3" w:rsidRDefault="00EE7FE3" w:rsidP="00EE7FE3">
      <w:pPr>
        <w:pStyle w:val="Titre3"/>
      </w:pPr>
      <w:bookmarkStart w:id="83" w:name="_Ref409633638"/>
      <w:r>
        <w:t>Resource definitions</w:t>
      </w:r>
      <w:bookmarkEnd w:id="83"/>
    </w:p>
    <w:p w:rsidR="00EE7FE3" w:rsidRDefault="00EE7FE3" w:rsidP="00EE7FE3">
      <w:pPr>
        <w:rPr>
          <w:lang w:eastAsia="zh-CN"/>
        </w:rPr>
      </w:pPr>
      <w:r>
        <w:rPr>
          <w:lang w:eastAsia="zh-CN"/>
        </w:rPr>
        <w:t xml:space="preserve">Column O (Operations): R </w:t>
      </w:r>
      <w:r>
        <w:rPr>
          <w:lang w:eastAsia="zh-CN"/>
        </w:rPr>
        <w:sym w:font="Wingdings" w:char="F0E0"/>
      </w:r>
      <w:r>
        <w:rPr>
          <w:lang w:eastAsia="zh-CN"/>
        </w:rPr>
        <w:t xml:space="preserve"> Read; W </w:t>
      </w:r>
      <w:r>
        <w:rPr>
          <w:lang w:eastAsia="zh-CN"/>
        </w:rPr>
        <w:sym w:font="Wingdings" w:char="F0E0"/>
      </w:r>
      <w:r>
        <w:rPr>
          <w:lang w:eastAsia="zh-CN"/>
        </w:rPr>
        <w:t xml:space="preserve"> Write</w:t>
      </w:r>
      <w:r w:rsidR="004940E5">
        <w:rPr>
          <w:lang w:eastAsia="zh-CN"/>
        </w:rPr>
        <w:t xml:space="preserve">; E </w:t>
      </w:r>
      <w:r w:rsidR="004940E5">
        <w:rPr>
          <w:lang w:eastAsia="zh-CN"/>
        </w:rPr>
        <w:sym w:font="Wingdings" w:char="F0E0"/>
      </w:r>
      <w:r w:rsidR="004940E5">
        <w:rPr>
          <w:lang w:eastAsia="zh-CN"/>
        </w:rPr>
        <w:t xml:space="preserve"> Execute</w:t>
      </w:r>
    </w:p>
    <w:p w:rsidR="00EE7FE3" w:rsidRDefault="00EE7FE3" w:rsidP="00EE7FE3">
      <w:pPr>
        <w:rPr>
          <w:lang w:eastAsia="zh-CN"/>
        </w:rPr>
      </w:pPr>
      <w:r>
        <w:rPr>
          <w:lang w:eastAsia="zh-CN"/>
        </w:rPr>
        <w:t xml:space="preserve">Column I (Instances): S </w:t>
      </w:r>
      <w:r>
        <w:rPr>
          <w:lang w:eastAsia="zh-CN"/>
        </w:rPr>
        <w:sym w:font="Wingdings" w:char="F0E0"/>
      </w:r>
      <w:r>
        <w:rPr>
          <w:lang w:eastAsia="zh-CN"/>
        </w:rPr>
        <w:t xml:space="preserve"> Single; M </w:t>
      </w:r>
      <w:r>
        <w:rPr>
          <w:lang w:eastAsia="zh-CN"/>
        </w:rPr>
        <w:sym w:font="Wingdings" w:char="F0E0"/>
      </w:r>
      <w:r>
        <w:rPr>
          <w:lang w:eastAsia="zh-CN"/>
        </w:rPr>
        <w:t xml:space="preserve"> Multiple</w:t>
      </w:r>
    </w:p>
    <w:p w:rsidR="00EE7FE3" w:rsidRPr="007E2A78" w:rsidRDefault="00EE7FE3" w:rsidP="00EE7FE3">
      <w:pPr>
        <w:rPr>
          <w:lang w:eastAsia="zh-CN"/>
        </w:rPr>
      </w:pPr>
      <w:r>
        <w:rPr>
          <w:lang w:eastAsia="zh-CN"/>
        </w:rPr>
        <w:t xml:space="preserve">Column M (Mandatory): M </w:t>
      </w:r>
      <w:r>
        <w:rPr>
          <w:lang w:eastAsia="zh-CN"/>
        </w:rPr>
        <w:sym w:font="Wingdings" w:char="F0E0"/>
      </w:r>
      <w:r>
        <w:rPr>
          <w:lang w:eastAsia="zh-CN"/>
        </w:rPr>
        <w:t xml:space="preserve"> Mandatory; O </w:t>
      </w:r>
      <w:r>
        <w:rPr>
          <w:lang w:eastAsia="zh-CN"/>
        </w:rPr>
        <w:sym w:font="Wingdings" w:char="F0E0"/>
      </w:r>
      <w:r>
        <w:rPr>
          <w:lang w:eastAsia="zh-CN"/>
        </w:rPr>
        <w:t xml:space="preserve"> Optional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0"/>
        <w:gridCol w:w="1212"/>
        <w:gridCol w:w="264"/>
        <w:gridCol w:w="237"/>
        <w:gridCol w:w="254"/>
        <w:gridCol w:w="829"/>
        <w:gridCol w:w="1132"/>
        <w:gridCol w:w="480"/>
        <w:gridCol w:w="2021"/>
        <w:gridCol w:w="2021"/>
      </w:tblGrid>
      <w:tr w:rsidR="005A6436" w:rsidTr="00704F22">
        <w:trPr>
          <w:tblHeader/>
        </w:trPr>
        <w:tc>
          <w:tcPr>
            <w:tcW w:w="226" w:type="dxa"/>
            <w:shd w:val="clear" w:color="auto" w:fill="CBCBCB"/>
            <w:vAlign w:val="center"/>
            <w:hideMark/>
          </w:tcPr>
          <w:p w:rsidR="005A6436" w:rsidRPr="00AD17C6" w:rsidRDefault="005A6436" w:rsidP="00AC05B9">
            <w:pPr>
              <w:jc w:val="center"/>
              <w:rPr>
                <w:rFonts w:ascii="Arial" w:hAnsi="Arial" w:cs="Arial"/>
                <w:b/>
                <w:color w:val="000000"/>
                <w:sz w:val="18"/>
                <w:szCs w:val="18"/>
              </w:rPr>
            </w:pPr>
            <w:r w:rsidRPr="00AD17C6">
              <w:rPr>
                <w:rFonts w:ascii="Arial" w:hAnsi="Arial" w:cs="Arial"/>
                <w:b/>
                <w:color w:val="000000"/>
                <w:sz w:val="18"/>
                <w:szCs w:val="18"/>
              </w:rPr>
              <w:t>ID</w:t>
            </w:r>
          </w:p>
        </w:tc>
        <w:tc>
          <w:tcPr>
            <w:tcW w:w="1191" w:type="dxa"/>
            <w:shd w:val="clear" w:color="auto" w:fill="CBCBCB"/>
            <w:vAlign w:val="center"/>
            <w:hideMark/>
          </w:tcPr>
          <w:p w:rsidR="005A6436" w:rsidRPr="00AD17C6" w:rsidRDefault="005A6436" w:rsidP="00AC05B9">
            <w:pPr>
              <w:jc w:val="center"/>
              <w:rPr>
                <w:rFonts w:ascii="Arial" w:hAnsi="Arial" w:cs="Arial"/>
                <w:b/>
                <w:color w:val="000000"/>
                <w:sz w:val="18"/>
                <w:szCs w:val="18"/>
              </w:rPr>
            </w:pPr>
            <w:r w:rsidRPr="00AD17C6">
              <w:rPr>
                <w:rFonts w:ascii="Arial" w:hAnsi="Arial" w:cs="Arial"/>
                <w:b/>
                <w:color w:val="000000"/>
                <w:sz w:val="18"/>
                <w:szCs w:val="18"/>
              </w:rPr>
              <w:t>Name</w:t>
            </w:r>
          </w:p>
        </w:tc>
        <w:tc>
          <w:tcPr>
            <w:tcW w:w="330" w:type="dxa"/>
            <w:shd w:val="clear" w:color="auto" w:fill="CBCBCB"/>
            <w:vAlign w:val="center"/>
            <w:hideMark/>
          </w:tcPr>
          <w:p w:rsidR="005A6436" w:rsidRPr="00AD17C6" w:rsidRDefault="005A6436" w:rsidP="00AC05B9">
            <w:pPr>
              <w:jc w:val="center"/>
              <w:rPr>
                <w:rFonts w:ascii="Arial" w:hAnsi="Arial" w:cs="Arial"/>
                <w:b/>
                <w:color w:val="000000"/>
                <w:sz w:val="18"/>
                <w:szCs w:val="18"/>
              </w:rPr>
            </w:pPr>
            <w:r>
              <w:rPr>
                <w:rFonts w:ascii="Arial" w:hAnsi="Arial" w:cs="Arial"/>
                <w:b/>
                <w:color w:val="000000"/>
                <w:sz w:val="18"/>
                <w:szCs w:val="18"/>
              </w:rPr>
              <w:t>O</w:t>
            </w:r>
          </w:p>
        </w:tc>
        <w:tc>
          <w:tcPr>
            <w:tcW w:w="298" w:type="dxa"/>
            <w:shd w:val="clear" w:color="auto" w:fill="CBCBCB"/>
            <w:vAlign w:val="center"/>
            <w:hideMark/>
          </w:tcPr>
          <w:p w:rsidR="005A6436" w:rsidRPr="00AD17C6" w:rsidRDefault="005A6436" w:rsidP="00AC05B9">
            <w:pPr>
              <w:jc w:val="center"/>
              <w:rPr>
                <w:rFonts w:ascii="Arial" w:hAnsi="Arial" w:cs="Arial"/>
                <w:b/>
                <w:color w:val="000000"/>
                <w:sz w:val="18"/>
                <w:szCs w:val="18"/>
              </w:rPr>
            </w:pPr>
            <w:r w:rsidRPr="00AD17C6">
              <w:rPr>
                <w:rFonts w:ascii="Arial" w:hAnsi="Arial" w:cs="Arial"/>
                <w:b/>
                <w:color w:val="000000"/>
                <w:sz w:val="18"/>
                <w:szCs w:val="18"/>
              </w:rPr>
              <w:t>I</w:t>
            </w:r>
          </w:p>
        </w:tc>
        <w:tc>
          <w:tcPr>
            <w:tcW w:w="307" w:type="dxa"/>
            <w:shd w:val="clear" w:color="auto" w:fill="CBCBCB"/>
            <w:vAlign w:val="center"/>
            <w:hideMark/>
          </w:tcPr>
          <w:p w:rsidR="005A6436" w:rsidRPr="00AD17C6" w:rsidRDefault="005A6436" w:rsidP="00AC05B9">
            <w:pPr>
              <w:jc w:val="center"/>
              <w:rPr>
                <w:rFonts w:ascii="Arial" w:hAnsi="Arial" w:cs="Arial"/>
                <w:b/>
                <w:color w:val="000000"/>
                <w:sz w:val="18"/>
                <w:szCs w:val="18"/>
              </w:rPr>
            </w:pPr>
            <w:r>
              <w:rPr>
                <w:rFonts w:ascii="Arial" w:hAnsi="Arial" w:cs="Arial"/>
                <w:b/>
                <w:color w:val="000000"/>
                <w:sz w:val="18"/>
                <w:szCs w:val="18"/>
              </w:rPr>
              <w:t>M</w:t>
            </w:r>
          </w:p>
        </w:tc>
        <w:tc>
          <w:tcPr>
            <w:tcW w:w="1061" w:type="dxa"/>
            <w:shd w:val="clear" w:color="auto" w:fill="CBCBCB"/>
            <w:vAlign w:val="center"/>
            <w:hideMark/>
          </w:tcPr>
          <w:p w:rsidR="005A6436" w:rsidRPr="00AD17C6" w:rsidRDefault="005A6436" w:rsidP="00AC05B9">
            <w:pPr>
              <w:jc w:val="center"/>
              <w:rPr>
                <w:rFonts w:ascii="Arial" w:hAnsi="Arial" w:cs="Arial"/>
                <w:b/>
                <w:color w:val="000000"/>
                <w:sz w:val="18"/>
                <w:szCs w:val="18"/>
              </w:rPr>
            </w:pPr>
            <w:r w:rsidRPr="00AD17C6">
              <w:rPr>
                <w:rFonts w:ascii="Arial" w:hAnsi="Arial" w:cs="Arial"/>
                <w:b/>
                <w:color w:val="000000"/>
                <w:sz w:val="18"/>
                <w:szCs w:val="18"/>
              </w:rPr>
              <w:t>Type</w:t>
            </w:r>
          </w:p>
        </w:tc>
        <w:tc>
          <w:tcPr>
            <w:tcW w:w="1133" w:type="dxa"/>
            <w:shd w:val="clear" w:color="auto" w:fill="CBCBCB"/>
            <w:vAlign w:val="center"/>
            <w:hideMark/>
          </w:tcPr>
          <w:p w:rsidR="005A6436" w:rsidRPr="00AD17C6" w:rsidRDefault="005A6436" w:rsidP="00AC05B9">
            <w:pPr>
              <w:jc w:val="center"/>
              <w:rPr>
                <w:rFonts w:ascii="Arial" w:hAnsi="Arial" w:cs="Arial"/>
                <w:b/>
                <w:color w:val="000000"/>
                <w:sz w:val="18"/>
                <w:szCs w:val="18"/>
              </w:rPr>
            </w:pPr>
            <w:r w:rsidRPr="00AD17C6">
              <w:rPr>
                <w:rFonts w:ascii="Arial" w:hAnsi="Arial" w:cs="Arial"/>
                <w:b/>
                <w:color w:val="000000"/>
                <w:sz w:val="18"/>
                <w:szCs w:val="18"/>
              </w:rPr>
              <w:t>Range or Enumeration</w:t>
            </w:r>
          </w:p>
        </w:tc>
        <w:tc>
          <w:tcPr>
            <w:tcW w:w="480" w:type="dxa"/>
            <w:shd w:val="clear" w:color="auto" w:fill="CBCBCB"/>
            <w:vAlign w:val="center"/>
            <w:hideMark/>
          </w:tcPr>
          <w:p w:rsidR="005A6436" w:rsidRPr="00AD17C6" w:rsidRDefault="005A6436" w:rsidP="00AC05B9">
            <w:pPr>
              <w:jc w:val="center"/>
              <w:rPr>
                <w:rFonts w:ascii="Arial" w:hAnsi="Arial" w:cs="Arial"/>
                <w:b/>
                <w:color w:val="000000"/>
                <w:sz w:val="18"/>
                <w:szCs w:val="18"/>
              </w:rPr>
            </w:pPr>
            <w:r w:rsidRPr="00AD17C6">
              <w:rPr>
                <w:rFonts w:ascii="Arial" w:hAnsi="Arial" w:cs="Arial"/>
                <w:b/>
                <w:color w:val="000000"/>
                <w:sz w:val="18"/>
                <w:szCs w:val="18"/>
              </w:rPr>
              <w:t>Units</w:t>
            </w:r>
          </w:p>
        </w:tc>
        <w:tc>
          <w:tcPr>
            <w:tcW w:w="1763" w:type="dxa"/>
            <w:shd w:val="clear" w:color="auto" w:fill="CBCBCB"/>
            <w:vAlign w:val="center"/>
            <w:hideMark/>
          </w:tcPr>
          <w:p w:rsidR="005A6436" w:rsidRPr="00AD17C6" w:rsidRDefault="005A6436" w:rsidP="00AC05B9">
            <w:pPr>
              <w:jc w:val="center"/>
              <w:rPr>
                <w:rFonts w:ascii="Arial" w:hAnsi="Arial" w:cs="Arial"/>
                <w:b/>
                <w:color w:val="000000"/>
                <w:sz w:val="18"/>
                <w:szCs w:val="18"/>
              </w:rPr>
            </w:pPr>
            <w:r w:rsidRPr="00AD17C6">
              <w:rPr>
                <w:rFonts w:ascii="Arial" w:hAnsi="Arial" w:cs="Arial"/>
                <w:b/>
                <w:color w:val="000000"/>
                <w:sz w:val="18"/>
                <w:szCs w:val="18"/>
              </w:rPr>
              <w:t>Description</w:t>
            </w:r>
          </w:p>
        </w:tc>
        <w:tc>
          <w:tcPr>
            <w:tcW w:w="1323" w:type="dxa"/>
            <w:shd w:val="clear" w:color="auto" w:fill="CBCBCB"/>
            <w:vAlign w:val="center"/>
          </w:tcPr>
          <w:p w:rsidR="005A6436" w:rsidRPr="00AD17C6" w:rsidRDefault="00D23106" w:rsidP="00AC05B9">
            <w:pPr>
              <w:jc w:val="center"/>
              <w:rPr>
                <w:rFonts w:ascii="Arial" w:hAnsi="Arial" w:cs="Arial"/>
                <w:b/>
                <w:color w:val="000000"/>
                <w:sz w:val="18"/>
                <w:szCs w:val="18"/>
              </w:rPr>
            </w:pPr>
            <w:r>
              <w:rPr>
                <w:rFonts w:ascii="Arial" w:hAnsi="Arial" w:cs="Arial"/>
                <w:b/>
                <w:color w:val="000000"/>
                <w:sz w:val="18"/>
                <w:szCs w:val="18"/>
              </w:rPr>
              <w:t>Customer oriented name</w:t>
            </w:r>
          </w:p>
        </w:tc>
      </w:tr>
      <w:tr w:rsidR="005A6436" w:rsidTr="00704F22">
        <w:trPr>
          <w:trHeight w:val="382"/>
        </w:trPr>
        <w:tc>
          <w:tcPr>
            <w:tcW w:w="226" w:type="dxa"/>
            <w:shd w:val="clear" w:color="auto" w:fill="FFFFFF"/>
            <w:hideMark/>
          </w:tcPr>
          <w:p w:rsidR="005A6436" w:rsidRDefault="005A6436" w:rsidP="00703F8E">
            <w:pPr>
              <w:rPr>
                <w:rFonts w:ascii="Arial" w:hAnsi="Arial" w:cs="Arial"/>
                <w:color w:val="000000"/>
                <w:sz w:val="18"/>
                <w:szCs w:val="18"/>
              </w:rPr>
            </w:pPr>
            <w:r>
              <w:rPr>
                <w:rFonts w:ascii="Arial" w:hAnsi="Arial" w:cs="Arial"/>
                <w:color w:val="000000"/>
                <w:sz w:val="18"/>
                <w:szCs w:val="18"/>
              </w:rPr>
              <w:t>0</w:t>
            </w:r>
          </w:p>
        </w:tc>
        <w:tc>
          <w:tcPr>
            <w:tcW w:w="1191" w:type="dxa"/>
            <w:shd w:val="clear" w:color="auto" w:fill="FFFFFF"/>
            <w:hideMark/>
          </w:tcPr>
          <w:p w:rsidR="005A6436" w:rsidRDefault="00B70A71" w:rsidP="00703F8E">
            <w:pPr>
              <w:rPr>
                <w:rFonts w:ascii="Arial" w:hAnsi="Arial" w:cs="Arial"/>
                <w:color w:val="000000"/>
                <w:sz w:val="18"/>
                <w:szCs w:val="18"/>
              </w:rPr>
            </w:pPr>
            <w:r>
              <w:rPr>
                <w:rFonts w:ascii="Arial" w:hAnsi="Arial" w:cs="Arial"/>
                <w:color w:val="000000"/>
                <w:sz w:val="18"/>
                <w:szCs w:val="18"/>
              </w:rPr>
              <w:t>Module identity (IMEI)</w:t>
            </w:r>
          </w:p>
        </w:tc>
        <w:tc>
          <w:tcPr>
            <w:tcW w:w="330" w:type="dxa"/>
            <w:shd w:val="clear" w:color="auto" w:fill="FFFFFF"/>
            <w:hideMark/>
          </w:tcPr>
          <w:p w:rsidR="005A6436" w:rsidRDefault="005A6436" w:rsidP="00703F8E">
            <w:pPr>
              <w:rPr>
                <w:rFonts w:ascii="Arial" w:hAnsi="Arial" w:cs="Arial"/>
                <w:color w:val="000000"/>
                <w:sz w:val="18"/>
                <w:szCs w:val="18"/>
              </w:rPr>
            </w:pPr>
            <w:r>
              <w:rPr>
                <w:rFonts w:ascii="Arial" w:hAnsi="Arial" w:cs="Arial"/>
                <w:color w:val="000000"/>
                <w:sz w:val="18"/>
                <w:szCs w:val="18"/>
              </w:rPr>
              <w:t>R</w:t>
            </w:r>
          </w:p>
        </w:tc>
        <w:tc>
          <w:tcPr>
            <w:tcW w:w="298" w:type="dxa"/>
            <w:shd w:val="clear" w:color="auto" w:fill="FFFFFF"/>
          </w:tcPr>
          <w:p w:rsidR="005A6436" w:rsidRDefault="005A6436" w:rsidP="00703F8E">
            <w:pPr>
              <w:rPr>
                <w:rFonts w:ascii="Arial" w:hAnsi="Arial" w:cs="Arial"/>
                <w:color w:val="000000"/>
                <w:sz w:val="18"/>
                <w:szCs w:val="18"/>
              </w:rPr>
            </w:pPr>
            <w:r>
              <w:rPr>
                <w:rFonts w:ascii="Arial" w:hAnsi="Arial" w:cs="Arial"/>
                <w:color w:val="000000"/>
                <w:sz w:val="18"/>
                <w:szCs w:val="18"/>
              </w:rPr>
              <w:t>S</w:t>
            </w:r>
          </w:p>
        </w:tc>
        <w:tc>
          <w:tcPr>
            <w:tcW w:w="307" w:type="dxa"/>
            <w:shd w:val="clear" w:color="auto" w:fill="FFFFFF"/>
            <w:hideMark/>
          </w:tcPr>
          <w:p w:rsidR="005A6436" w:rsidRDefault="005A6436" w:rsidP="00703F8E">
            <w:pPr>
              <w:rPr>
                <w:rFonts w:ascii="Arial" w:hAnsi="Arial" w:cs="Arial"/>
                <w:color w:val="000000"/>
                <w:sz w:val="18"/>
                <w:szCs w:val="18"/>
              </w:rPr>
            </w:pPr>
            <w:r>
              <w:rPr>
                <w:rFonts w:ascii="Arial" w:hAnsi="Arial" w:cs="Arial"/>
                <w:color w:val="000000"/>
                <w:sz w:val="18"/>
                <w:szCs w:val="18"/>
              </w:rPr>
              <w:t>M</w:t>
            </w:r>
          </w:p>
        </w:tc>
        <w:tc>
          <w:tcPr>
            <w:tcW w:w="1061" w:type="dxa"/>
            <w:shd w:val="clear" w:color="auto" w:fill="FFFFFF"/>
            <w:hideMark/>
          </w:tcPr>
          <w:p w:rsidR="005A6436" w:rsidRDefault="005A6436" w:rsidP="00703F8E">
            <w:pPr>
              <w:rPr>
                <w:rFonts w:ascii="Arial" w:hAnsi="Arial" w:cs="Arial"/>
                <w:color w:val="000000"/>
                <w:sz w:val="18"/>
                <w:szCs w:val="18"/>
              </w:rPr>
            </w:pPr>
            <w:r>
              <w:rPr>
                <w:rFonts w:ascii="Arial" w:hAnsi="Arial" w:cs="Arial"/>
                <w:color w:val="000000"/>
                <w:sz w:val="18"/>
                <w:szCs w:val="18"/>
              </w:rPr>
              <w:t>String</w:t>
            </w:r>
          </w:p>
        </w:tc>
        <w:tc>
          <w:tcPr>
            <w:tcW w:w="1133" w:type="dxa"/>
            <w:shd w:val="clear" w:color="auto" w:fill="FFFFFF"/>
            <w:hideMark/>
          </w:tcPr>
          <w:p w:rsidR="005A6436" w:rsidRDefault="00DB300F" w:rsidP="00703F8E">
            <w:pPr>
              <w:rPr>
                <w:rFonts w:ascii="Arial" w:hAnsi="Arial" w:cs="Arial"/>
                <w:color w:val="000000"/>
                <w:sz w:val="18"/>
                <w:szCs w:val="18"/>
              </w:rPr>
            </w:pPr>
            <w:r>
              <w:rPr>
                <w:rFonts w:ascii="Arial" w:hAnsi="Arial" w:cs="Arial"/>
                <w:color w:val="000000"/>
                <w:sz w:val="18"/>
                <w:szCs w:val="18"/>
              </w:rPr>
              <w:t>15 chars</w:t>
            </w:r>
          </w:p>
        </w:tc>
        <w:tc>
          <w:tcPr>
            <w:tcW w:w="480" w:type="dxa"/>
            <w:shd w:val="clear" w:color="auto" w:fill="FFFFFF"/>
            <w:hideMark/>
          </w:tcPr>
          <w:p w:rsidR="005A6436" w:rsidRDefault="005A6436" w:rsidP="00703F8E">
            <w:pPr>
              <w:rPr>
                <w:rFonts w:ascii="Arial" w:hAnsi="Arial" w:cs="Arial"/>
                <w:color w:val="000000"/>
                <w:sz w:val="18"/>
                <w:szCs w:val="18"/>
              </w:rPr>
            </w:pPr>
          </w:p>
        </w:tc>
        <w:tc>
          <w:tcPr>
            <w:tcW w:w="1763" w:type="dxa"/>
            <w:shd w:val="clear" w:color="auto" w:fill="FFFFFF"/>
            <w:hideMark/>
          </w:tcPr>
          <w:p w:rsidR="005A6436" w:rsidRDefault="00B70A71" w:rsidP="00703F8E">
            <w:pPr>
              <w:spacing w:after="240"/>
              <w:rPr>
                <w:rFonts w:ascii="Arial" w:hAnsi="Arial" w:cs="Arial"/>
                <w:color w:val="000000"/>
                <w:sz w:val="18"/>
                <w:szCs w:val="18"/>
              </w:rPr>
            </w:pPr>
            <w:r>
              <w:rPr>
                <w:rFonts w:ascii="Arial" w:hAnsi="Arial" w:cs="Arial"/>
                <w:color w:val="000000"/>
                <w:sz w:val="18"/>
                <w:szCs w:val="18"/>
              </w:rPr>
              <w:t>IMEI</w:t>
            </w:r>
          </w:p>
        </w:tc>
        <w:tc>
          <w:tcPr>
            <w:tcW w:w="1323" w:type="dxa"/>
            <w:shd w:val="clear" w:color="auto" w:fill="FFFFFF"/>
          </w:tcPr>
          <w:p w:rsidR="005A6436" w:rsidRDefault="00B70A71" w:rsidP="00703F8E">
            <w:pPr>
              <w:spacing w:after="240"/>
              <w:rPr>
                <w:rFonts w:ascii="Arial" w:hAnsi="Arial" w:cs="Arial"/>
                <w:color w:val="000000"/>
                <w:sz w:val="18"/>
                <w:szCs w:val="18"/>
              </w:rPr>
            </w:pPr>
            <w:r>
              <w:rPr>
                <w:rFonts w:ascii="Arial" w:hAnsi="Arial" w:cs="Arial"/>
                <w:color w:val="000000"/>
                <w:sz w:val="18"/>
                <w:szCs w:val="18"/>
              </w:rPr>
              <w:t>IMEI</w:t>
            </w:r>
          </w:p>
        </w:tc>
      </w:tr>
      <w:tr w:rsidR="005A6436" w:rsidTr="00704F22">
        <w:tc>
          <w:tcPr>
            <w:tcW w:w="226" w:type="dxa"/>
            <w:shd w:val="clear" w:color="auto" w:fill="FFFFFF"/>
            <w:hideMark/>
          </w:tcPr>
          <w:p w:rsidR="005A6436" w:rsidRDefault="005A6436" w:rsidP="00703F8E">
            <w:pPr>
              <w:rPr>
                <w:rFonts w:ascii="Arial" w:hAnsi="Arial" w:cs="Arial"/>
                <w:color w:val="000000"/>
                <w:sz w:val="18"/>
                <w:szCs w:val="18"/>
              </w:rPr>
            </w:pPr>
            <w:r>
              <w:rPr>
                <w:rFonts w:ascii="Arial" w:hAnsi="Arial" w:cs="Arial"/>
                <w:color w:val="000000"/>
                <w:sz w:val="18"/>
                <w:szCs w:val="18"/>
              </w:rPr>
              <w:t>1</w:t>
            </w:r>
          </w:p>
        </w:tc>
        <w:tc>
          <w:tcPr>
            <w:tcW w:w="1191" w:type="dxa"/>
            <w:shd w:val="clear" w:color="auto" w:fill="FFFFFF"/>
            <w:hideMark/>
          </w:tcPr>
          <w:p w:rsidR="005A6436" w:rsidRDefault="005A6436" w:rsidP="00703F8E">
            <w:pPr>
              <w:rPr>
                <w:rFonts w:ascii="Arial" w:hAnsi="Arial" w:cs="Arial"/>
                <w:color w:val="000000"/>
                <w:sz w:val="18"/>
                <w:szCs w:val="18"/>
              </w:rPr>
            </w:pPr>
            <w:r>
              <w:rPr>
                <w:rFonts w:ascii="Arial" w:hAnsi="Arial" w:cs="Arial"/>
                <w:color w:val="000000"/>
                <w:sz w:val="18"/>
                <w:szCs w:val="18"/>
              </w:rPr>
              <w:t>SIM card identifier</w:t>
            </w:r>
          </w:p>
        </w:tc>
        <w:tc>
          <w:tcPr>
            <w:tcW w:w="330" w:type="dxa"/>
            <w:shd w:val="clear" w:color="auto" w:fill="FFFFFF"/>
            <w:hideMark/>
          </w:tcPr>
          <w:p w:rsidR="005A6436" w:rsidRDefault="005A6436" w:rsidP="00703F8E">
            <w:pPr>
              <w:rPr>
                <w:rFonts w:ascii="Arial" w:hAnsi="Arial" w:cs="Arial"/>
                <w:color w:val="000000"/>
                <w:sz w:val="18"/>
                <w:szCs w:val="18"/>
              </w:rPr>
            </w:pPr>
            <w:r>
              <w:rPr>
                <w:rFonts w:ascii="Arial" w:hAnsi="Arial" w:cs="Arial"/>
                <w:color w:val="000000"/>
                <w:sz w:val="18"/>
                <w:szCs w:val="18"/>
              </w:rPr>
              <w:t>R</w:t>
            </w:r>
          </w:p>
        </w:tc>
        <w:tc>
          <w:tcPr>
            <w:tcW w:w="298" w:type="dxa"/>
            <w:shd w:val="clear" w:color="auto" w:fill="FFFFFF"/>
          </w:tcPr>
          <w:p w:rsidR="005A6436" w:rsidRDefault="005A6436" w:rsidP="00703F8E">
            <w:pPr>
              <w:rPr>
                <w:rFonts w:ascii="Arial" w:hAnsi="Arial" w:cs="Arial"/>
                <w:color w:val="000000"/>
                <w:sz w:val="18"/>
                <w:szCs w:val="18"/>
              </w:rPr>
            </w:pPr>
            <w:r>
              <w:rPr>
                <w:rFonts w:ascii="Arial" w:hAnsi="Arial" w:cs="Arial"/>
                <w:color w:val="000000"/>
                <w:sz w:val="18"/>
                <w:szCs w:val="18"/>
              </w:rPr>
              <w:t>S</w:t>
            </w:r>
          </w:p>
        </w:tc>
        <w:tc>
          <w:tcPr>
            <w:tcW w:w="307" w:type="dxa"/>
            <w:shd w:val="clear" w:color="auto" w:fill="FFFFFF"/>
            <w:hideMark/>
          </w:tcPr>
          <w:p w:rsidR="005A6436" w:rsidRDefault="005A6436" w:rsidP="00703F8E">
            <w:pPr>
              <w:rPr>
                <w:rFonts w:ascii="Arial" w:hAnsi="Arial" w:cs="Arial"/>
                <w:color w:val="000000"/>
                <w:sz w:val="18"/>
                <w:szCs w:val="18"/>
              </w:rPr>
            </w:pPr>
            <w:r>
              <w:rPr>
                <w:rFonts w:ascii="Arial" w:hAnsi="Arial" w:cs="Arial"/>
                <w:color w:val="000000"/>
                <w:sz w:val="18"/>
                <w:szCs w:val="18"/>
              </w:rPr>
              <w:t>M</w:t>
            </w:r>
          </w:p>
        </w:tc>
        <w:tc>
          <w:tcPr>
            <w:tcW w:w="1061" w:type="dxa"/>
            <w:shd w:val="clear" w:color="auto" w:fill="FFFFFF"/>
            <w:hideMark/>
          </w:tcPr>
          <w:p w:rsidR="005A6436" w:rsidRDefault="005A6436" w:rsidP="00703F8E">
            <w:pPr>
              <w:rPr>
                <w:rFonts w:ascii="Arial" w:hAnsi="Arial" w:cs="Arial"/>
                <w:color w:val="000000"/>
                <w:sz w:val="18"/>
                <w:szCs w:val="18"/>
              </w:rPr>
            </w:pPr>
            <w:r>
              <w:rPr>
                <w:rFonts w:ascii="Arial" w:hAnsi="Arial" w:cs="Arial"/>
                <w:color w:val="000000"/>
                <w:sz w:val="18"/>
                <w:szCs w:val="18"/>
              </w:rPr>
              <w:t>String</w:t>
            </w:r>
          </w:p>
        </w:tc>
        <w:tc>
          <w:tcPr>
            <w:tcW w:w="1133" w:type="dxa"/>
            <w:shd w:val="clear" w:color="auto" w:fill="FFFFFF"/>
            <w:hideMark/>
          </w:tcPr>
          <w:p w:rsidR="005A6436" w:rsidRDefault="00DB300F" w:rsidP="00703F8E">
            <w:pPr>
              <w:rPr>
                <w:rFonts w:ascii="Arial" w:hAnsi="Arial" w:cs="Arial"/>
                <w:color w:val="000000"/>
                <w:sz w:val="18"/>
                <w:szCs w:val="18"/>
              </w:rPr>
            </w:pPr>
            <w:r>
              <w:rPr>
                <w:rFonts w:ascii="Arial" w:hAnsi="Arial" w:cs="Arial"/>
                <w:color w:val="000000"/>
                <w:sz w:val="18"/>
                <w:szCs w:val="18"/>
              </w:rPr>
              <w:t>20 chars</w:t>
            </w:r>
          </w:p>
        </w:tc>
        <w:tc>
          <w:tcPr>
            <w:tcW w:w="480" w:type="dxa"/>
            <w:shd w:val="clear" w:color="auto" w:fill="FFFFFF"/>
            <w:hideMark/>
          </w:tcPr>
          <w:p w:rsidR="005A6436" w:rsidRDefault="005A6436" w:rsidP="00703F8E">
            <w:pPr>
              <w:rPr>
                <w:rFonts w:ascii="Arial" w:hAnsi="Arial" w:cs="Arial"/>
                <w:color w:val="000000"/>
                <w:sz w:val="18"/>
                <w:szCs w:val="18"/>
              </w:rPr>
            </w:pPr>
          </w:p>
        </w:tc>
        <w:tc>
          <w:tcPr>
            <w:tcW w:w="1763" w:type="dxa"/>
            <w:shd w:val="clear" w:color="auto" w:fill="FFFFFF"/>
            <w:hideMark/>
          </w:tcPr>
          <w:p w:rsidR="005A6436" w:rsidRDefault="005A6436" w:rsidP="00703F8E">
            <w:pPr>
              <w:rPr>
                <w:rFonts w:ascii="Arial" w:hAnsi="Arial" w:cs="Arial"/>
                <w:color w:val="000000"/>
                <w:sz w:val="18"/>
                <w:szCs w:val="18"/>
              </w:rPr>
            </w:pPr>
            <w:r>
              <w:rPr>
                <w:rFonts w:ascii="Arial" w:hAnsi="Arial" w:cs="Arial"/>
                <w:color w:val="000000"/>
                <w:sz w:val="18"/>
                <w:szCs w:val="18"/>
              </w:rPr>
              <w:t>ICCID</w:t>
            </w:r>
          </w:p>
        </w:tc>
        <w:tc>
          <w:tcPr>
            <w:tcW w:w="1323" w:type="dxa"/>
            <w:shd w:val="clear" w:color="auto" w:fill="FFFFFF"/>
          </w:tcPr>
          <w:p w:rsidR="005A6436" w:rsidRDefault="005A6436" w:rsidP="00703F8E">
            <w:pPr>
              <w:rPr>
                <w:rFonts w:ascii="Arial" w:hAnsi="Arial" w:cs="Arial"/>
                <w:color w:val="000000"/>
                <w:sz w:val="18"/>
                <w:szCs w:val="18"/>
              </w:rPr>
            </w:pPr>
            <w:r>
              <w:rPr>
                <w:rFonts w:ascii="Arial" w:hAnsi="Arial" w:cs="Arial"/>
                <w:color w:val="000000"/>
                <w:sz w:val="18"/>
                <w:szCs w:val="18"/>
              </w:rPr>
              <w:t>ICCID</w:t>
            </w:r>
          </w:p>
        </w:tc>
      </w:tr>
      <w:tr w:rsidR="005A6436" w:rsidTr="00704F22">
        <w:tc>
          <w:tcPr>
            <w:tcW w:w="226" w:type="dxa"/>
            <w:shd w:val="clear" w:color="auto" w:fill="FFFFFF"/>
            <w:hideMark/>
          </w:tcPr>
          <w:p w:rsidR="005A6436" w:rsidRDefault="005A6436" w:rsidP="00703F8E">
            <w:pPr>
              <w:rPr>
                <w:rFonts w:ascii="Arial" w:hAnsi="Arial" w:cs="Arial"/>
                <w:color w:val="000000"/>
                <w:sz w:val="18"/>
                <w:szCs w:val="18"/>
              </w:rPr>
            </w:pPr>
            <w:r>
              <w:rPr>
                <w:rFonts w:ascii="Arial" w:hAnsi="Arial" w:cs="Arial"/>
                <w:color w:val="000000"/>
                <w:sz w:val="18"/>
                <w:szCs w:val="18"/>
              </w:rPr>
              <w:t>2</w:t>
            </w:r>
          </w:p>
        </w:tc>
        <w:tc>
          <w:tcPr>
            <w:tcW w:w="1191" w:type="dxa"/>
            <w:shd w:val="clear" w:color="auto" w:fill="FFFFFF"/>
            <w:hideMark/>
          </w:tcPr>
          <w:p w:rsidR="005A6436" w:rsidRDefault="005A6436" w:rsidP="00303D70">
            <w:pPr>
              <w:rPr>
                <w:rFonts w:ascii="Arial" w:hAnsi="Arial" w:cs="Arial"/>
                <w:color w:val="000000"/>
                <w:sz w:val="18"/>
                <w:szCs w:val="18"/>
              </w:rPr>
            </w:pPr>
            <w:r>
              <w:rPr>
                <w:rFonts w:ascii="Arial" w:hAnsi="Arial" w:cs="Arial"/>
                <w:color w:val="000000"/>
                <w:sz w:val="18"/>
                <w:szCs w:val="18"/>
              </w:rPr>
              <w:t xml:space="preserve">Subscription </w:t>
            </w:r>
            <w:del w:id="84" w:author="Frédéric Dur" w:date="2015-08-27T10:52:00Z">
              <w:r w:rsidDel="00303D70">
                <w:rPr>
                  <w:rFonts w:ascii="Arial" w:hAnsi="Arial" w:cs="Arial"/>
                  <w:color w:val="000000"/>
                  <w:sz w:val="18"/>
                  <w:szCs w:val="18"/>
                </w:rPr>
                <w:delText>phone number</w:delText>
              </w:r>
            </w:del>
            <w:ins w:id="85" w:author="Frédéric Dur" w:date="2015-08-27T10:52:00Z">
              <w:r w:rsidR="00303D70">
                <w:rPr>
                  <w:rFonts w:ascii="Arial" w:hAnsi="Arial" w:cs="Arial"/>
                  <w:color w:val="000000"/>
                  <w:sz w:val="18"/>
                  <w:szCs w:val="18"/>
                </w:rPr>
                <w:t>identity</w:t>
              </w:r>
            </w:ins>
          </w:p>
        </w:tc>
        <w:tc>
          <w:tcPr>
            <w:tcW w:w="330" w:type="dxa"/>
            <w:shd w:val="clear" w:color="auto" w:fill="FFFFFF"/>
            <w:hideMark/>
          </w:tcPr>
          <w:p w:rsidR="005A6436" w:rsidRDefault="005A6436" w:rsidP="00703F8E">
            <w:pPr>
              <w:rPr>
                <w:rFonts w:ascii="Arial" w:hAnsi="Arial" w:cs="Arial"/>
                <w:color w:val="000000"/>
                <w:sz w:val="18"/>
                <w:szCs w:val="18"/>
              </w:rPr>
            </w:pPr>
            <w:r>
              <w:rPr>
                <w:rFonts w:ascii="Arial" w:hAnsi="Arial" w:cs="Arial"/>
                <w:color w:val="000000"/>
                <w:sz w:val="18"/>
                <w:szCs w:val="18"/>
              </w:rPr>
              <w:t>R</w:t>
            </w:r>
          </w:p>
        </w:tc>
        <w:tc>
          <w:tcPr>
            <w:tcW w:w="298" w:type="dxa"/>
            <w:shd w:val="clear" w:color="auto" w:fill="FFFFFF"/>
            <w:hideMark/>
          </w:tcPr>
          <w:p w:rsidR="005A6436" w:rsidRDefault="005A6436" w:rsidP="00703F8E">
            <w:pPr>
              <w:rPr>
                <w:rFonts w:ascii="Arial" w:hAnsi="Arial" w:cs="Arial"/>
                <w:color w:val="000000"/>
                <w:sz w:val="18"/>
                <w:szCs w:val="18"/>
              </w:rPr>
            </w:pPr>
            <w:r>
              <w:rPr>
                <w:rFonts w:ascii="Arial" w:hAnsi="Arial" w:cs="Arial"/>
                <w:color w:val="000000"/>
                <w:sz w:val="18"/>
                <w:szCs w:val="18"/>
              </w:rPr>
              <w:t>S</w:t>
            </w:r>
          </w:p>
        </w:tc>
        <w:tc>
          <w:tcPr>
            <w:tcW w:w="307" w:type="dxa"/>
            <w:shd w:val="clear" w:color="auto" w:fill="FFFFFF"/>
            <w:hideMark/>
          </w:tcPr>
          <w:p w:rsidR="005A6436" w:rsidRDefault="005A6436" w:rsidP="00703F8E">
            <w:pPr>
              <w:rPr>
                <w:rFonts w:ascii="Arial" w:hAnsi="Arial" w:cs="Arial"/>
                <w:color w:val="000000"/>
                <w:sz w:val="18"/>
                <w:szCs w:val="18"/>
              </w:rPr>
            </w:pPr>
            <w:r>
              <w:rPr>
                <w:rFonts w:ascii="Arial" w:hAnsi="Arial" w:cs="Arial"/>
                <w:color w:val="000000"/>
                <w:sz w:val="18"/>
                <w:szCs w:val="18"/>
              </w:rPr>
              <w:t>M</w:t>
            </w:r>
          </w:p>
        </w:tc>
        <w:tc>
          <w:tcPr>
            <w:tcW w:w="1061" w:type="dxa"/>
            <w:shd w:val="clear" w:color="auto" w:fill="FFFFFF"/>
            <w:hideMark/>
          </w:tcPr>
          <w:p w:rsidR="005A6436" w:rsidRDefault="005A6436" w:rsidP="00703F8E">
            <w:pPr>
              <w:rPr>
                <w:rFonts w:ascii="Arial" w:hAnsi="Arial" w:cs="Arial"/>
                <w:color w:val="000000"/>
                <w:sz w:val="18"/>
                <w:szCs w:val="18"/>
              </w:rPr>
            </w:pPr>
            <w:r>
              <w:rPr>
                <w:rFonts w:ascii="Arial" w:hAnsi="Arial" w:cs="Arial"/>
                <w:color w:val="000000"/>
                <w:sz w:val="18"/>
                <w:szCs w:val="18"/>
              </w:rPr>
              <w:t>String</w:t>
            </w:r>
          </w:p>
        </w:tc>
        <w:tc>
          <w:tcPr>
            <w:tcW w:w="1133" w:type="dxa"/>
            <w:shd w:val="clear" w:color="auto" w:fill="FFFFFF"/>
            <w:hideMark/>
          </w:tcPr>
          <w:p w:rsidR="005A6436" w:rsidRDefault="00DB300F" w:rsidP="00303D70">
            <w:pPr>
              <w:rPr>
                <w:rFonts w:ascii="Arial" w:hAnsi="Arial" w:cs="Arial"/>
                <w:color w:val="000000"/>
                <w:sz w:val="18"/>
                <w:szCs w:val="18"/>
              </w:rPr>
            </w:pPr>
            <w:r>
              <w:rPr>
                <w:rFonts w:ascii="Arial" w:hAnsi="Arial" w:cs="Arial"/>
                <w:color w:val="000000"/>
                <w:sz w:val="18"/>
                <w:szCs w:val="18"/>
              </w:rPr>
              <w:t xml:space="preserve">Up to </w:t>
            </w:r>
            <w:del w:id="86" w:author="Frédéric Dur" w:date="2015-08-27T10:53:00Z">
              <w:r w:rsidDel="00303D70">
                <w:rPr>
                  <w:rFonts w:ascii="Arial" w:hAnsi="Arial" w:cs="Arial"/>
                  <w:color w:val="000000"/>
                  <w:sz w:val="18"/>
                  <w:szCs w:val="18"/>
                </w:rPr>
                <w:delText>64</w:delText>
              </w:r>
            </w:del>
            <w:ins w:id="87" w:author="Frédéric Dur" w:date="2015-08-27T10:53:00Z">
              <w:r w:rsidR="00303D70">
                <w:rPr>
                  <w:rFonts w:ascii="Arial" w:hAnsi="Arial" w:cs="Arial"/>
                  <w:color w:val="000000"/>
                  <w:sz w:val="18"/>
                  <w:szCs w:val="18"/>
                </w:rPr>
                <w:t>16</w:t>
              </w:r>
            </w:ins>
            <w:r>
              <w:rPr>
                <w:rFonts w:ascii="Arial" w:hAnsi="Arial" w:cs="Arial"/>
                <w:color w:val="000000"/>
                <w:sz w:val="18"/>
                <w:szCs w:val="18"/>
              </w:rPr>
              <w:t xml:space="preserve"> chars</w:t>
            </w:r>
          </w:p>
        </w:tc>
        <w:tc>
          <w:tcPr>
            <w:tcW w:w="480" w:type="dxa"/>
            <w:shd w:val="clear" w:color="auto" w:fill="FFFFFF"/>
            <w:hideMark/>
          </w:tcPr>
          <w:p w:rsidR="005A6436" w:rsidRDefault="005A6436" w:rsidP="00703F8E">
            <w:pPr>
              <w:rPr>
                <w:rFonts w:ascii="Arial" w:hAnsi="Arial" w:cs="Arial"/>
                <w:color w:val="000000"/>
                <w:sz w:val="18"/>
                <w:szCs w:val="18"/>
              </w:rPr>
            </w:pPr>
          </w:p>
        </w:tc>
        <w:tc>
          <w:tcPr>
            <w:tcW w:w="1763" w:type="dxa"/>
            <w:shd w:val="clear" w:color="auto" w:fill="FFFFFF"/>
            <w:hideMark/>
          </w:tcPr>
          <w:p w:rsidR="005A6436" w:rsidRDefault="005A6436" w:rsidP="00703F8E">
            <w:pPr>
              <w:rPr>
                <w:rFonts w:ascii="Arial" w:hAnsi="Arial" w:cs="Arial"/>
                <w:color w:val="000000"/>
                <w:sz w:val="18"/>
                <w:szCs w:val="18"/>
              </w:rPr>
            </w:pPr>
            <w:del w:id="88" w:author="Frédéric Dur" w:date="2015-08-27T10:53:00Z">
              <w:r w:rsidDel="00303D70">
                <w:rPr>
                  <w:rFonts w:ascii="Arial" w:hAnsi="Arial" w:cs="Arial"/>
                  <w:color w:val="000000"/>
                  <w:sz w:val="18"/>
                  <w:szCs w:val="18"/>
                </w:rPr>
                <w:delText>MSISDN</w:delText>
              </w:r>
            </w:del>
            <w:ins w:id="89" w:author="Frédéric Dur" w:date="2015-08-27T10:53:00Z">
              <w:r w:rsidR="00303D70">
                <w:rPr>
                  <w:rFonts w:ascii="Arial" w:hAnsi="Arial" w:cs="Arial"/>
                  <w:color w:val="000000"/>
                  <w:sz w:val="18"/>
                  <w:szCs w:val="18"/>
                </w:rPr>
                <w:t>MEID/ESN/IMSI</w:t>
              </w:r>
            </w:ins>
          </w:p>
        </w:tc>
        <w:tc>
          <w:tcPr>
            <w:tcW w:w="1323" w:type="dxa"/>
            <w:shd w:val="clear" w:color="auto" w:fill="FFFFFF"/>
          </w:tcPr>
          <w:p w:rsidR="005A6436" w:rsidRDefault="00303D70" w:rsidP="00703F8E">
            <w:pPr>
              <w:rPr>
                <w:rFonts w:ascii="Arial" w:hAnsi="Arial" w:cs="Arial"/>
                <w:color w:val="000000"/>
                <w:sz w:val="18"/>
                <w:szCs w:val="18"/>
              </w:rPr>
            </w:pPr>
            <w:ins w:id="90" w:author="Frédéric Dur" w:date="2015-08-27T10:53:00Z">
              <w:r>
                <w:rPr>
                  <w:rFonts w:ascii="Arial" w:hAnsi="Arial" w:cs="Arial"/>
                  <w:color w:val="000000"/>
                  <w:sz w:val="18"/>
                  <w:szCs w:val="18"/>
                </w:rPr>
                <w:t>MEID/ESN/IMSI</w:t>
              </w:r>
            </w:ins>
            <w:del w:id="91" w:author="Frédéric Dur" w:date="2015-08-27T10:53:00Z">
              <w:r w:rsidR="008A0470" w:rsidDel="00303D70">
                <w:rPr>
                  <w:rFonts w:ascii="Arial" w:hAnsi="Arial" w:cs="Arial"/>
                  <w:color w:val="000000"/>
                  <w:sz w:val="18"/>
                  <w:szCs w:val="18"/>
                </w:rPr>
                <w:delText>MSISDN</w:delText>
              </w:r>
            </w:del>
          </w:p>
        </w:tc>
      </w:tr>
      <w:tr w:rsidR="005C11B0" w:rsidTr="00704F22">
        <w:tc>
          <w:tcPr>
            <w:tcW w:w="226" w:type="dxa"/>
            <w:shd w:val="clear" w:color="auto" w:fill="FFFFFF"/>
          </w:tcPr>
          <w:p w:rsidR="005C11B0" w:rsidRDefault="005C11B0" w:rsidP="00703F8E">
            <w:pPr>
              <w:rPr>
                <w:rFonts w:ascii="Arial" w:hAnsi="Arial" w:cs="Arial"/>
                <w:color w:val="000000"/>
                <w:sz w:val="18"/>
                <w:szCs w:val="18"/>
              </w:rPr>
            </w:pPr>
            <w:r>
              <w:rPr>
                <w:rFonts w:ascii="Arial" w:hAnsi="Arial" w:cs="Arial"/>
                <w:color w:val="000000"/>
                <w:sz w:val="18"/>
                <w:szCs w:val="18"/>
              </w:rPr>
              <w:t>3</w:t>
            </w:r>
          </w:p>
        </w:tc>
        <w:tc>
          <w:tcPr>
            <w:tcW w:w="1191" w:type="dxa"/>
            <w:shd w:val="clear" w:color="auto" w:fill="FFFFFF"/>
          </w:tcPr>
          <w:p w:rsidR="005C11B0" w:rsidRDefault="00B70A71" w:rsidP="00703F8E">
            <w:pPr>
              <w:rPr>
                <w:rFonts w:ascii="Arial" w:hAnsi="Arial" w:cs="Arial"/>
                <w:color w:val="000000"/>
                <w:sz w:val="18"/>
                <w:szCs w:val="18"/>
              </w:rPr>
            </w:pPr>
            <w:r w:rsidRPr="00B70A71">
              <w:rPr>
                <w:rFonts w:ascii="Arial" w:hAnsi="Arial" w:cs="Arial"/>
                <w:color w:val="000000"/>
                <w:sz w:val="18"/>
                <w:szCs w:val="18"/>
              </w:rPr>
              <w:t>Subscription phone number</w:t>
            </w:r>
          </w:p>
        </w:tc>
        <w:tc>
          <w:tcPr>
            <w:tcW w:w="330" w:type="dxa"/>
            <w:shd w:val="clear" w:color="auto" w:fill="FFFFFF"/>
          </w:tcPr>
          <w:p w:rsidR="005C11B0" w:rsidRDefault="005C11B0" w:rsidP="00B70A71">
            <w:pPr>
              <w:rPr>
                <w:rFonts w:ascii="Arial" w:hAnsi="Arial" w:cs="Arial"/>
                <w:color w:val="000000"/>
                <w:sz w:val="18"/>
                <w:szCs w:val="18"/>
              </w:rPr>
            </w:pPr>
            <w:r>
              <w:rPr>
                <w:rFonts w:ascii="Arial" w:hAnsi="Arial" w:cs="Arial"/>
                <w:color w:val="000000"/>
                <w:sz w:val="18"/>
                <w:szCs w:val="18"/>
              </w:rPr>
              <w:t>R</w:t>
            </w:r>
          </w:p>
        </w:tc>
        <w:tc>
          <w:tcPr>
            <w:tcW w:w="298" w:type="dxa"/>
            <w:shd w:val="clear" w:color="auto" w:fill="FFFFFF"/>
          </w:tcPr>
          <w:p w:rsidR="005C11B0" w:rsidRDefault="005C11B0" w:rsidP="00703F8E">
            <w:pPr>
              <w:rPr>
                <w:rFonts w:ascii="Arial" w:hAnsi="Arial" w:cs="Arial"/>
                <w:color w:val="000000"/>
                <w:sz w:val="18"/>
                <w:szCs w:val="18"/>
              </w:rPr>
            </w:pPr>
            <w:r>
              <w:rPr>
                <w:rFonts w:ascii="Arial" w:hAnsi="Arial" w:cs="Arial"/>
                <w:color w:val="000000"/>
                <w:sz w:val="18"/>
                <w:szCs w:val="18"/>
              </w:rPr>
              <w:t>S</w:t>
            </w:r>
          </w:p>
        </w:tc>
        <w:tc>
          <w:tcPr>
            <w:tcW w:w="307" w:type="dxa"/>
            <w:shd w:val="clear" w:color="auto" w:fill="FFFFFF"/>
          </w:tcPr>
          <w:p w:rsidR="005C11B0" w:rsidRDefault="005C11B0" w:rsidP="00703F8E">
            <w:pPr>
              <w:rPr>
                <w:rFonts w:ascii="Arial" w:hAnsi="Arial" w:cs="Arial"/>
                <w:color w:val="000000"/>
                <w:sz w:val="18"/>
                <w:szCs w:val="18"/>
              </w:rPr>
            </w:pPr>
            <w:r>
              <w:rPr>
                <w:rFonts w:ascii="Arial" w:hAnsi="Arial" w:cs="Arial"/>
                <w:color w:val="000000"/>
                <w:sz w:val="18"/>
                <w:szCs w:val="18"/>
              </w:rPr>
              <w:t>M</w:t>
            </w:r>
          </w:p>
        </w:tc>
        <w:tc>
          <w:tcPr>
            <w:tcW w:w="1061" w:type="dxa"/>
            <w:shd w:val="clear" w:color="auto" w:fill="FFFFFF"/>
          </w:tcPr>
          <w:p w:rsidR="005C11B0" w:rsidRDefault="00B70A71" w:rsidP="00703F8E">
            <w:pPr>
              <w:rPr>
                <w:rFonts w:ascii="Arial" w:hAnsi="Arial" w:cs="Arial"/>
                <w:color w:val="000000"/>
                <w:sz w:val="18"/>
                <w:szCs w:val="18"/>
              </w:rPr>
            </w:pPr>
            <w:r>
              <w:rPr>
                <w:rFonts w:ascii="Arial" w:hAnsi="Arial" w:cs="Arial"/>
                <w:color w:val="000000"/>
                <w:sz w:val="18"/>
                <w:szCs w:val="18"/>
              </w:rPr>
              <w:t>String</w:t>
            </w:r>
          </w:p>
        </w:tc>
        <w:tc>
          <w:tcPr>
            <w:tcW w:w="1133" w:type="dxa"/>
            <w:shd w:val="clear" w:color="auto" w:fill="FFFFFF"/>
          </w:tcPr>
          <w:p w:rsidR="005C11B0" w:rsidRDefault="00303D70" w:rsidP="00B70A71">
            <w:pPr>
              <w:rPr>
                <w:rFonts w:ascii="Arial" w:hAnsi="Arial" w:cs="Arial"/>
                <w:color w:val="000000"/>
                <w:sz w:val="18"/>
                <w:szCs w:val="18"/>
              </w:rPr>
            </w:pPr>
            <w:ins w:id="92" w:author="Frédéric Dur" w:date="2015-08-27T10:53:00Z">
              <w:r>
                <w:rPr>
                  <w:rFonts w:ascii="Arial" w:hAnsi="Arial" w:cs="Arial"/>
                  <w:color w:val="000000"/>
                  <w:sz w:val="18"/>
                  <w:szCs w:val="18"/>
                </w:rPr>
                <w:t>Up to 64 chars</w:t>
              </w:r>
            </w:ins>
          </w:p>
        </w:tc>
        <w:tc>
          <w:tcPr>
            <w:tcW w:w="480" w:type="dxa"/>
            <w:shd w:val="clear" w:color="auto" w:fill="FFFFFF"/>
          </w:tcPr>
          <w:p w:rsidR="005C11B0" w:rsidRDefault="005C11B0" w:rsidP="00703F8E">
            <w:pPr>
              <w:rPr>
                <w:rFonts w:ascii="Arial" w:hAnsi="Arial" w:cs="Arial"/>
                <w:color w:val="000000"/>
                <w:sz w:val="18"/>
                <w:szCs w:val="18"/>
              </w:rPr>
            </w:pPr>
          </w:p>
        </w:tc>
        <w:tc>
          <w:tcPr>
            <w:tcW w:w="1763" w:type="dxa"/>
            <w:shd w:val="clear" w:color="auto" w:fill="FFFFFF"/>
          </w:tcPr>
          <w:p w:rsidR="005C11B0" w:rsidRDefault="00B70A71" w:rsidP="00703F8E">
            <w:pPr>
              <w:rPr>
                <w:rFonts w:ascii="Arial" w:hAnsi="Arial" w:cs="Arial"/>
                <w:color w:val="000000"/>
                <w:sz w:val="18"/>
                <w:szCs w:val="18"/>
              </w:rPr>
            </w:pPr>
            <w:r>
              <w:rPr>
                <w:rFonts w:ascii="Arial" w:hAnsi="Arial" w:cs="Arial"/>
                <w:color w:val="000000"/>
                <w:sz w:val="18"/>
                <w:szCs w:val="18"/>
              </w:rPr>
              <w:t>MSISDN</w:t>
            </w:r>
          </w:p>
        </w:tc>
        <w:tc>
          <w:tcPr>
            <w:tcW w:w="1323" w:type="dxa"/>
            <w:shd w:val="clear" w:color="auto" w:fill="FFFFFF"/>
          </w:tcPr>
          <w:p w:rsidR="005C11B0" w:rsidRDefault="00B70A71" w:rsidP="00703F8E">
            <w:pPr>
              <w:rPr>
                <w:rFonts w:ascii="Arial" w:hAnsi="Arial" w:cs="Arial"/>
                <w:color w:val="000000"/>
                <w:sz w:val="18"/>
                <w:szCs w:val="18"/>
              </w:rPr>
            </w:pPr>
            <w:r>
              <w:rPr>
                <w:rFonts w:ascii="Arial" w:hAnsi="Arial" w:cs="Arial"/>
                <w:color w:val="000000"/>
                <w:sz w:val="18"/>
                <w:szCs w:val="18"/>
              </w:rPr>
              <w:t>MSISDN</w:t>
            </w:r>
          </w:p>
        </w:tc>
      </w:tr>
    </w:tbl>
    <w:p w:rsidR="00EE7FE3" w:rsidRPr="00EE7FE3" w:rsidRDefault="00EE7FE3" w:rsidP="00EE7FE3">
      <w:pPr>
        <w:rPr>
          <w:lang w:eastAsia="zh-CN"/>
        </w:rPr>
      </w:pPr>
    </w:p>
    <w:p w:rsidR="00EE7FE3" w:rsidRDefault="00EE7FE3">
      <w:pPr>
        <w:spacing w:before="0" w:after="200" w:line="276" w:lineRule="auto"/>
        <w:rPr>
          <w:lang w:eastAsia="zh-CN"/>
        </w:rPr>
      </w:pPr>
      <w:r>
        <w:rPr>
          <w:lang w:eastAsia="zh-CN"/>
        </w:rPr>
        <w:br w:type="page"/>
      </w:r>
    </w:p>
    <w:p w:rsidR="00EE7FE3" w:rsidRDefault="00EE7FE3" w:rsidP="00EE7FE3">
      <w:pPr>
        <w:pStyle w:val="Titre2"/>
      </w:pPr>
      <w:bookmarkStart w:id="93" w:name="_Toc421884846"/>
      <w:r>
        <w:lastRenderedPageBreak/>
        <w:t>LWM2M Object: Extended connectivity statistics</w:t>
      </w:r>
      <w:r w:rsidR="000769AE">
        <w:t xml:space="preserve"> - 10242</w:t>
      </w:r>
      <w:bookmarkEnd w:id="93"/>
    </w:p>
    <w:p w:rsidR="00EE7FE3" w:rsidRDefault="00EE7FE3" w:rsidP="00EE7FE3">
      <w:pPr>
        <w:pStyle w:val="Titre3"/>
      </w:pPr>
      <w:r>
        <w:t>Description</w:t>
      </w:r>
    </w:p>
    <w:p w:rsidR="00EE7FE3" w:rsidRPr="00EE7FE3" w:rsidRDefault="00EE7FE3" w:rsidP="00EE7FE3">
      <w:pPr>
        <w:rPr>
          <w:lang w:eastAsia="zh-CN"/>
        </w:rPr>
      </w:pPr>
      <w:r w:rsidRPr="00AD17C6">
        <w:rPr>
          <w:lang w:eastAsia="ko-KR"/>
        </w:rPr>
        <w:t>This LWM2M Object</w:t>
      </w:r>
      <w:r>
        <w:rPr>
          <w:lang w:eastAsia="ko-KR"/>
        </w:rPr>
        <w:t xml:space="preserve"> provides monitoring on wireless connectivity parameters.</w:t>
      </w:r>
    </w:p>
    <w:p w:rsidR="00EE7FE3" w:rsidRDefault="00EE7FE3" w:rsidP="00EE7FE3">
      <w:pPr>
        <w:pStyle w:val="Titre3"/>
      </w:pPr>
      <w:r>
        <w:t>Object definition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77"/>
        <w:gridCol w:w="1032"/>
        <w:gridCol w:w="1082"/>
        <w:gridCol w:w="1183"/>
        <w:gridCol w:w="1296"/>
      </w:tblGrid>
      <w:tr w:rsidR="00EE7FE3" w:rsidTr="00C128A8">
        <w:tc>
          <w:tcPr>
            <w:tcW w:w="0" w:type="auto"/>
            <w:shd w:val="clear" w:color="auto" w:fill="CBCBCB"/>
            <w:vAlign w:val="center"/>
            <w:hideMark/>
          </w:tcPr>
          <w:p w:rsidR="00EE7FE3" w:rsidRPr="00AD17C6" w:rsidRDefault="00EE7FE3" w:rsidP="00703F8E">
            <w:pPr>
              <w:rPr>
                <w:rFonts w:ascii="Arial" w:hAnsi="Arial" w:cs="Arial"/>
                <w:b/>
                <w:color w:val="000000"/>
                <w:sz w:val="18"/>
                <w:szCs w:val="18"/>
              </w:rPr>
            </w:pPr>
            <w:r w:rsidRPr="00AD17C6">
              <w:rPr>
                <w:rFonts w:ascii="Arial" w:hAnsi="Arial" w:cs="Arial"/>
                <w:b/>
                <w:color w:val="000000"/>
                <w:sz w:val="18"/>
                <w:szCs w:val="18"/>
              </w:rPr>
              <w:t>Name</w:t>
            </w:r>
          </w:p>
        </w:tc>
        <w:tc>
          <w:tcPr>
            <w:tcW w:w="0" w:type="auto"/>
            <w:shd w:val="clear" w:color="auto" w:fill="CBCBCB"/>
            <w:vAlign w:val="center"/>
            <w:hideMark/>
          </w:tcPr>
          <w:p w:rsidR="00EE7FE3" w:rsidRPr="00AD17C6" w:rsidRDefault="00EE7FE3" w:rsidP="00703F8E">
            <w:pPr>
              <w:rPr>
                <w:rFonts w:ascii="Arial" w:hAnsi="Arial" w:cs="Arial"/>
                <w:b/>
                <w:color w:val="000000"/>
                <w:sz w:val="18"/>
                <w:szCs w:val="18"/>
              </w:rPr>
            </w:pPr>
            <w:r w:rsidRPr="00AD17C6">
              <w:rPr>
                <w:rFonts w:ascii="Arial" w:hAnsi="Arial" w:cs="Arial"/>
                <w:b/>
                <w:color w:val="000000"/>
                <w:sz w:val="18"/>
                <w:szCs w:val="18"/>
              </w:rPr>
              <w:t>Object ID</w:t>
            </w:r>
          </w:p>
        </w:tc>
        <w:tc>
          <w:tcPr>
            <w:tcW w:w="0" w:type="auto"/>
            <w:shd w:val="clear" w:color="auto" w:fill="CBCBCB"/>
            <w:vAlign w:val="center"/>
            <w:hideMark/>
          </w:tcPr>
          <w:p w:rsidR="00EE7FE3" w:rsidRPr="00AD17C6" w:rsidRDefault="00EE7FE3" w:rsidP="00703F8E">
            <w:pPr>
              <w:rPr>
                <w:rFonts w:ascii="Arial" w:hAnsi="Arial" w:cs="Arial"/>
                <w:b/>
                <w:color w:val="000000"/>
                <w:sz w:val="18"/>
                <w:szCs w:val="18"/>
              </w:rPr>
            </w:pPr>
            <w:r w:rsidRPr="00AD17C6">
              <w:rPr>
                <w:rFonts w:ascii="Arial" w:hAnsi="Arial" w:cs="Arial"/>
                <w:b/>
                <w:color w:val="000000"/>
                <w:sz w:val="18"/>
                <w:szCs w:val="18"/>
              </w:rPr>
              <w:t>Instances</w:t>
            </w:r>
          </w:p>
        </w:tc>
        <w:tc>
          <w:tcPr>
            <w:tcW w:w="0" w:type="auto"/>
            <w:shd w:val="clear" w:color="auto" w:fill="CBCBCB"/>
            <w:vAlign w:val="center"/>
            <w:hideMark/>
          </w:tcPr>
          <w:p w:rsidR="00EE7FE3" w:rsidRPr="00AD17C6" w:rsidRDefault="00EE7FE3" w:rsidP="00703F8E">
            <w:pPr>
              <w:rPr>
                <w:rFonts w:ascii="Arial" w:hAnsi="Arial" w:cs="Arial"/>
                <w:b/>
                <w:color w:val="000000"/>
                <w:sz w:val="18"/>
                <w:szCs w:val="18"/>
              </w:rPr>
            </w:pPr>
            <w:r w:rsidRPr="00AD17C6">
              <w:rPr>
                <w:rFonts w:ascii="Arial" w:hAnsi="Arial" w:cs="Arial"/>
                <w:b/>
                <w:color w:val="000000"/>
                <w:sz w:val="18"/>
                <w:szCs w:val="18"/>
              </w:rPr>
              <w:t>Mandatory</w:t>
            </w:r>
          </w:p>
        </w:tc>
        <w:tc>
          <w:tcPr>
            <w:tcW w:w="0" w:type="auto"/>
            <w:shd w:val="clear" w:color="auto" w:fill="CBCBCB"/>
            <w:vAlign w:val="center"/>
            <w:hideMark/>
          </w:tcPr>
          <w:p w:rsidR="00EE7FE3" w:rsidRPr="00AD17C6" w:rsidRDefault="00EE7FE3" w:rsidP="00703F8E">
            <w:pPr>
              <w:rPr>
                <w:rFonts w:ascii="Arial" w:hAnsi="Arial" w:cs="Arial"/>
                <w:b/>
                <w:color w:val="000000"/>
                <w:sz w:val="18"/>
                <w:szCs w:val="18"/>
              </w:rPr>
            </w:pPr>
            <w:r w:rsidRPr="00AD17C6">
              <w:rPr>
                <w:rFonts w:ascii="Arial" w:hAnsi="Arial" w:cs="Arial"/>
                <w:b/>
                <w:color w:val="000000"/>
                <w:sz w:val="18"/>
                <w:szCs w:val="18"/>
              </w:rPr>
              <w:t>Object URN</w:t>
            </w:r>
          </w:p>
        </w:tc>
      </w:tr>
      <w:tr w:rsidR="00EE7FE3" w:rsidTr="00C128A8">
        <w:tc>
          <w:tcPr>
            <w:tcW w:w="0" w:type="auto"/>
            <w:vAlign w:val="center"/>
            <w:hideMark/>
          </w:tcPr>
          <w:p w:rsidR="00EE7FE3" w:rsidRDefault="00EE7FE3" w:rsidP="00703F8E">
            <w:pPr>
              <w:rPr>
                <w:rFonts w:ascii="Arial" w:hAnsi="Arial" w:cs="Arial"/>
                <w:color w:val="000000"/>
                <w:sz w:val="18"/>
                <w:szCs w:val="18"/>
              </w:rPr>
            </w:pPr>
            <w:r>
              <w:rPr>
                <w:rFonts w:ascii="Arial" w:hAnsi="Arial" w:cs="Arial"/>
                <w:color w:val="000000"/>
                <w:sz w:val="18"/>
                <w:szCs w:val="18"/>
              </w:rPr>
              <w:t xml:space="preserve">LWM2M </w:t>
            </w:r>
            <w:r w:rsidRPr="00EE7FE3">
              <w:rPr>
                <w:rFonts w:ascii="Arial" w:hAnsi="Arial" w:cs="Arial"/>
                <w:color w:val="000000"/>
                <w:sz w:val="18"/>
                <w:szCs w:val="18"/>
              </w:rPr>
              <w:t>Extended connectivity statistics</w:t>
            </w:r>
          </w:p>
        </w:tc>
        <w:tc>
          <w:tcPr>
            <w:tcW w:w="0" w:type="auto"/>
            <w:vAlign w:val="center"/>
            <w:hideMark/>
          </w:tcPr>
          <w:p w:rsidR="00EE7FE3" w:rsidRDefault="00EE7FE3" w:rsidP="00703F8E">
            <w:pPr>
              <w:rPr>
                <w:rFonts w:ascii="Arial" w:hAnsi="Arial" w:cs="Arial"/>
                <w:color w:val="000000"/>
                <w:sz w:val="18"/>
                <w:szCs w:val="18"/>
              </w:rPr>
            </w:pPr>
            <w:r>
              <w:rPr>
                <w:rFonts w:ascii="Arial" w:hAnsi="Arial" w:cs="Arial"/>
                <w:color w:val="000000"/>
                <w:sz w:val="18"/>
                <w:szCs w:val="18"/>
              </w:rPr>
              <w:t>10242</w:t>
            </w:r>
          </w:p>
        </w:tc>
        <w:tc>
          <w:tcPr>
            <w:tcW w:w="0" w:type="auto"/>
            <w:vAlign w:val="center"/>
            <w:hideMark/>
          </w:tcPr>
          <w:p w:rsidR="00EE7FE3" w:rsidRDefault="00EE7FE3" w:rsidP="00703F8E">
            <w:pPr>
              <w:rPr>
                <w:rFonts w:ascii="Arial" w:hAnsi="Arial" w:cs="Arial"/>
                <w:color w:val="000000"/>
                <w:sz w:val="18"/>
                <w:szCs w:val="18"/>
              </w:rPr>
            </w:pPr>
            <w:r>
              <w:rPr>
                <w:rFonts w:ascii="Arial" w:hAnsi="Arial" w:cs="Arial"/>
                <w:color w:val="000000"/>
                <w:sz w:val="18"/>
                <w:szCs w:val="18"/>
              </w:rPr>
              <w:t xml:space="preserve">Single </w:t>
            </w:r>
          </w:p>
        </w:tc>
        <w:tc>
          <w:tcPr>
            <w:tcW w:w="0" w:type="auto"/>
            <w:vAlign w:val="center"/>
            <w:hideMark/>
          </w:tcPr>
          <w:p w:rsidR="00EE7FE3" w:rsidRDefault="00EE7FE3" w:rsidP="00703F8E">
            <w:pPr>
              <w:rPr>
                <w:rFonts w:ascii="Arial" w:hAnsi="Arial" w:cs="Arial"/>
                <w:color w:val="000000"/>
                <w:sz w:val="18"/>
                <w:szCs w:val="18"/>
              </w:rPr>
            </w:pPr>
            <w:r>
              <w:rPr>
                <w:rFonts w:ascii="Arial" w:hAnsi="Arial" w:cs="Arial"/>
                <w:color w:val="000000"/>
                <w:sz w:val="18"/>
                <w:szCs w:val="18"/>
              </w:rPr>
              <w:t xml:space="preserve">Mandatory </w:t>
            </w:r>
          </w:p>
        </w:tc>
        <w:tc>
          <w:tcPr>
            <w:tcW w:w="0" w:type="auto"/>
            <w:vAlign w:val="center"/>
            <w:hideMark/>
          </w:tcPr>
          <w:p w:rsidR="00EE7FE3" w:rsidRDefault="00EE7FE3" w:rsidP="00703F8E">
            <w:pPr>
              <w:rPr>
                <w:rFonts w:ascii="Arial" w:hAnsi="Arial" w:cs="Arial"/>
                <w:color w:val="000000"/>
                <w:sz w:val="18"/>
                <w:szCs w:val="18"/>
              </w:rPr>
            </w:pPr>
            <w:r>
              <w:rPr>
                <w:rFonts w:ascii="Arial" w:hAnsi="Arial" w:cs="Arial"/>
                <w:color w:val="000000"/>
                <w:sz w:val="18"/>
                <w:szCs w:val="18"/>
              </w:rPr>
              <w:t xml:space="preserve">TBD </w:t>
            </w:r>
          </w:p>
        </w:tc>
      </w:tr>
    </w:tbl>
    <w:p w:rsidR="00EE7FE3" w:rsidRDefault="00EE7FE3" w:rsidP="00EE7FE3">
      <w:pPr>
        <w:pStyle w:val="Titre3"/>
      </w:pPr>
      <w:bookmarkStart w:id="94" w:name="_Ref409498007"/>
      <w:r>
        <w:t>Resource definitions</w:t>
      </w:r>
      <w:bookmarkEnd w:id="94"/>
    </w:p>
    <w:p w:rsidR="00703F8E" w:rsidRDefault="00703F8E" w:rsidP="00703F8E">
      <w:pPr>
        <w:rPr>
          <w:lang w:eastAsia="zh-CN"/>
        </w:rPr>
      </w:pPr>
      <w:r>
        <w:rPr>
          <w:lang w:eastAsia="zh-CN"/>
        </w:rPr>
        <w:t xml:space="preserve">Column O (Operations): R </w:t>
      </w:r>
      <w:r>
        <w:rPr>
          <w:lang w:eastAsia="zh-CN"/>
        </w:rPr>
        <w:sym w:font="Wingdings" w:char="F0E0"/>
      </w:r>
      <w:r>
        <w:rPr>
          <w:lang w:eastAsia="zh-CN"/>
        </w:rPr>
        <w:t xml:space="preserve"> Read; W </w:t>
      </w:r>
      <w:r>
        <w:rPr>
          <w:lang w:eastAsia="zh-CN"/>
        </w:rPr>
        <w:sym w:font="Wingdings" w:char="F0E0"/>
      </w:r>
      <w:r>
        <w:rPr>
          <w:lang w:eastAsia="zh-CN"/>
        </w:rPr>
        <w:t xml:space="preserve"> Write</w:t>
      </w:r>
      <w:r w:rsidR="004940E5">
        <w:rPr>
          <w:lang w:eastAsia="zh-CN"/>
        </w:rPr>
        <w:t xml:space="preserve">; E </w:t>
      </w:r>
      <w:r w:rsidR="004940E5">
        <w:rPr>
          <w:lang w:eastAsia="zh-CN"/>
        </w:rPr>
        <w:sym w:font="Wingdings" w:char="F0E0"/>
      </w:r>
      <w:r w:rsidR="004940E5">
        <w:rPr>
          <w:lang w:eastAsia="zh-CN"/>
        </w:rPr>
        <w:t xml:space="preserve"> Execute</w:t>
      </w:r>
    </w:p>
    <w:p w:rsidR="00703F8E" w:rsidRDefault="00703F8E" w:rsidP="00703F8E">
      <w:pPr>
        <w:rPr>
          <w:lang w:eastAsia="zh-CN"/>
        </w:rPr>
      </w:pPr>
      <w:r>
        <w:rPr>
          <w:lang w:eastAsia="zh-CN"/>
        </w:rPr>
        <w:t xml:space="preserve">Column I (Instances): S </w:t>
      </w:r>
      <w:r>
        <w:rPr>
          <w:lang w:eastAsia="zh-CN"/>
        </w:rPr>
        <w:sym w:font="Wingdings" w:char="F0E0"/>
      </w:r>
      <w:r>
        <w:rPr>
          <w:lang w:eastAsia="zh-CN"/>
        </w:rPr>
        <w:t xml:space="preserve"> Single; M </w:t>
      </w:r>
      <w:r>
        <w:rPr>
          <w:lang w:eastAsia="zh-CN"/>
        </w:rPr>
        <w:sym w:font="Wingdings" w:char="F0E0"/>
      </w:r>
      <w:r>
        <w:rPr>
          <w:lang w:eastAsia="zh-CN"/>
        </w:rPr>
        <w:t xml:space="preserve"> Multiple</w:t>
      </w:r>
    </w:p>
    <w:p w:rsidR="00703F8E" w:rsidRPr="007E2A78" w:rsidRDefault="00703F8E" w:rsidP="00703F8E">
      <w:pPr>
        <w:rPr>
          <w:lang w:eastAsia="zh-CN"/>
        </w:rPr>
      </w:pPr>
      <w:r>
        <w:rPr>
          <w:lang w:eastAsia="zh-CN"/>
        </w:rPr>
        <w:t xml:space="preserve">Column M (Mandatory): M </w:t>
      </w:r>
      <w:r>
        <w:rPr>
          <w:lang w:eastAsia="zh-CN"/>
        </w:rPr>
        <w:sym w:font="Wingdings" w:char="F0E0"/>
      </w:r>
      <w:r>
        <w:rPr>
          <w:lang w:eastAsia="zh-CN"/>
        </w:rPr>
        <w:t xml:space="preserve"> Mandatory; O </w:t>
      </w:r>
      <w:r>
        <w:rPr>
          <w:lang w:eastAsia="zh-CN"/>
        </w:rPr>
        <w:sym w:font="Wingdings" w:char="F0E0"/>
      </w:r>
      <w:r>
        <w:rPr>
          <w:lang w:eastAsia="zh-CN"/>
        </w:rPr>
        <w:t xml:space="preserve"> Optional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1"/>
        <w:gridCol w:w="1081"/>
        <w:gridCol w:w="330"/>
        <w:gridCol w:w="297"/>
        <w:gridCol w:w="305"/>
        <w:gridCol w:w="679"/>
        <w:gridCol w:w="1133"/>
        <w:gridCol w:w="480"/>
        <w:gridCol w:w="2666"/>
        <w:gridCol w:w="1276"/>
      </w:tblGrid>
      <w:tr w:rsidR="00B70A71" w:rsidTr="004C2284">
        <w:trPr>
          <w:tblHeader/>
        </w:trPr>
        <w:tc>
          <w:tcPr>
            <w:tcW w:w="231" w:type="dxa"/>
            <w:shd w:val="clear" w:color="auto" w:fill="CBCBCB"/>
            <w:vAlign w:val="center"/>
            <w:hideMark/>
          </w:tcPr>
          <w:p w:rsidR="0000179A" w:rsidRPr="00AD17C6" w:rsidRDefault="0000179A" w:rsidP="00181D4B">
            <w:pPr>
              <w:jc w:val="center"/>
              <w:rPr>
                <w:rFonts w:ascii="Arial" w:hAnsi="Arial" w:cs="Arial"/>
                <w:b/>
                <w:color w:val="000000"/>
                <w:sz w:val="18"/>
                <w:szCs w:val="18"/>
              </w:rPr>
            </w:pPr>
            <w:r w:rsidRPr="00AD17C6">
              <w:rPr>
                <w:rFonts w:ascii="Arial" w:hAnsi="Arial" w:cs="Arial"/>
                <w:b/>
                <w:color w:val="000000"/>
                <w:sz w:val="18"/>
                <w:szCs w:val="18"/>
              </w:rPr>
              <w:t>ID</w:t>
            </w:r>
          </w:p>
        </w:tc>
        <w:tc>
          <w:tcPr>
            <w:tcW w:w="1081" w:type="dxa"/>
            <w:shd w:val="clear" w:color="auto" w:fill="CBCBCB"/>
            <w:vAlign w:val="center"/>
            <w:hideMark/>
          </w:tcPr>
          <w:p w:rsidR="0000179A" w:rsidRPr="00AD17C6" w:rsidRDefault="0000179A" w:rsidP="00181D4B">
            <w:pPr>
              <w:jc w:val="center"/>
              <w:rPr>
                <w:rFonts w:ascii="Arial" w:hAnsi="Arial" w:cs="Arial"/>
                <w:b/>
                <w:color w:val="000000"/>
                <w:sz w:val="18"/>
                <w:szCs w:val="18"/>
              </w:rPr>
            </w:pPr>
            <w:r w:rsidRPr="00AD17C6">
              <w:rPr>
                <w:rFonts w:ascii="Arial" w:hAnsi="Arial" w:cs="Arial"/>
                <w:b/>
                <w:color w:val="000000"/>
                <w:sz w:val="18"/>
                <w:szCs w:val="18"/>
              </w:rPr>
              <w:t>Name</w:t>
            </w:r>
          </w:p>
        </w:tc>
        <w:tc>
          <w:tcPr>
            <w:tcW w:w="330" w:type="dxa"/>
            <w:shd w:val="clear" w:color="auto" w:fill="CBCBCB"/>
            <w:vAlign w:val="center"/>
            <w:hideMark/>
          </w:tcPr>
          <w:p w:rsidR="0000179A" w:rsidRPr="00AD17C6" w:rsidRDefault="0000179A" w:rsidP="00181D4B">
            <w:pPr>
              <w:jc w:val="center"/>
              <w:rPr>
                <w:rFonts w:ascii="Arial" w:hAnsi="Arial" w:cs="Arial"/>
                <w:b/>
                <w:color w:val="000000"/>
                <w:sz w:val="18"/>
                <w:szCs w:val="18"/>
              </w:rPr>
            </w:pPr>
            <w:r>
              <w:rPr>
                <w:rFonts w:ascii="Arial" w:hAnsi="Arial" w:cs="Arial"/>
                <w:b/>
                <w:color w:val="000000"/>
                <w:sz w:val="18"/>
                <w:szCs w:val="18"/>
              </w:rPr>
              <w:t>O</w:t>
            </w:r>
          </w:p>
        </w:tc>
        <w:tc>
          <w:tcPr>
            <w:tcW w:w="297" w:type="dxa"/>
            <w:shd w:val="clear" w:color="auto" w:fill="CBCBCB"/>
            <w:vAlign w:val="center"/>
            <w:hideMark/>
          </w:tcPr>
          <w:p w:rsidR="0000179A" w:rsidRPr="00AD17C6" w:rsidRDefault="0000179A" w:rsidP="00181D4B">
            <w:pPr>
              <w:jc w:val="center"/>
              <w:rPr>
                <w:rFonts w:ascii="Arial" w:hAnsi="Arial" w:cs="Arial"/>
                <w:b/>
                <w:color w:val="000000"/>
                <w:sz w:val="18"/>
                <w:szCs w:val="18"/>
              </w:rPr>
            </w:pPr>
            <w:r w:rsidRPr="00AD17C6">
              <w:rPr>
                <w:rFonts w:ascii="Arial" w:hAnsi="Arial" w:cs="Arial"/>
                <w:b/>
                <w:color w:val="000000"/>
                <w:sz w:val="18"/>
                <w:szCs w:val="18"/>
              </w:rPr>
              <w:t>I</w:t>
            </w:r>
          </w:p>
        </w:tc>
        <w:tc>
          <w:tcPr>
            <w:tcW w:w="305" w:type="dxa"/>
            <w:shd w:val="clear" w:color="auto" w:fill="CBCBCB"/>
            <w:vAlign w:val="center"/>
            <w:hideMark/>
          </w:tcPr>
          <w:p w:rsidR="0000179A" w:rsidRPr="00AD17C6" w:rsidRDefault="0000179A" w:rsidP="00181D4B">
            <w:pPr>
              <w:jc w:val="center"/>
              <w:rPr>
                <w:rFonts w:ascii="Arial" w:hAnsi="Arial" w:cs="Arial"/>
                <w:b/>
                <w:color w:val="000000"/>
                <w:sz w:val="18"/>
                <w:szCs w:val="18"/>
              </w:rPr>
            </w:pPr>
            <w:r>
              <w:rPr>
                <w:rFonts w:ascii="Arial" w:hAnsi="Arial" w:cs="Arial"/>
                <w:b/>
                <w:color w:val="000000"/>
                <w:sz w:val="18"/>
                <w:szCs w:val="18"/>
              </w:rPr>
              <w:t>M</w:t>
            </w:r>
          </w:p>
        </w:tc>
        <w:tc>
          <w:tcPr>
            <w:tcW w:w="679" w:type="dxa"/>
            <w:shd w:val="clear" w:color="auto" w:fill="CBCBCB"/>
            <w:vAlign w:val="center"/>
            <w:hideMark/>
          </w:tcPr>
          <w:p w:rsidR="0000179A" w:rsidRPr="00AD17C6" w:rsidRDefault="0000179A" w:rsidP="00181D4B">
            <w:pPr>
              <w:jc w:val="center"/>
              <w:rPr>
                <w:rFonts w:ascii="Arial" w:hAnsi="Arial" w:cs="Arial"/>
                <w:b/>
                <w:color w:val="000000"/>
                <w:sz w:val="18"/>
                <w:szCs w:val="18"/>
              </w:rPr>
            </w:pPr>
            <w:r w:rsidRPr="00AD17C6">
              <w:rPr>
                <w:rFonts w:ascii="Arial" w:hAnsi="Arial" w:cs="Arial"/>
                <w:b/>
                <w:color w:val="000000"/>
                <w:sz w:val="18"/>
                <w:szCs w:val="18"/>
              </w:rPr>
              <w:t>Type</w:t>
            </w:r>
          </w:p>
        </w:tc>
        <w:tc>
          <w:tcPr>
            <w:tcW w:w="1133" w:type="dxa"/>
            <w:shd w:val="clear" w:color="auto" w:fill="CBCBCB"/>
            <w:vAlign w:val="center"/>
            <w:hideMark/>
          </w:tcPr>
          <w:p w:rsidR="0000179A" w:rsidRPr="00AD17C6" w:rsidRDefault="0000179A" w:rsidP="00181D4B">
            <w:pPr>
              <w:jc w:val="center"/>
              <w:rPr>
                <w:rFonts w:ascii="Arial" w:hAnsi="Arial" w:cs="Arial"/>
                <w:b/>
                <w:color w:val="000000"/>
                <w:sz w:val="18"/>
                <w:szCs w:val="18"/>
              </w:rPr>
            </w:pPr>
            <w:r w:rsidRPr="00AD17C6">
              <w:rPr>
                <w:rFonts w:ascii="Arial" w:hAnsi="Arial" w:cs="Arial"/>
                <w:b/>
                <w:color w:val="000000"/>
                <w:sz w:val="18"/>
                <w:szCs w:val="18"/>
              </w:rPr>
              <w:t>Range or Enumeration</w:t>
            </w:r>
          </w:p>
        </w:tc>
        <w:tc>
          <w:tcPr>
            <w:tcW w:w="480" w:type="dxa"/>
            <w:shd w:val="clear" w:color="auto" w:fill="CBCBCB"/>
            <w:vAlign w:val="center"/>
            <w:hideMark/>
          </w:tcPr>
          <w:p w:rsidR="0000179A" w:rsidRPr="00AD17C6" w:rsidRDefault="0000179A" w:rsidP="00181D4B">
            <w:pPr>
              <w:jc w:val="center"/>
              <w:rPr>
                <w:rFonts w:ascii="Arial" w:hAnsi="Arial" w:cs="Arial"/>
                <w:b/>
                <w:color w:val="000000"/>
                <w:sz w:val="18"/>
                <w:szCs w:val="18"/>
              </w:rPr>
            </w:pPr>
            <w:r w:rsidRPr="00AD17C6">
              <w:rPr>
                <w:rFonts w:ascii="Arial" w:hAnsi="Arial" w:cs="Arial"/>
                <w:b/>
                <w:color w:val="000000"/>
                <w:sz w:val="18"/>
                <w:szCs w:val="18"/>
              </w:rPr>
              <w:t>Units</w:t>
            </w:r>
          </w:p>
        </w:tc>
        <w:tc>
          <w:tcPr>
            <w:tcW w:w="2666" w:type="dxa"/>
            <w:shd w:val="clear" w:color="auto" w:fill="CBCBCB"/>
            <w:vAlign w:val="center"/>
            <w:hideMark/>
          </w:tcPr>
          <w:p w:rsidR="0000179A" w:rsidRPr="00AD17C6" w:rsidRDefault="0000179A" w:rsidP="00181D4B">
            <w:pPr>
              <w:jc w:val="center"/>
              <w:rPr>
                <w:rFonts w:ascii="Arial" w:hAnsi="Arial" w:cs="Arial"/>
                <w:b/>
                <w:color w:val="000000"/>
                <w:sz w:val="18"/>
                <w:szCs w:val="18"/>
              </w:rPr>
            </w:pPr>
            <w:r w:rsidRPr="00AD17C6">
              <w:rPr>
                <w:rFonts w:ascii="Arial" w:hAnsi="Arial" w:cs="Arial"/>
                <w:b/>
                <w:color w:val="000000"/>
                <w:sz w:val="18"/>
                <w:szCs w:val="18"/>
              </w:rPr>
              <w:t>Description</w:t>
            </w:r>
          </w:p>
        </w:tc>
        <w:tc>
          <w:tcPr>
            <w:tcW w:w="1276" w:type="dxa"/>
            <w:shd w:val="clear" w:color="auto" w:fill="CBCBCB"/>
            <w:vAlign w:val="center"/>
          </w:tcPr>
          <w:p w:rsidR="0000179A" w:rsidRPr="00AD17C6" w:rsidRDefault="00D23106" w:rsidP="00181D4B">
            <w:pPr>
              <w:jc w:val="center"/>
              <w:rPr>
                <w:rFonts w:ascii="Arial" w:hAnsi="Arial" w:cs="Arial"/>
                <w:b/>
                <w:color w:val="000000"/>
                <w:sz w:val="18"/>
                <w:szCs w:val="18"/>
              </w:rPr>
            </w:pPr>
            <w:r>
              <w:rPr>
                <w:rFonts w:ascii="Arial" w:hAnsi="Arial" w:cs="Arial"/>
                <w:b/>
                <w:color w:val="000000"/>
                <w:sz w:val="18"/>
                <w:szCs w:val="18"/>
              </w:rPr>
              <w:t>Customer oriented name</w:t>
            </w:r>
          </w:p>
        </w:tc>
      </w:tr>
      <w:tr w:rsidR="00B70A71" w:rsidTr="004C2284">
        <w:trPr>
          <w:trHeight w:val="382"/>
        </w:trPr>
        <w:tc>
          <w:tcPr>
            <w:tcW w:w="231" w:type="dxa"/>
            <w:shd w:val="clear" w:color="auto" w:fill="FFFFFF"/>
            <w:hideMark/>
          </w:tcPr>
          <w:p w:rsidR="0000179A" w:rsidRDefault="0000179A" w:rsidP="00703F8E">
            <w:pPr>
              <w:rPr>
                <w:rFonts w:ascii="Arial" w:hAnsi="Arial" w:cs="Arial"/>
                <w:color w:val="000000"/>
                <w:sz w:val="18"/>
                <w:szCs w:val="18"/>
              </w:rPr>
            </w:pPr>
            <w:r>
              <w:rPr>
                <w:rFonts w:ascii="Arial" w:hAnsi="Arial" w:cs="Arial"/>
                <w:color w:val="000000"/>
                <w:sz w:val="18"/>
                <w:szCs w:val="18"/>
              </w:rPr>
              <w:t>0</w:t>
            </w:r>
          </w:p>
        </w:tc>
        <w:tc>
          <w:tcPr>
            <w:tcW w:w="1081" w:type="dxa"/>
            <w:shd w:val="clear" w:color="auto" w:fill="FFFFFF"/>
            <w:hideMark/>
          </w:tcPr>
          <w:p w:rsidR="0000179A" w:rsidRDefault="00B70A71" w:rsidP="00703F8E">
            <w:pPr>
              <w:rPr>
                <w:rFonts w:ascii="Arial" w:hAnsi="Arial" w:cs="Arial"/>
                <w:color w:val="000000"/>
                <w:sz w:val="18"/>
                <w:szCs w:val="18"/>
              </w:rPr>
            </w:pPr>
            <w:r>
              <w:rPr>
                <w:rFonts w:ascii="Arial" w:hAnsi="Arial" w:cs="Arial"/>
                <w:color w:val="000000"/>
                <w:sz w:val="18"/>
                <w:szCs w:val="18"/>
              </w:rPr>
              <w:t>Signal bar</w:t>
            </w:r>
          </w:p>
        </w:tc>
        <w:tc>
          <w:tcPr>
            <w:tcW w:w="330" w:type="dxa"/>
            <w:shd w:val="clear" w:color="auto" w:fill="FFFFFF"/>
            <w:hideMark/>
          </w:tcPr>
          <w:p w:rsidR="0000179A" w:rsidRDefault="00B70A71" w:rsidP="00703F8E">
            <w:pPr>
              <w:rPr>
                <w:rFonts w:ascii="Arial" w:hAnsi="Arial" w:cs="Arial"/>
                <w:color w:val="000000"/>
                <w:sz w:val="18"/>
                <w:szCs w:val="18"/>
              </w:rPr>
            </w:pPr>
            <w:r>
              <w:rPr>
                <w:rFonts w:ascii="Arial" w:hAnsi="Arial" w:cs="Arial"/>
                <w:color w:val="000000"/>
                <w:sz w:val="18"/>
                <w:szCs w:val="18"/>
              </w:rPr>
              <w:t>R</w:t>
            </w:r>
          </w:p>
        </w:tc>
        <w:tc>
          <w:tcPr>
            <w:tcW w:w="297" w:type="dxa"/>
            <w:shd w:val="clear" w:color="auto" w:fill="FFFFFF"/>
          </w:tcPr>
          <w:p w:rsidR="0000179A" w:rsidRDefault="0000179A" w:rsidP="00703F8E">
            <w:pPr>
              <w:rPr>
                <w:rFonts w:ascii="Arial" w:hAnsi="Arial" w:cs="Arial"/>
                <w:color w:val="000000"/>
                <w:sz w:val="18"/>
                <w:szCs w:val="18"/>
              </w:rPr>
            </w:pPr>
            <w:r>
              <w:rPr>
                <w:rFonts w:ascii="Arial" w:hAnsi="Arial" w:cs="Arial"/>
                <w:color w:val="000000"/>
                <w:sz w:val="18"/>
                <w:szCs w:val="18"/>
              </w:rPr>
              <w:t>S</w:t>
            </w:r>
          </w:p>
        </w:tc>
        <w:tc>
          <w:tcPr>
            <w:tcW w:w="305" w:type="dxa"/>
            <w:shd w:val="clear" w:color="auto" w:fill="FFFFFF"/>
            <w:hideMark/>
          </w:tcPr>
          <w:p w:rsidR="0000179A" w:rsidRDefault="0000179A" w:rsidP="00703F8E">
            <w:pPr>
              <w:rPr>
                <w:rFonts w:ascii="Arial" w:hAnsi="Arial" w:cs="Arial"/>
                <w:color w:val="000000"/>
                <w:sz w:val="18"/>
                <w:szCs w:val="18"/>
              </w:rPr>
            </w:pPr>
            <w:r>
              <w:rPr>
                <w:rFonts w:ascii="Arial" w:hAnsi="Arial" w:cs="Arial"/>
                <w:color w:val="000000"/>
                <w:sz w:val="18"/>
                <w:szCs w:val="18"/>
              </w:rPr>
              <w:t>M</w:t>
            </w:r>
          </w:p>
        </w:tc>
        <w:tc>
          <w:tcPr>
            <w:tcW w:w="679" w:type="dxa"/>
            <w:shd w:val="clear" w:color="auto" w:fill="FFFFFF"/>
            <w:hideMark/>
          </w:tcPr>
          <w:p w:rsidR="0000179A" w:rsidRDefault="00B70A71" w:rsidP="00703F8E">
            <w:pPr>
              <w:rPr>
                <w:rFonts w:ascii="Arial" w:hAnsi="Arial" w:cs="Arial"/>
                <w:color w:val="000000"/>
                <w:sz w:val="18"/>
                <w:szCs w:val="18"/>
              </w:rPr>
            </w:pPr>
            <w:r>
              <w:rPr>
                <w:rFonts w:ascii="Arial" w:hAnsi="Arial" w:cs="Arial"/>
                <w:color w:val="000000"/>
                <w:sz w:val="18"/>
                <w:szCs w:val="18"/>
              </w:rPr>
              <w:t>Integer</w:t>
            </w:r>
          </w:p>
        </w:tc>
        <w:tc>
          <w:tcPr>
            <w:tcW w:w="1133" w:type="dxa"/>
            <w:shd w:val="clear" w:color="auto" w:fill="FFFFFF"/>
            <w:hideMark/>
          </w:tcPr>
          <w:p w:rsidR="0000179A" w:rsidRDefault="00B70A71" w:rsidP="00703F8E">
            <w:pPr>
              <w:rPr>
                <w:rFonts w:ascii="Arial" w:hAnsi="Arial" w:cs="Arial"/>
                <w:color w:val="000000"/>
                <w:sz w:val="18"/>
                <w:szCs w:val="18"/>
              </w:rPr>
            </w:pPr>
            <w:r>
              <w:rPr>
                <w:rFonts w:ascii="Arial" w:hAnsi="Arial" w:cs="Arial"/>
                <w:color w:val="000000"/>
                <w:sz w:val="18"/>
                <w:szCs w:val="18"/>
              </w:rPr>
              <w:t>0-5</w:t>
            </w:r>
          </w:p>
        </w:tc>
        <w:tc>
          <w:tcPr>
            <w:tcW w:w="480" w:type="dxa"/>
            <w:shd w:val="clear" w:color="auto" w:fill="FFFFFF"/>
            <w:hideMark/>
          </w:tcPr>
          <w:p w:rsidR="0000179A" w:rsidRDefault="0000179A" w:rsidP="00703F8E">
            <w:pPr>
              <w:rPr>
                <w:rFonts w:ascii="Arial" w:hAnsi="Arial" w:cs="Arial"/>
                <w:color w:val="000000"/>
                <w:sz w:val="18"/>
                <w:szCs w:val="18"/>
              </w:rPr>
            </w:pPr>
          </w:p>
        </w:tc>
        <w:tc>
          <w:tcPr>
            <w:tcW w:w="2666" w:type="dxa"/>
            <w:shd w:val="clear" w:color="auto" w:fill="FFFFFF"/>
            <w:hideMark/>
          </w:tcPr>
          <w:p w:rsidR="0000179A" w:rsidRDefault="00B70A71" w:rsidP="00FA602A">
            <w:pPr>
              <w:rPr>
                <w:rFonts w:ascii="Arial" w:hAnsi="Arial" w:cs="Arial"/>
                <w:color w:val="000000"/>
                <w:sz w:val="18"/>
                <w:szCs w:val="18"/>
              </w:rPr>
            </w:pPr>
            <w:r>
              <w:rPr>
                <w:rFonts w:ascii="Arial" w:hAnsi="Arial" w:cs="Arial"/>
                <w:color w:val="000000"/>
                <w:sz w:val="18"/>
                <w:szCs w:val="18"/>
              </w:rPr>
              <w:t>Signal bar</w:t>
            </w:r>
          </w:p>
        </w:tc>
        <w:tc>
          <w:tcPr>
            <w:tcW w:w="1276" w:type="dxa"/>
            <w:shd w:val="clear" w:color="auto" w:fill="FFFFFF"/>
          </w:tcPr>
          <w:p w:rsidR="0000179A" w:rsidRDefault="00B70A71" w:rsidP="00703F8E">
            <w:pPr>
              <w:spacing w:after="240"/>
              <w:rPr>
                <w:rFonts w:ascii="Arial" w:hAnsi="Arial" w:cs="Arial"/>
                <w:color w:val="000000"/>
                <w:sz w:val="18"/>
                <w:szCs w:val="18"/>
              </w:rPr>
            </w:pPr>
            <w:r>
              <w:rPr>
                <w:rFonts w:ascii="Arial" w:hAnsi="Arial" w:cs="Arial"/>
                <w:color w:val="000000"/>
                <w:sz w:val="18"/>
                <w:szCs w:val="18"/>
              </w:rPr>
              <w:t>Signal bar</w:t>
            </w:r>
          </w:p>
        </w:tc>
      </w:tr>
      <w:tr w:rsidR="00B70A71" w:rsidTr="004C2284">
        <w:trPr>
          <w:trHeight w:val="382"/>
        </w:trPr>
        <w:tc>
          <w:tcPr>
            <w:tcW w:w="231" w:type="dxa"/>
            <w:shd w:val="clear" w:color="auto" w:fill="FFFFFF"/>
          </w:tcPr>
          <w:p w:rsidR="00E72F42" w:rsidRDefault="00E72F42" w:rsidP="00703F8E">
            <w:pPr>
              <w:rPr>
                <w:rFonts w:ascii="Arial" w:hAnsi="Arial" w:cs="Arial"/>
                <w:color w:val="000000"/>
                <w:sz w:val="18"/>
                <w:szCs w:val="18"/>
              </w:rPr>
            </w:pPr>
            <w:r>
              <w:rPr>
                <w:rFonts w:ascii="Arial" w:hAnsi="Arial" w:cs="Arial"/>
                <w:color w:val="000000"/>
                <w:sz w:val="18"/>
                <w:szCs w:val="18"/>
              </w:rPr>
              <w:t>1</w:t>
            </w:r>
          </w:p>
        </w:tc>
        <w:tc>
          <w:tcPr>
            <w:tcW w:w="1081" w:type="dxa"/>
            <w:shd w:val="clear" w:color="auto" w:fill="FFFFFF"/>
          </w:tcPr>
          <w:p w:rsidR="00E72F42" w:rsidRDefault="00B70A71" w:rsidP="00BF301C">
            <w:pPr>
              <w:rPr>
                <w:rFonts w:ascii="Arial" w:hAnsi="Arial" w:cs="Arial"/>
                <w:color w:val="000000"/>
                <w:sz w:val="18"/>
                <w:szCs w:val="18"/>
              </w:rPr>
            </w:pPr>
            <w:r>
              <w:rPr>
                <w:rFonts w:ascii="Arial" w:hAnsi="Arial" w:cs="Arial"/>
                <w:color w:val="000000"/>
                <w:sz w:val="18"/>
                <w:szCs w:val="18"/>
              </w:rPr>
              <w:t>Cellular technology used</w:t>
            </w:r>
          </w:p>
        </w:tc>
        <w:tc>
          <w:tcPr>
            <w:tcW w:w="330" w:type="dxa"/>
            <w:shd w:val="clear" w:color="auto" w:fill="FFFFFF"/>
          </w:tcPr>
          <w:p w:rsidR="00E72F42" w:rsidRDefault="00E72F42" w:rsidP="00B70A71">
            <w:pPr>
              <w:rPr>
                <w:rFonts w:ascii="Arial" w:hAnsi="Arial" w:cs="Arial"/>
                <w:color w:val="000000"/>
                <w:sz w:val="18"/>
                <w:szCs w:val="18"/>
              </w:rPr>
            </w:pPr>
            <w:r>
              <w:rPr>
                <w:rFonts w:ascii="Arial" w:hAnsi="Arial" w:cs="Arial"/>
                <w:color w:val="000000"/>
                <w:sz w:val="18"/>
                <w:szCs w:val="18"/>
              </w:rPr>
              <w:t>R</w:t>
            </w:r>
          </w:p>
        </w:tc>
        <w:tc>
          <w:tcPr>
            <w:tcW w:w="297" w:type="dxa"/>
            <w:shd w:val="clear" w:color="auto" w:fill="FFFFFF"/>
          </w:tcPr>
          <w:p w:rsidR="00E72F42" w:rsidRDefault="00B70A71" w:rsidP="00BF301C">
            <w:pPr>
              <w:rPr>
                <w:rFonts w:ascii="Arial" w:hAnsi="Arial" w:cs="Arial"/>
                <w:color w:val="000000"/>
                <w:sz w:val="18"/>
                <w:szCs w:val="18"/>
              </w:rPr>
            </w:pPr>
            <w:r>
              <w:rPr>
                <w:rFonts w:ascii="Arial" w:hAnsi="Arial" w:cs="Arial"/>
                <w:color w:val="000000"/>
                <w:sz w:val="18"/>
                <w:szCs w:val="18"/>
              </w:rPr>
              <w:t>S</w:t>
            </w:r>
          </w:p>
        </w:tc>
        <w:tc>
          <w:tcPr>
            <w:tcW w:w="305" w:type="dxa"/>
            <w:shd w:val="clear" w:color="auto" w:fill="FFFFFF"/>
          </w:tcPr>
          <w:p w:rsidR="00E72F42" w:rsidRDefault="004C2284" w:rsidP="00BF301C">
            <w:pPr>
              <w:rPr>
                <w:rFonts w:ascii="Arial" w:hAnsi="Arial" w:cs="Arial"/>
                <w:color w:val="000000"/>
                <w:sz w:val="18"/>
                <w:szCs w:val="18"/>
              </w:rPr>
            </w:pPr>
            <w:r>
              <w:rPr>
                <w:rFonts w:ascii="Arial" w:hAnsi="Arial" w:cs="Arial"/>
                <w:color w:val="000000"/>
                <w:sz w:val="18"/>
                <w:szCs w:val="18"/>
              </w:rPr>
              <w:t>M</w:t>
            </w:r>
          </w:p>
        </w:tc>
        <w:tc>
          <w:tcPr>
            <w:tcW w:w="679" w:type="dxa"/>
            <w:shd w:val="clear" w:color="auto" w:fill="FFFFFF"/>
          </w:tcPr>
          <w:p w:rsidR="00E72F42" w:rsidRPr="00EF7630" w:rsidRDefault="00B70A71" w:rsidP="00BF301C">
            <w:pPr>
              <w:rPr>
                <w:rFonts w:ascii="Arial" w:hAnsi="Arial" w:cs="Arial"/>
                <w:color w:val="auto"/>
                <w:sz w:val="18"/>
                <w:szCs w:val="18"/>
              </w:rPr>
            </w:pPr>
            <w:r>
              <w:rPr>
                <w:rFonts w:ascii="Arial" w:hAnsi="Arial" w:cs="Arial"/>
                <w:color w:val="auto"/>
                <w:sz w:val="18"/>
                <w:szCs w:val="18"/>
              </w:rPr>
              <w:t>String</w:t>
            </w:r>
          </w:p>
        </w:tc>
        <w:tc>
          <w:tcPr>
            <w:tcW w:w="1133" w:type="dxa"/>
            <w:shd w:val="clear" w:color="auto" w:fill="FFFFFF"/>
          </w:tcPr>
          <w:p w:rsidR="00E72F42" w:rsidRDefault="00707718" w:rsidP="002D26B7">
            <w:pPr>
              <w:rPr>
                <w:rFonts w:ascii="Arial" w:hAnsi="Arial" w:cs="Arial"/>
                <w:color w:val="000000"/>
                <w:sz w:val="18"/>
                <w:szCs w:val="18"/>
              </w:rPr>
            </w:pPr>
            <w:r>
              <w:t>“</w:t>
            </w:r>
            <w:r w:rsidRPr="00B70A71">
              <w:rPr>
                <w:rFonts w:ascii="Arial" w:hAnsi="Arial" w:cs="Arial"/>
                <w:color w:val="000000"/>
                <w:sz w:val="18"/>
                <w:szCs w:val="18"/>
              </w:rPr>
              <w:t>LTE</w:t>
            </w:r>
            <w:r>
              <w:rPr>
                <w:rFonts w:ascii="Arial" w:hAnsi="Arial" w:cs="Arial"/>
                <w:color w:val="000000"/>
                <w:sz w:val="18"/>
                <w:szCs w:val="18"/>
              </w:rPr>
              <w:t>”</w:t>
            </w:r>
            <w:r w:rsidRPr="00B70A71">
              <w:rPr>
                <w:rFonts w:ascii="Arial" w:hAnsi="Arial" w:cs="Arial"/>
                <w:color w:val="000000"/>
                <w:sz w:val="18"/>
                <w:szCs w:val="18"/>
              </w:rPr>
              <w:t xml:space="preserve">, </w:t>
            </w:r>
            <w:r>
              <w:rPr>
                <w:rFonts w:ascii="Arial" w:hAnsi="Arial" w:cs="Arial"/>
                <w:color w:val="000000"/>
                <w:sz w:val="18"/>
                <w:szCs w:val="18"/>
              </w:rPr>
              <w:t>“</w:t>
            </w:r>
            <w:r w:rsidRPr="00B70A71">
              <w:rPr>
                <w:rFonts w:ascii="Arial" w:hAnsi="Arial" w:cs="Arial"/>
                <w:color w:val="000000"/>
                <w:sz w:val="18"/>
                <w:szCs w:val="18"/>
              </w:rPr>
              <w:t>GSM</w:t>
            </w:r>
            <w:r>
              <w:rPr>
                <w:rFonts w:ascii="Arial" w:hAnsi="Arial" w:cs="Arial"/>
                <w:color w:val="000000"/>
                <w:sz w:val="18"/>
                <w:szCs w:val="18"/>
              </w:rPr>
              <w:t>”</w:t>
            </w:r>
            <w:r w:rsidRPr="00B70A71">
              <w:rPr>
                <w:rFonts w:ascii="Arial" w:hAnsi="Arial" w:cs="Arial"/>
                <w:color w:val="000000"/>
                <w:sz w:val="18"/>
                <w:szCs w:val="18"/>
              </w:rPr>
              <w:t xml:space="preserve">, </w:t>
            </w:r>
            <w:r>
              <w:rPr>
                <w:rFonts w:ascii="Arial" w:hAnsi="Arial" w:cs="Arial"/>
                <w:color w:val="000000"/>
                <w:sz w:val="18"/>
                <w:szCs w:val="18"/>
              </w:rPr>
              <w:t>“</w:t>
            </w:r>
            <w:r w:rsidRPr="00B70A71">
              <w:rPr>
                <w:rFonts w:ascii="Arial" w:hAnsi="Arial" w:cs="Arial"/>
                <w:color w:val="000000"/>
                <w:sz w:val="18"/>
                <w:szCs w:val="18"/>
              </w:rPr>
              <w:t>HSPA</w:t>
            </w:r>
            <w:r>
              <w:rPr>
                <w:rFonts w:ascii="Arial" w:hAnsi="Arial" w:cs="Arial"/>
                <w:color w:val="000000"/>
                <w:sz w:val="18"/>
                <w:szCs w:val="18"/>
              </w:rPr>
              <w:t>”</w:t>
            </w:r>
            <w:r w:rsidRPr="00B70A71">
              <w:rPr>
                <w:rFonts w:ascii="Arial" w:hAnsi="Arial" w:cs="Arial"/>
                <w:color w:val="000000"/>
                <w:sz w:val="18"/>
                <w:szCs w:val="18"/>
              </w:rPr>
              <w:t xml:space="preserve">, </w:t>
            </w:r>
            <w:r>
              <w:rPr>
                <w:rFonts w:ascii="Arial" w:hAnsi="Arial" w:cs="Arial"/>
                <w:color w:val="000000"/>
                <w:sz w:val="18"/>
                <w:szCs w:val="18"/>
              </w:rPr>
              <w:t>“</w:t>
            </w:r>
            <w:r w:rsidRPr="00B70A71">
              <w:rPr>
                <w:rFonts w:ascii="Arial" w:hAnsi="Arial" w:cs="Arial"/>
                <w:color w:val="000000"/>
                <w:sz w:val="18"/>
                <w:szCs w:val="18"/>
              </w:rPr>
              <w:t>HSPA+</w:t>
            </w:r>
            <w:r>
              <w:rPr>
                <w:rFonts w:ascii="Arial" w:hAnsi="Arial" w:cs="Arial"/>
                <w:color w:val="000000"/>
                <w:sz w:val="18"/>
                <w:szCs w:val="18"/>
              </w:rPr>
              <w:t>”</w:t>
            </w:r>
            <w:r w:rsidRPr="00B70A71">
              <w:rPr>
                <w:rFonts w:ascii="Arial" w:hAnsi="Arial" w:cs="Arial"/>
                <w:color w:val="000000"/>
                <w:sz w:val="18"/>
                <w:szCs w:val="18"/>
              </w:rPr>
              <w:t xml:space="preserve">, </w:t>
            </w:r>
            <w:r>
              <w:rPr>
                <w:rFonts w:ascii="Arial" w:hAnsi="Arial" w:cs="Arial"/>
                <w:color w:val="000000"/>
                <w:sz w:val="18"/>
                <w:szCs w:val="18"/>
              </w:rPr>
              <w:t>“</w:t>
            </w:r>
            <w:r w:rsidRPr="00B70A71">
              <w:rPr>
                <w:rFonts w:ascii="Arial" w:hAnsi="Arial" w:cs="Arial"/>
                <w:color w:val="000000"/>
                <w:sz w:val="18"/>
                <w:szCs w:val="18"/>
              </w:rPr>
              <w:t>Edge</w:t>
            </w:r>
            <w:r>
              <w:rPr>
                <w:rFonts w:ascii="Arial" w:hAnsi="Arial" w:cs="Arial"/>
                <w:color w:val="000000"/>
                <w:sz w:val="18"/>
                <w:szCs w:val="18"/>
              </w:rPr>
              <w:t>”</w:t>
            </w:r>
            <w:r w:rsidRPr="00B70A71">
              <w:rPr>
                <w:rFonts w:ascii="Arial" w:hAnsi="Arial" w:cs="Arial"/>
                <w:color w:val="000000"/>
                <w:sz w:val="18"/>
                <w:szCs w:val="18"/>
              </w:rPr>
              <w:t xml:space="preserve">, </w:t>
            </w:r>
            <w:r>
              <w:rPr>
                <w:rFonts w:ascii="Arial" w:hAnsi="Arial" w:cs="Arial"/>
                <w:color w:val="000000"/>
                <w:sz w:val="18"/>
                <w:szCs w:val="18"/>
              </w:rPr>
              <w:t>“</w:t>
            </w:r>
            <w:r w:rsidRPr="00B70A71">
              <w:rPr>
                <w:rFonts w:ascii="Arial" w:hAnsi="Arial" w:cs="Arial"/>
                <w:color w:val="000000"/>
                <w:sz w:val="18"/>
                <w:szCs w:val="18"/>
              </w:rPr>
              <w:t>HSDPA</w:t>
            </w:r>
            <w:r>
              <w:rPr>
                <w:rFonts w:ascii="Arial" w:hAnsi="Arial" w:cs="Arial"/>
                <w:color w:val="000000"/>
                <w:sz w:val="18"/>
                <w:szCs w:val="18"/>
              </w:rPr>
              <w:t>”</w:t>
            </w:r>
            <w:r w:rsidRPr="00B70A71">
              <w:rPr>
                <w:rFonts w:ascii="Arial" w:hAnsi="Arial" w:cs="Arial"/>
                <w:color w:val="000000"/>
                <w:sz w:val="18"/>
                <w:szCs w:val="18"/>
              </w:rPr>
              <w:t xml:space="preserve">, </w:t>
            </w:r>
            <w:r>
              <w:rPr>
                <w:rFonts w:ascii="Arial" w:hAnsi="Arial" w:cs="Arial"/>
                <w:color w:val="000000"/>
                <w:sz w:val="18"/>
                <w:szCs w:val="18"/>
              </w:rPr>
              <w:t>“</w:t>
            </w:r>
            <w:r w:rsidRPr="00B70A71">
              <w:rPr>
                <w:rFonts w:ascii="Arial" w:hAnsi="Arial" w:cs="Arial"/>
                <w:color w:val="000000"/>
                <w:sz w:val="18"/>
                <w:szCs w:val="18"/>
              </w:rPr>
              <w:t>HSUPA</w:t>
            </w:r>
            <w:r>
              <w:rPr>
                <w:rFonts w:ascii="Arial" w:hAnsi="Arial" w:cs="Arial"/>
                <w:color w:val="000000"/>
                <w:sz w:val="18"/>
                <w:szCs w:val="18"/>
              </w:rPr>
              <w:t>”</w:t>
            </w:r>
            <w:r w:rsidRPr="00B70A71">
              <w:rPr>
                <w:rFonts w:ascii="Arial" w:hAnsi="Arial" w:cs="Arial"/>
                <w:color w:val="000000"/>
                <w:sz w:val="18"/>
                <w:szCs w:val="18"/>
              </w:rPr>
              <w:t>, others</w:t>
            </w:r>
          </w:p>
        </w:tc>
        <w:tc>
          <w:tcPr>
            <w:tcW w:w="480" w:type="dxa"/>
            <w:shd w:val="clear" w:color="auto" w:fill="FFFFFF"/>
          </w:tcPr>
          <w:p w:rsidR="00E72F42" w:rsidRDefault="00E72F42" w:rsidP="00BF301C">
            <w:pPr>
              <w:rPr>
                <w:rFonts w:ascii="Arial" w:hAnsi="Arial" w:cs="Arial"/>
                <w:color w:val="000000"/>
                <w:sz w:val="18"/>
                <w:szCs w:val="18"/>
              </w:rPr>
            </w:pPr>
          </w:p>
        </w:tc>
        <w:tc>
          <w:tcPr>
            <w:tcW w:w="2666" w:type="dxa"/>
            <w:shd w:val="clear" w:color="auto" w:fill="FFFFFF"/>
          </w:tcPr>
          <w:p w:rsidR="00E72F42" w:rsidRDefault="00E72F42" w:rsidP="00B70A71">
            <w:pPr>
              <w:rPr>
                <w:rFonts w:ascii="Arial" w:hAnsi="Arial" w:cs="Arial"/>
                <w:color w:val="000000"/>
                <w:sz w:val="18"/>
                <w:szCs w:val="18"/>
              </w:rPr>
            </w:pPr>
          </w:p>
          <w:p w:rsidR="00B70A71" w:rsidRPr="00707718" w:rsidRDefault="00B70A71" w:rsidP="00B70A71">
            <w:pPr>
              <w:rPr>
                <w:rFonts w:ascii="Arial" w:hAnsi="Arial" w:cs="Arial"/>
                <w:color w:val="000000"/>
                <w:sz w:val="18"/>
                <w:szCs w:val="18"/>
              </w:rPr>
            </w:pPr>
            <w:r>
              <w:rPr>
                <w:rFonts w:ascii="Arial" w:hAnsi="Arial" w:cs="Arial"/>
                <w:color w:val="000000"/>
                <w:sz w:val="18"/>
                <w:szCs w:val="18"/>
              </w:rPr>
              <w:t>LWM2M packet data technology.</w:t>
            </w:r>
          </w:p>
        </w:tc>
        <w:tc>
          <w:tcPr>
            <w:tcW w:w="1276" w:type="dxa"/>
            <w:shd w:val="clear" w:color="auto" w:fill="FFFFFF"/>
          </w:tcPr>
          <w:p w:rsidR="00E72F42" w:rsidRDefault="00B70A71" w:rsidP="00BF301C">
            <w:pPr>
              <w:rPr>
                <w:rFonts w:ascii="Arial" w:hAnsi="Arial" w:cs="Arial"/>
                <w:color w:val="000000"/>
                <w:sz w:val="18"/>
                <w:szCs w:val="18"/>
              </w:rPr>
            </w:pPr>
            <w:r>
              <w:rPr>
                <w:rFonts w:ascii="Arial" w:hAnsi="Arial" w:cs="Arial"/>
                <w:color w:val="000000"/>
                <w:sz w:val="18"/>
                <w:szCs w:val="18"/>
              </w:rPr>
              <w:t>Current technology used</w:t>
            </w:r>
          </w:p>
        </w:tc>
      </w:tr>
      <w:tr w:rsidR="00B70A71" w:rsidTr="004C2284">
        <w:trPr>
          <w:trHeight w:val="382"/>
        </w:trPr>
        <w:tc>
          <w:tcPr>
            <w:tcW w:w="231" w:type="dxa"/>
            <w:shd w:val="clear" w:color="auto" w:fill="FFFFFF"/>
          </w:tcPr>
          <w:p w:rsidR="00E72F42" w:rsidRDefault="00E72F42" w:rsidP="00703F8E">
            <w:pPr>
              <w:rPr>
                <w:rFonts w:ascii="Arial" w:hAnsi="Arial" w:cs="Arial"/>
                <w:color w:val="000000"/>
                <w:sz w:val="18"/>
                <w:szCs w:val="18"/>
              </w:rPr>
            </w:pPr>
            <w:r>
              <w:rPr>
                <w:rFonts w:ascii="Arial" w:hAnsi="Arial" w:cs="Arial"/>
                <w:color w:val="000000"/>
                <w:sz w:val="18"/>
                <w:szCs w:val="18"/>
              </w:rPr>
              <w:t>2</w:t>
            </w:r>
          </w:p>
        </w:tc>
        <w:tc>
          <w:tcPr>
            <w:tcW w:w="1081" w:type="dxa"/>
            <w:shd w:val="clear" w:color="auto" w:fill="FFFFFF"/>
          </w:tcPr>
          <w:p w:rsidR="00E72F42" w:rsidRDefault="00B70A71" w:rsidP="00BF301C">
            <w:pPr>
              <w:rPr>
                <w:rFonts w:ascii="Arial" w:hAnsi="Arial" w:cs="Arial"/>
                <w:color w:val="000000"/>
                <w:sz w:val="18"/>
                <w:szCs w:val="18"/>
              </w:rPr>
            </w:pPr>
            <w:proofErr w:type="spellStart"/>
            <w:r>
              <w:rPr>
                <w:rFonts w:ascii="Arial" w:hAnsi="Arial" w:cs="Arial"/>
                <w:color w:val="000000"/>
                <w:sz w:val="18"/>
                <w:szCs w:val="18"/>
              </w:rPr>
              <w:t>Romaing</w:t>
            </w:r>
            <w:proofErr w:type="spellEnd"/>
            <w:r>
              <w:rPr>
                <w:rFonts w:ascii="Arial" w:hAnsi="Arial" w:cs="Arial"/>
                <w:color w:val="000000"/>
                <w:sz w:val="18"/>
                <w:szCs w:val="18"/>
              </w:rPr>
              <w:t xml:space="preserve"> indicator</w:t>
            </w:r>
          </w:p>
        </w:tc>
        <w:tc>
          <w:tcPr>
            <w:tcW w:w="330" w:type="dxa"/>
            <w:shd w:val="clear" w:color="auto" w:fill="FFFFFF"/>
          </w:tcPr>
          <w:p w:rsidR="00E72F42" w:rsidRDefault="00E72F42" w:rsidP="00BF301C">
            <w:pPr>
              <w:rPr>
                <w:rFonts w:ascii="Arial" w:hAnsi="Arial" w:cs="Arial"/>
                <w:color w:val="000000"/>
                <w:sz w:val="18"/>
                <w:szCs w:val="18"/>
              </w:rPr>
            </w:pPr>
            <w:r>
              <w:rPr>
                <w:rFonts w:ascii="Arial" w:hAnsi="Arial" w:cs="Arial"/>
                <w:color w:val="000000"/>
                <w:sz w:val="18"/>
                <w:szCs w:val="18"/>
              </w:rPr>
              <w:t>R</w:t>
            </w:r>
          </w:p>
        </w:tc>
        <w:tc>
          <w:tcPr>
            <w:tcW w:w="297" w:type="dxa"/>
            <w:shd w:val="clear" w:color="auto" w:fill="FFFFFF"/>
          </w:tcPr>
          <w:p w:rsidR="00E72F42" w:rsidRDefault="00E72F42" w:rsidP="00BF301C">
            <w:pPr>
              <w:rPr>
                <w:rFonts w:ascii="Arial" w:hAnsi="Arial" w:cs="Arial"/>
                <w:color w:val="000000"/>
                <w:sz w:val="18"/>
                <w:szCs w:val="18"/>
              </w:rPr>
            </w:pPr>
            <w:r>
              <w:rPr>
                <w:rFonts w:ascii="Arial" w:hAnsi="Arial" w:cs="Arial"/>
                <w:color w:val="000000"/>
                <w:sz w:val="18"/>
                <w:szCs w:val="18"/>
              </w:rPr>
              <w:t>S</w:t>
            </w:r>
          </w:p>
        </w:tc>
        <w:tc>
          <w:tcPr>
            <w:tcW w:w="305" w:type="dxa"/>
            <w:shd w:val="clear" w:color="auto" w:fill="FFFFFF"/>
          </w:tcPr>
          <w:p w:rsidR="00E72F42" w:rsidRDefault="00E72F42" w:rsidP="00BF301C">
            <w:pPr>
              <w:rPr>
                <w:rFonts w:ascii="Arial" w:hAnsi="Arial" w:cs="Arial"/>
                <w:color w:val="000000"/>
                <w:sz w:val="18"/>
                <w:szCs w:val="18"/>
              </w:rPr>
            </w:pPr>
            <w:r>
              <w:rPr>
                <w:rFonts w:ascii="Arial" w:hAnsi="Arial" w:cs="Arial"/>
                <w:color w:val="000000"/>
                <w:sz w:val="18"/>
                <w:szCs w:val="18"/>
              </w:rPr>
              <w:t>M</w:t>
            </w:r>
          </w:p>
        </w:tc>
        <w:tc>
          <w:tcPr>
            <w:tcW w:w="679" w:type="dxa"/>
            <w:shd w:val="clear" w:color="auto" w:fill="FFFFFF"/>
          </w:tcPr>
          <w:p w:rsidR="00E72F42" w:rsidRDefault="00E72F42" w:rsidP="00BF301C">
            <w:pPr>
              <w:rPr>
                <w:rFonts w:ascii="Arial" w:hAnsi="Arial" w:cs="Arial"/>
                <w:color w:val="000000"/>
                <w:sz w:val="18"/>
                <w:szCs w:val="18"/>
              </w:rPr>
            </w:pPr>
            <w:r w:rsidRPr="00E72F42">
              <w:rPr>
                <w:rFonts w:ascii="Arial" w:hAnsi="Arial" w:cs="Arial"/>
                <w:color w:val="auto"/>
                <w:sz w:val="18"/>
                <w:szCs w:val="18"/>
              </w:rPr>
              <w:t>Integer</w:t>
            </w:r>
          </w:p>
        </w:tc>
        <w:tc>
          <w:tcPr>
            <w:tcW w:w="1133" w:type="dxa"/>
            <w:shd w:val="clear" w:color="auto" w:fill="FFFFFF"/>
          </w:tcPr>
          <w:p w:rsidR="00E72F42" w:rsidRDefault="00E72F42" w:rsidP="00B70A71">
            <w:pPr>
              <w:rPr>
                <w:rFonts w:ascii="Arial" w:hAnsi="Arial" w:cs="Arial"/>
                <w:color w:val="000000"/>
                <w:sz w:val="18"/>
                <w:szCs w:val="18"/>
              </w:rPr>
            </w:pPr>
            <w:r w:rsidRPr="00E72F42">
              <w:rPr>
                <w:rFonts w:ascii="Arial" w:hAnsi="Arial" w:cs="Arial"/>
                <w:color w:val="000000"/>
                <w:sz w:val="18"/>
                <w:szCs w:val="18"/>
              </w:rPr>
              <w:t>0</w:t>
            </w:r>
            <w:r w:rsidR="002D26B7">
              <w:rPr>
                <w:rFonts w:ascii="Arial" w:hAnsi="Arial" w:cs="Arial"/>
                <w:color w:val="000000"/>
                <w:sz w:val="18"/>
                <w:szCs w:val="18"/>
              </w:rPr>
              <w:t>-</w:t>
            </w:r>
            <w:r w:rsidR="00B70A71">
              <w:rPr>
                <w:rFonts w:ascii="Arial" w:hAnsi="Arial" w:cs="Arial"/>
                <w:color w:val="000000"/>
                <w:sz w:val="18"/>
                <w:szCs w:val="18"/>
              </w:rPr>
              <w:t>1</w:t>
            </w:r>
          </w:p>
        </w:tc>
        <w:tc>
          <w:tcPr>
            <w:tcW w:w="480" w:type="dxa"/>
            <w:shd w:val="clear" w:color="auto" w:fill="FFFFFF"/>
          </w:tcPr>
          <w:p w:rsidR="00E72F42" w:rsidRDefault="00E72F42" w:rsidP="00BF301C">
            <w:pPr>
              <w:rPr>
                <w:rFonts w:ascii="Arial" w:hAnsi="Arial" w:cs="Arial"/>
                <w:color w:val="000000"/>
                <w:sz w:val="18"/>
                <w:szCs w:val="18"/>
              </w:rPr>
            </w:pPr>
          </w:p>
        </w:tc>
        <w:tc>
          <w:tcPr>
            <w:tcW w:w="2666" w:type="dxa"/>
            <w:shd w:val="clear" w:color="auto" w:fill="FFFFFF"/>
          </w:tcPr>
          <w:p w:rsidR="00E72F42" w:rsidRDefault="00B70A71" w:rsidP="00BF301C">
            <w:pPr>
              <w:rPr>
                <w:rFonts w:ascii="Arial" w:hAnsi="Arial" w:cs="Arial"/>
                <w:color w:val="000000"/>
                <w:sz w:val="18"/>
                <w:szCs w:val="18"/>
              </w:rPr>
            </w:pPr>
            <w:r>
              <w:rPr>
                <w:rFonts w:ascii="Arial" w:hAnsi="Arial" w:cs="Arial"/>
                <w:color w:val="000000"/>
                <w:sz w:val="18"/>
                <w:szCs w:val="18"/>
              </w:rPr>
              <w:t xml:space="preserve">Indicated if the device is in </w:t>
            </w:r>
            <w:proofErr w:type="spellStart"/>
            <w:r>
              <w:rPr>
                <w:rFonts w:ascii="Arial" w:hAnsi="Arial" w:cs="Arial"/>
                <w:color w:val="000000"/>
                <w:sz w:val="18"/>
                <w:szCs w:val="18"/>
              </w:rPr>
              <w:t>roaming.Indicated</w:t>
            </w:r>
            <w:proofErr w:type="spellEnd"/>
            <w:r>
              <w:rPr>
                <w:rFonts w:ascii="Arial" w:hAnsi="Arial" w:cs="Arial"/>
                <w:color w:val="000000"/>
                <w:sz w:val="18"/>
                <w:szCs w:val="18"/>
              </w:rPr>
              <w:t xml:space="preserve"> if the device is in roaming.</w:t>
            </w:r>
          </w:p>
          <w:p w:rsidR="00B70A71" w:rsidRDefault="00B70A71" w:rsidP="00B70A71">
            <w:pPr>
              <w:rPr>
                <w:rFonts w:ascii="Arial" w:hAnsi="Arial" w:cs="Arial"/>
                <w:color w:val="000000"/>
                <w:sz w:val="18"/>
                <w:szCs w:val="18"/>
              </w:rPr>
            </w:pPr>
            <w:r>
              <w:rPr>
                <w:rFonts w:ascii="Arial" w:hAnsi="Arial" w:cs="Arial"/>
                <w:color w:val="000000"/>
                <w:sz w:val="18"/>
                <w:szCs w:val="18"/>
              </w:rPr>
              <w:t>0: Home</w:t>
            </w:r>
          </w:p>
          <w:p w:rsidR="00B70A71" w:rsidRDefault="00B70A71" w:rsidP="00B70A71">
            <w:pPr>
              <w:rPr>
                <w:rFonts w:ascii="Arial" w:hAnsi="Arial" w:cs="Arial"/>
                <w:color w:val="000000"/>
                <w:sz w:val="18"/>
                <w:szCs w:val="18"/>
              </w:rPr>
            </w:pPr>
            <w:r>
              <w:rPr>
                <w:rFonts w:ascii="Arial" w:hAnsi="Arial" w:cs="Arial"/>
                <w:color w:val="000000"/>
                <w:sz w:val="18"/>
                <w:szCs w:val="18"/>
              </w:rPr>
              <w:t>1: Roaming</w:t>
            </w:r>
          </w:p>
        </w:tc>
        <w:tc>
          <w:tcPr>
            <w:tcW w:w="1276" w:type="dxa"/>
            <w:shd w:val="clear" w:color="auto" w:fill="FFFFFF"/>
          </w:tcPr>
          <w:p w:rsidR="00E72F42" w:rsidRDefault="00B70A71" w:rsidP="00BF301C">
            <w:pPr>
              <w:rPr>
                <w:rFonts w:ascii="Arial" w:hAnsi="Arial" w:cs="Arial"/>
                <w:color w:val="000000"/>
                <w:sz w:val="18"/>
                <w:szCs w:val="18"/>
              </w:rPr>
            </w:pPr>
            <w:r>
              <w:rPr>
                <w:rFonts w:ascii="Arial" w:hAnsi="Arial" w:cs="Arial"/>
                <w:color w:val="000000"/>
                <w:sz w:val="18"/>
                <w:szCs w:val="18"/>
              </w:rPr>
              <w:t>Roaming indicator</w:t>
            </w:r>
          </w:p>
        </w:tc>
      </w:tr>
      <w:tr w:rsidR="00B70A71" w:rsidTr="004C2284">
        <w:trPr>
          <w:trHeight w:val="382"/>
        </w:trPr>
        <w:tc>
          <w:tcPr>
            <w:tcW w:w="231" w:type="dxa"/>
            <w:shd w:val="clear" w:color="auto" w:fill="FFFFFF"/>
          </w:tcPr>
          <w:p w:rsidR="00E72F42" w:rsidRDefault="00E72F42" w:rsidP="00703F8E">
            <w:pPr>
              <w:rPr>
                <w:rFonts w:ascii="Arial" w:hAnsi="Arial" w:cs="Arial"/>
                <w:color w:val="000000"/>
                <w:sz w:val="18"/>
                <w:szCs w:val="18"/>
              </w:rPr>
            </w:pPr>
            <w:r>
              <w:rPr>
                <w:rFonts w:ascii="Arial" w:hAnsi="Arial" w:cs="Arial"/>
                <w:color w:val="000000"/>
                <w:sz w:val="18"/>
                <w:szCs w:val="18"/>
              </w:rPr>
              <w:t>3</w:t>
            </w:r>
          </w:p>
        </w:tc>
        <w:tc>
          <w:tcPr>
            <w:tcW w:w="1081" w:type="dxa"/>
            <w:shd w:val="clear" w:color="auto" w:fill="FFFFFF"/>
          </w:tcPr>
          <w:p w:rsidR="00E72F42" w:rsidRDefault="004C2284" w:rsidP="00BF301C">
            <w:pPr>
              <w:rPr>
                <w:rFonts w:ascii="Arial" w:hAnsi="Arial" w:cs="Arial"/>
                <w:color w:val="000000"/>
                <w:sz w:val="18"/>
                <w:szCs w:val="18"/>
              </w:rPr>
            </w:pPr>
            <w:proofErr w:type="spellStart"/>
            <w:r w:rsidRPr="00707718">
              <w:rPr>
                <w:rFonts w:ascii="Arial" w:hAnsi="Arial" w:cs="Arial"/>
                <w:color w:val="000000"/>
                <w:sz w:val="18"/>
                <w:szCs w:val="18"/>
              </w:rPr>
              <w:t>Ec</w:t>
            </w:r>
            <w:proofErr w:type="spellEnd"/>
            <w:r w:rsidRPr="00707718">
              <w:rPr>
                <w:rFonts w:ascii="Arial" w:hAnsi="Arial" w:cs="Arial"/>
                <w:color w:val="000000"/>
                <w:sz w:val="18"/>
                <w:szCs w:val="18"/>
              </w:rPr>
              <w:t>/Io</w:t>
            </w:r>
          </w:p>
        </w:tc>
        <w:tc>
          <w:tcPr>
            <w:tcW w:w="330" w:type="dxa"/>
            <w:shd w:val="clear" w:color="auto" w:fill="FFFFFF"/>
          </w:tcPr>
          <w:p w:rsidR="00E72F42" w:rsidRDefault="00E72F42" w:rsidP="00BF301C">
            <w:pPr>
              <w:rPr>
                <w:rFonts w:ascii="Arial" w:hAnsi="Arial" w:cs="Arial"/>
                <w:color w:val="000000"/>
                <w:sz w:val="18"/>
                <w:szCs w:val="18"/>
              </w:rPr>
            </w:pPr>
            <w:r>
              <w:rPr>
                <w:rFonts w:ascii="Arial" w:hAnsi="Arial" w:cs="Arial"/>
                <w:color w:val="000000"/>
                <w:sz w:val="18"/>
                <w:szCs w:val="18"/>
              </w:rPr>
              <w:t>R</w:t>
            </w:r>
          </w:p>
        </w:tc>
        <w:tc>
          <w:tcPr>
            <w:tcW w:w="297" w:type="dxa"/>
            <w:shd w:val="clear" w:color="auto" w:fill="FFFFFF"/>
          </w:tcPr>
          <w:p w:rsidR="00E72F42" w:rsidRDefault="00E72F42" w:rsidP="00BF301C">
            <w:pPr>
              <w:rPr>
                <w:rFonts w:ascii="Arial" w:hAnsi="Arial" w:cs="Arial"/>
                <w:color w:val="000000"/>
                <w:sz w:val="18"/>
                <w:szCs w:val="18"/>
              </w:rPr>
            </w:pPr>
            <w:r>
              <w:rPr>
                <w:rFonts w:ascii="Arial" w:hAnsi="Arial" w:cs="Arial"/>
                <w:color w:val="000000"/>
                <w:sz w:val="18"/>
                <w:szCs w:val="18"/>
              </w:rPr>
              <w:t>S</w:t>
            </w:r>
          </w:p>
        </w:tc>
        <w:tc>
          <w:tcPr>
            <w:tcW w:w="305" w:type="dxa"/>
            <w:shd w:val="clear" w:color="auto" w:fill="FFFFFF"/>
          </w:tcPr>
          <w:p w:rsidR="00E72F42" w:rsidRDefault="00E72F42" w:rsidP="00BF301C">
            <w:pPr>
              <w:rPr>
                <w:rFonts w:ascii="Arial" w:hAnsi="Arial" w:cs="Arial"/>
                <w:color w:val="000000"/>
                <w:sz w:val="18"/>
                <w:szCs w:val="18"/>
              </w:rPr>
            </w:pPr>
            <w:r>
              <w:rPr>
                <w:rFonts w:ascii="Arial" w:hAnsi="Arial" w:cs="Arial"/>
                <w:color w:val="000000"/>
                <w:sz w:val="18"/>
                <w:szCs w:val="18"/>
              </w:rPr>
              <w:t>M</w:t>
            </w:r>
          </w:p>
        </w:tc>
        <w:tc>
          <w:tcPr>
            <w:tcW w:w="679" w:type="dxa"/>
            <w:shd w:val="clear" w:color="auto" w:fill="FFFFFF"/>
          </w:tcPr>
          <w:p w:rsidR="00E72F42" w:rsidRDefault="00E72F42" w:rsidP="00BF301C">
            <w:pPr>
              <w:rPr>
                <w:rFonts w:ascii="Arial" w:hAnsi="Arial" w:cs="Arial"/>
                <w:color w:val="000000"/>
                <w:sz w:val="18"/>
                <w:szCs w:val="18"/>
              </w:rPr>
            </w:pPr>
            <w:r>
              <w:rPr>
                <w:rFonts w:ascii="Arial" w:hAnsi="Arial" w:cs="Arial"/>
                <w:color w:val="000000"/>
                <w:sz w:val="18"/>
                <w:szCs w:val="18"/>
              </w:rPr>
              <w:t>Integer</w:t>
            </w:r>
          </w:p>
        </w:tc>
        <w:tc>
          <w:tcPr>
            <w:tcW w:w="1133" w:type="dxa"/>
            <w:shd w:val="clear" w:color="auto" w:fill="FFFFFF"/>
          </w:tcPr>
          <w:p w:rsidR="00E72F42" w:rsidRDefault="00E72F42" w:rsidP="004C2284">
            <w:pPr>
              <w:rPr>
                <w:rFonts w:ascii="Arial" w:hAnsi="Arial" w:cs="Arial"/>
                <w:color w:val="000000"/>
                <w:sz w:val="18"/>
                <w:szCs w:val="18"/>
              </w:rPr>
            </w:pPr>
          </w:p>
        </w:tc>
        <w:tc>
          <w:tcPr>
            <w:tcW w:w="480" w:type="dxa"/>
            <w:shd w:val="clear" w:color="auto" w:fill="FFFFFF"/>
          </w:tcPr>
          <w:p w:rsidR="00E72F42" w:rsidRDefault="004C2284" w:rsidP="00BF301C">
            <w:pPr>
              <w:rPr>
                <w:rFonts w:ascii="Arial" w:hAnsi="Arial" w:cs="Arial"/>
                <w:color w:val="000000"/>
                <w:sz w:val="18"/>
                <w:szCs w:val="18"/>
              </w:rPr>
            </w:pPr>
            <w:proofErr w:type="spellStart"/>
            <w:r>
              <w:rPr>
                <w:rFonts w:ascii="Arial" w:hAnsi="Arial" w:cs="Arial"/>
                <w:color w:val="000000"/>
                <w:sz w:val="18"/>
                <w:szCs w:val="18"/>
              </w:rPr>
              <w:t>dBm</w:t>
            </w:r>
            <w:proofErr w:type="spellEnd"/>
          </w:p>
        </w:tc>
        <w:tc>
          <w:tcPr>
            <w:tcW w:w="2666" w:type="dxa"/>
            <w:shd w:val="clear" w:color="auto" w:fill="FFFFFF"/>
          </w:tcPr>
          <w:p w:rsidR="00E72F42" w:rsidRDefault="004C2284" w:rsidP="00BF301C">
            <w:pPr>
              <w:rPr>
                <w:rFonts w:ascii="Arial" w:hAnsi="Arial" w:cs="Arial"/>
                <w:color w:val="000000"/>
                <w:sz w:val="18"/>
                <w:szCs w:val="18"/>
              </w:rPr>
            </w:pPr>
            <w:proofErr w:type="spellStart"/>
            <w:r>
              <w:rPr>
                <w:rFonts w:ascii="Arial" w:hAnsi="Arial" w:cs="Arial"/>
                <w:color w:val="000000"/>
                <w:sz w:val="18"/>
                <w:szCs w:val="18"/>
              </w:rPr>
              <w:t>Ec</w:t>
            </w:r>
            <w:proofErr w:type="spellEnd"/>
            <w:r>
              <w:rPr>
                <w:rFonts w:ascii="Arial" w:hAnsi="Arial" w:cs="Arial"/>
                <w:color w:val="000000"/>
                <w:sz w:val="18"/>
                <w:szCs w:val="18"/>
              </w:rPr>
              <w:t>/Io</w:t>
            </w:r>
          </w:p>
        </w:tc>
        <w:tc>
          <w:tcPr>
            <w:tcW w:w="1276" w:type="dxa"/>
            <w:shd w:val="clear" w:color="auto" w:fill="FFFFFF"/>
          </w:tcPr>
          <w:p w:rsidR="00E72F42" w:rsidRDefault="004C2284" w:rsidP="00BF301C">
            <w:pPr>
              <w:rPr>
                <w:rFonts w:ascii="Arial" w:hAnsi="Arial" w:cs="Arial"/>
                <w:color w:val="000000"/>
                <w:sz w:val="18"/>
                <w:szCs w:val="18"/>
              </w:rPr>
            </w:pPr>
            <w:proofErr w:type="spellStart"/>
            <w:r>
              <w:rPr>
                <w:rFonts w:ascii="Arial" w:hAnsi="Arial" w:cs="Arial"/>
                <w:color w:val="000000"/>
                <w:sz w:val="18"/>
                <w:szCs w:val="18"/>
              </w:rPr>
              <w:t>Ec</w:t>
            </w:r>
            <w:proofErr w:type="spellEnd"/>
            <w:r>
              <w:rPr>
                <w:rFonts w:ascii="Arial" w:hAnsi="Arial" w:cs="Arial"/>
                <w:color w:val="000000"/>
                <w:sz w:val="18"/>
                <w:szCs w:val="18"/>
              </w:rPr>
              <w:t>/Io</w:t>
            </w:r>
          </w:p>
        </w:tc>
      </w:tr>
      <w:tr w:rsidR="00B70A71" w:rsidTr="004C2284">
        <w:trPr>
          <w:trHeight w:val="382"/>
        </w:trPr>
        <w:tc>
          <w:tcPr>
            <w:tcW w:w="231" w:type="dxa"/>
            <w:shd w:val="clear" w:color="auto" w:fill="FFFFFF"/>
          </w:tcPr>
          <w:p w:rsidR="002D26B7" w:rsidRDefault="002D26B7" w:rsidP="00703F8E">
            <w:pPr>
              <w:rPr>
                <w:rFonts w:ascii="Arial" w:hAnsi="Arial" w:cs="Arial"/>
                <w:color w:val="000000"/>
                <w:sz w:val="18"/>
                <w:szCs w:val="18"/>
              </w:rPr>
            </w:pPr>
            <w:r>
              <w:rPr>
                <w:rFonts w:ascii="Arial" w:hAnsi="Arial" w:cs="Arial"/>
                <w:color w:val="000000"/>
                <w:sz w:val="18"/>
                <w:szCs w:val="18"/>
              </w:rPr>
              <w:t>4</w:t>
            </w:r>
          </w:p>
        </w:tc>
        <w:tc>
          <w:tcPr>
            <w:tcW w:w="1081" w:type="dxa"/>
            <w:shd w:val="clear" w:color="auto" w:fill="FFFFFF"/>
          </w:tcPr>
          <w:p w:rsidR="002D26B7" w:rsidRPr="00703F8E" w:rsidRDefault="004C2284" w:rsidP="004C2284">
            <w:pPr>
              <w:rPr>
                <w:rFonts w:ascii="Arial" w:hAnsi="Arial" w:cs="Arial"/>
                <w:color w:val="000000"/>
                <w:sz w:val="18"/>
                <w:szCs w:val="18"/>
              </w:rPr>
            </w:pPr>
            <w:r>
              <w:rPr>
                <w:rFonts w:ascii="Arial" w:hAnsi="Arial" w:cs="Arial"/>
                <w:color w:val="000000"/>
                <w:sz w:val="18"/>
                <w:szCs w:val="18"/>
              </w:rPr>
              <w:t>RSRP</w:t>
            </w:r>
          </w:p>
        </w:tc>
        <w:tc>
          <w:tcPr>
            <w:tcW w:w="330" w:type="dxa"/>
            <w:shd w:val="clear" w:color="auto" w:fill="FFFFFF"/>
          </w:tcPr>
          <w:p w:rsidR="002D26B7" w:rsidRDefault="002D26B7" w:rsidP="00BF301C">
            <w:pPr>
              <w:rPr>
                <w:rFonts w:ascii="Arial" w:hAnsi="Arial" w:cs="Arial"/>
                <w:color w:val="000000"/>
                <w:sz w:val="18"/>
                <w:szCs w:val="18"/>
              </w:rPr>
            </w:pPr>
            <w:r>
              <w:rPr>
                <w:rFonts w:ascii="Arial" w:hAnsi="Arial" w:cs="Arial"/>
                <w:color w:val="000000"/>
                <w:sz w:val="18"/>
                <w:szCs w:val="18"/>
              </w:rPr>
              <w:t>R</w:t>
            </w:r>
          </w:p>
        </w:tc>
        <w:tc>
          <w:tcPr>
            <w:tcW w:w="297" w:type="dxa"/>
            <w:shd w:val="clear" w:color="auto" w:fill="FFFFFF"/>
          </w:tcPr>
          <w:p w:rsidR="002D26B7" w:rsidRDefault="002D26B7" w:rsidP="00BF301C">
            <w:pPr>
              <w:rPr>
                <w:rFonts w:ascii="Arial" w:hAnsi="Arial" w:cs="Arial"/>
                <w:color w:val="000000"/>
                <w:sz w:val="18"/>
                <w:szCs w:val="18"/>
              </w:rPr>
            </w:pPr>
            <w:r>
              <w:rPr>
                <w:rFonts w:ascii="Arial" w:hAnsi="Arial" w:cs="Arial"/>
                <w:color w:val="000000"/>
                <w:sz w:val="18"/>
                <w:szCs w:val="18"/>
              </w:rPr>
              <w:t>S</w:t>
            </w:r>
          </w:p>
        </w:tc>
        <w:tc>
          <w:tcPr>
            <w:tcW w:w="305" w:type="dxa"/>
            <w:shd w:val="clear" w:color="auto" w:fill="FFFFFF"/>
          </w:tcPr>
          <w:p w:rsidR="002D26B7" w:rsidRDefault="002D26B7" w:rsidP="00BF301C">
            <w:pPr>
              <w:rPr>
                <w:rFonts w:ascii="Arial" w:hAnsi="Arial" w:cs="Arial"/>
                <w:color w:val="000000"/>
                <w:sz w:val="18"/>
                <w:szCs w:val="18"/>
              </w:rPr>
            </w:pPr>
            <w:r>
              <w:rPr>
                <w:rFonts w:ascii="Arial" w:hAnsi="Arial" w:cs="Arial"/>
                <w:color w:val="000000"/>
                <w:sz w:val="18"/>
                <w:szCs w:val="18"/>
              </w:rPr>
              <w:t>M</w:t>
            </w:r>
          </w:p>
        </w:tc>
        <w:tc>
          <w:tcPr>
            <w:tcW w:w="679" w:type="dxa"/>
            <w:shd w:val="clear" w:color="auto" w:fill="FFFFFF"/>
          </w:tcPr>
          <w:p w:rsidR="002D26B7" w:rsidRDefault="002D26B7" w:rsidP="00BF301C">
            <w:pPr>
              <w:rPr>
                <w:rFonts w:ascii="Arial" w:hAnsi="Arial" w:cs="Arial"/>
                <w:color w:val="000000"/>
                <w:sz w:val="18"/>
                <w:szCs w:val="18"/>
              </w:rPr>
            </w:pPr>
            <w:r>
              <w:rPr>
                <w:rFonts w:ascii="Arial" w:hAnsi="Arial" w:cs="Arial"/>
                <w:color w:val="000000"/>
                <w:sz w:val="18"/>
                <w:szCs w:val="18"/>
              </w:rPr>
              <w:t>Integer</w:t>
            </w:r>
          </w:p>
        </w:tc>
        <w:tc>
          <w:tcPr>
            <w:tcW w:w="1133" w:type="dxa"/>
            <w:shd w:val="clear" w:color="auto" w:fill="FFFFFF"/>
          </w:tcPr>
          <w:p w:rsidR="002D26B7" w:rsidRDefault="00E03794" w:rsidP="00E03794">
            <w:pPr>
              <w:rPr>
                <w:rFonts w:ascii="Arial" w:hAnsi="Arial" w:cs="Arial"/>
                <w:color w:val="000000"/>
                <w:sz w:val="18"/>
                <w:szCs w:val="18"/>
              </w:rPr>
            </w:pPr>
            <w:r>
              <w:rPr>
                <w:rFonts w:ascii="Arial" w:hAnsi="Arial" w:cs="Arial"/>
                <w:color w:val="000000"/>
                <w:sz w:val="18"/>
                <w:szCs w:val="18"/>
              </w:rPr>
              <w:t xml:space="preserve">[-140 - -44] </w:t>
            </w:r>
          </w:p>
        </w:tc>
        <w:tc>
          <w:tcPr>
            <w:tcW w:w="480" w:type="dxa"/>
            <w:shd w:val="clear" w:color="auto" w:fill="FFFFFF"/>
          </w:tcPr>
          <w:p w:rsidR="002D26B7" w:rsidRDefault="004C2284" w:rsidP="00BF301C">
            <w:pPr>
              <w:rPr>
                <w:rFonts w:ascii="Arial" w:hAnsi="Arial" w:cs="Arial"/>
                <w:color w:val="000000"/>
                <w:sz w:val="18"/>
                <w:szCs w:val="18"/>
              </w:rPr>
            </w:pPr>
            <w:proofErr w:type="spellStart"/>
            <w:r>
              <w:rPr>
                <w:rFonts w:ascii="Arial" w:hAnsi="Arial" w:cs="Arial"/>
                <w:color w:val="000000"/>
                <w:sz w:val="18"/>
                <w:szCs w:val="18"/>
              </w:rPr>
              <w:t>dBm</w:t>
            </w:r>
            <w:proofErr w:type="spellEnd"/>
          </w:p>
        </w:tc>
        <w:tc>
          <w:tcPr>
            <w:tcW w:w="2666" w:type="dxa"/>
            <w:shd w:val="clear" w:color="auto" w:fill="FFFFFF"/>
          </w:tcPr>
          <w:p w:rsidR="002D26B7" w:rsidRPr="00F25624" w:rsidRDefault="004C2284" w:rsidP="004C2284">
            <w:pPr>
              <w:rPr>
                <w:rFonts w:ascii="Calibri" w:hAnsi="Calibri"/>
                <w:color w:val="000000"/>
                <w:sz w:val="22"/>
                <w:szCs w:val="22"/>
              </w:rPr>
            </w:pPr>
            <w:r>
              <w:rPr>
                <w:rFonts w:ascii="Arial" w:hAnsi="Arial" w:cs="Arial"/>
                <w:color w:val="000000"/>
                <w:sz w:val="18"/>
                <w:szCs w:val="18"/>
              </w:rPr>
              <w:t>RSRP if LTE is used</w:t>
            </w:r>
          </w:p>
        </w:tc>
        <w:tc>
          <w:tcPr>
            <w:tcW w:w="1276" w:type="dxa"/>
            <w:shd w:val="clear" w:color="auto" w:fill="FFFFFF"/>
          </w:tcPr>
          <w:p w:rsidR="002D26B7" w:rsidRDefault="004C2284" w:rsidP="00BF301C">
            <w:pPr>
              <w:rPr>
                <w:rFonts w:ascii="Arial" w:hAnsi="Arial" w:cs="Arial"/>
                <w:color w:val="000000"/>
                <w:sz w:val="18"/>
                <w:szCs w:val="18"/>
              </w:rPr>
            </w:pPr>
            <w:r>
              <w:rPr>
                <w:rFonts w:ascii="Arial" w:hAnsi="Arial" w:cs="Arial"/>
                <w:color w:val="000000"/>
                <w:sz w:val="18"/>
                <w:szCs w:val="18"/>
              </w:rPr>
              <w:t>RSRP</w:t>
            </w:r>
          </w:p>
        </w:tc>
      </w:tr>
      <w:tr w:rsidR="00B70A71" w:rsidTr="004C2284">
        <w:trPr>
          <w:trHeight w:val="382"/>
        </w:trPr>
        <w:tc>
          <w:tcPr>
            <w:tcW w:w="231" w:type="dxa"/>
            <w:shd w:val="clear" w:color="auto" w:fill="FFFFFF"/>
          </w:tcPr>
          <w:p w:rsidR="00E72F42" w:rsidRDefault="00F25624" w:rsidP="00703F8E">
            <w:pPr>
              <w:rPr>
                <w:rFonts w:ascii="Arial" w:hAnsi="Arial" w:cs="Arial"/>
                <w:color w:val="000000"/>
                <w:sz w:val="18"/>
                <w:szCs w:val="18"/>
              </w:rPr>
            </w:pPr>
            <w:r>
              <w:rPr>
                <w:rFonts w:ascii="Arial" w:hAnsi="Arial" w:cs="Arial"/>
                <w:color w:val="000000"/>
                <w:sz w:val="18"/>
                <w:szCs w:val="18"/>
              </w:rPr>
              <w:t>5</w:t>
            </w:r>
          </w:p>
        </w:tc>
        <w:tc>
          <w:tcPr>
            <w:tcW w:w="1081" w:type="dxa"/>
            <w:shd w:val="clear" w:color="auto" w:fill="FFFFFF"/>
          </w:tcPr>
          <w:p w:rsidR="00E72F42" w:rsidRDefault="004C2284" w:rsidP="00BF301C">
            <w:pPr>
              <w:rPr>
                <w:rFonts w:ascii="Arial" w:hAnsi="Arial" w:cs="Arial"/>
                <w:color w:val="000000"/>
                <w:sz w:val="18"/>
                <w:szCs w:val="18"/>
              </w:rPr>
            </w:pPr>
            <w:r>
              <w:rPr>
                <w:rFonts w:ascii="Arial" w:hAnsi="Arial" w:cs="Arial"/>
                <w:color w:val="000000"/>
                <w:sz w:val="18"/>
                <w:szCs w:val="18"/>
              </w:rPr>
              <w:t>RSRQ</w:t>
            </w:r>
          </w:p>
        </w:tc>
        <w:tc>
          <w:tcPr>
            <w:tcW w:w="330" w:type="dxa"/>
            <w:shd w:val="clear" w:color="auto" w:fill="FFFFFF"/>
          </w:tcPr>
          <w:p w:rsidR="00E72F42" w:rsidRDefault="00F25624" w:rsidP="00BF301C">
            <w:pPr>
              <w:rPr>
                <w:rFonts w:ascii="Arial" w:hAnsi="Arial" w:cs="Arial"/>
                <w:color w:val="000000"/>
                <w:sz w:val="18"/>
                <w:szCs w:val="18"/>
              </w:rPr>
            </w:pPr>
            <w:r>
              <w:rPr>
                <w:rFonts w:ascii="Arial" w:hAnsi="Arial" w:cs="Arial"/>
                <w:color w:val="000000"/>
                <w:sz w:val="18"/>
                <w:szCs w:val="18"/>
              </w:rPr>
              <w:t>R</w:t>
            </w:r>
          </w:p>
        </w:tc>
        <w:tc>
          <w:tcPr>
            <w:tcW w:w="297" w:type="dxa"/>
            <w:shd w:val="clear" w:color="auto" w:fill="FFFFFF"/>
          </w:tcPr>
          <w:p w:rsidR="00E72F42" w:rsidRDefault="00F25624" w:rsidP="00BF301C">
            <w:pPr>
              <w:rPr>
                <w:rFonts w:ascii="Arial" w:hAnsi="Arial" w:cs="Arial"/>
                <w:color w:val="000000"/>
                <w:sz w:val="18"/>
                <w:szCs w:val="18"/>
              </w:rPr>
            </w:pPr>
            <w:r>
              <w:rPr>
                <w:rFonts w:ascii="Arial" w:hAnsi="Arial" w:cs="Arial"/>
                <w:color w:val="000000"/>
                <w:sz w:val="18"/>
                <w:szCs w:val="18"/>
              </w:rPr>
              <w:t>S</w:t>
            </w:r>
          </w:p>
        </w:tc>
        <w:tc>
          <w:tcPr>
            <w:tcW w:w="305" w:type="dxa"/>
            <w:shd w:val="clear" w:color="auto" w:fill="FFFFFF"/>
          </w:tcPr>
          <w:p w:rsidR="00E72F42" w:rsidRDefault="00F25624" w:rsidP="00BF301C">
            <w:pPr>
              <w:rPr>
                <w:rFonts w:ascii="Arial" w:hAnsi="Arial" w:cs="Arial"/>
                <w:color w:val="000000"/>
                <w:sz w:val="18"/>
                <w:szCs w:val="18"/>
              </w:rPr>
            </w:pPr>
            <w:r>
              <w:rPr>
                <w:rFonts w:ascii="Arial" w:hAnsi="Arial" w:cs="Arial"/>
                <w:color w:val="000000"/>
                <w:sz w:val="18"/>
                <w:szCs w:val="18"/>
              </w:rPr>
              <w:t>M</w:t>
            </w:r>
          </w:p>
        </w:tc>
        <w:tc>
          <w:tcPr>
            <w:tcW w:w="679" w:type="dxa"/>
            <w:shd w:val="clear" w:color="auto" w:fill="FFFFFF"/>
          </w:tcPr>
          <w:p w:rsidR="00E72F42" w:rsidRPr="00EF7630" w:rsidRDefault="00F25624" w:rsidP="00BF301C">
            <w:pPr>
              <w:rPr>
                <w:rFonts w:ascii="Arial" w:hAnsi="Arial" w:cs="Arial"/>
                <w:color w:val="auto"/>
                <w:sz w:val="18"/>
                <w:szCs w:val="18"/>
              </w:rPr>
            </w:pPr>
            <w:r>
              <w:rPr>
                <w:rFonts w:ascii="Arial" w:hAnsi="Arial" w:cs="Arial"/>
                <w:color w:val="auto"/>
                <w:sz w:val="18"/>
                <w:szCs w:val="18"/>
              </w:rPr>
              <w:t>Integer</w:t>
            </w:r>
          </w:p>
        </w:tc>
        <w:tc>
          <w:tcPr>
            <w:tcW w:w="1133" w:type="dxa"/>
            <w:shd w:val="clear" w:color="auto" w:fill="FFFFFF"/>
          </w:tcPr>
          <w:p w:rsidR="00E72F42" w:rsidRDefault="00E03794" w:rsidP="00BF301C">
            <w:pPr>
              <w:rPr>
                <w:rFonts w:ascii="Arial" w:hAnsi="Arial" w:cs="Arial"/>
                <w:color w:val="000000"/>
                <w:sz w:val="18"/>
                <w:szCs w:val="18"/>
              </w:rPr>
            </w:pPr>
            <w:r>
              <w:rPr>
                <w:rFonts w:ascii="Arial" w:hAnsi="Arial" w:cs="Arial"/>
                <w:color w:val="000000"/>
                <w:sz w:val="18"/>
                <w:szCs w:val="18"/>
              </w:rPr>
              <w:t xml:space="preserve"> [-20 - -3]</w:t>
            </w:r>
          </w:p>
        </w:tc>
        <w:tc>
          <w:tcPr>
            <w:tcW w:w="480" w:type="dxa"/>
            <w:shd w:val="clear" w:color="auto" w:fill="FFFFFF"/>
          </w:tcPr>
          <w:p w:rsidR="00E72F42" w:rsidRDefault="004C2284" w:rsidP="00E03794">
            <w:pPr>
              <w:rPr>
                <w:rFonts w:ascii="Arial" w:hAnsi="Arial" w:cs="Arial"/>
                <w:color w:val="000000"/>
                <w:sz w:val="18"/>
                <w:szCs w:val="18"/>
              </w:rPr>
            </w:pPr>
            <w:r>
              <w:rPr>
                <w:rFonts w:ascii="Arial" w:hAnsi="Arial" w:cs="Arial"/>
                <w:color w:val="000000"/>
                <w:sz w:val="18"/>
                <w:szCs w:val="18"/>
              </w:rPr>
              <w:t>dB</w:t>
            </w:r>
          </w:p>
        </w:tc>
        <w:tc>
          <w:tcPr>
            <w:tcW w:w="2666" w:type="dxa"/>
            <w:shd w:val="clear" w:color="auto" w:fill="FFFFFF"/>
          </w:tcPr>
          <w:p w:rsidR="00E72F42" w:rsidRPr="00CD7495" w:rsidRDefault="004C2284" w:rsidP="00BF301C">
            <w:pPr>
              <w:rPr>
                <w:rFonts w:ascii="Arial" w:hAnsi="Arial" w:cs="Arial"/>
                <w:color w:val="000000"/>
                <w:sz w:val="18"/>
                <w:szCs w:val="18"/>
              </w:rPr>
            </w:pPr>
            <w:r>
              <w:rPr>
                <w:rFonts w:ascii="Arial" w:hAnsi="Arial" w:cs="Arial"/>
                <w:color w:val="000000"/>
                <w:sz w:val="18"/>
                <w:szCs w:val="18"/>
              </w:rPr>
              <w:t>RSRQ if LTE is used</w:t>
            </w:r>
          </w:p>
        </w:tc>
        <w:tc>
          <w:tcPr>
            <w:tcW w:w="1276" w:type="dxa"/>
            <w:shd w:val="clear" w:color="auto" w:fill="FFFFFF"/>
          </w:tcPr>
          <w:p w:rsidR="00E72F42" w:rsidRDefault="004C2284" w:rsidP="00BF301C">
            <w:pPr>
              <w:rPr>
                <w:rFonts w:ascii="Arial" w:hAnsi="Arial" w:cs="Arial"/>
                <w:color w:val="000000"/>
                <w:sz w:val="18"/>
                <w:szCs w:val="18"/>
              </w:rPr>
            </w:pPr>
            <w:r>
              <w:rPr>
                <w:rFonts w:ascii="Arial" w:hAnsi="Arial" w:cs="Arial"/>
                <w:color w:val="000000"/>
                <w:sz w:val="18"/>
                <w:szCs w:val="18"/>
              </w:rPr>
              <w:t>RSRQ</w:t>
            </w:r>
          </w:p>
        </w:tc>
      </w:tr>
      <w:tr w:rsidR="00B70A71" w:rsidTr="004C2284">
        <w:trPr>
          <w:trHeight w:val="382"/>
        </w:trPr>
        <w:tc>
          <w:tcPr>
            <w:tcW w:w="231" w:type="dxa"/>
            <w:shd w:val="clear" w:color="auto" w:fill="FFFFFF"/>
          </w:tcPr>
          <w:p w:rsidR="00F25624" w:rsidRDefault="00F25624" w:rsidP="00BF301C">
            <w:pPr>
              <w:rPr>
                <w:rFonts w:ascii="Arial" w:hAnsi="Arial" w:cs="Arial"/>
                <w:color w:val="000000"/>
                <w:sz w:val="18"/>
                <w:szCs w:val="18"/>
              </w:rPr>
            </w:pPr>
            <w:r>
              <w:rPr>
                <w:rFonts w:ascii="Arial" w:hAnsi="Arial" w:cs="Arial"/>
                <w:color w:val="000000"/>
                <w:sz w:val="18"/>
                <w:szCs w:val="18"/>
              </w:rPr>
              <w:t>6</w:t>
            </w:r>
          </w:p>
        </w:tc>
        <w:tc>
          <w:tcPr>
            <w:tcW w:w="1081" w:type="dxa"/>
            <w:shd w:val="clear" w:color="auto" w:fill="FFFFFF"/>
          </w:tcPr>
          <w:p w:rsidR="00F25624" w:rsidRDefault="004C2284" w:rsidP="00F25624">
            <w:pPr>
              <w:rPr>
                <w:rFonts w:ascii="Arial" w:hAnsi="Arial" w:cs="Arial"/>
                <w:color w:val="000000"/>
                <w:sz w:val="18"/>
                <w:szCs w:val="18"/>
              </w:rPr>
            </w:pPr>
            <w:r>
              <w:rPr>
                <w:rFonts w:ascii="Arial" w:hAnsi="Arial" w:cs="Arial"/>
                <w:color w:val="000000"/>
                <w:sz w:val="18"/>
                <w:szCs w:val="18"/>
              </w:rPr>
              <w:t>RSCP</w:t>
            </w:r>
          </w:p>
        </w:tc>
        <w:tc>
          <w:tcPr>
            <w:tcW w:w="330" w:type="dxa"/>
            <w:shd w:val="clear" w:color="auto" w:fill="FFFFFF"/>
          </w:tcPr>
          <w:p w:rsidR="00F25624" w:rsidRDefault="00F25624" w:rsidP="00BF301C">
            <w:pPr>
              <w:rPr>
                <w:rFonts w:ascii="Arial" w:hAnsi="Arial" w:cs="Arial"/>
                <w:color w:val="000000"/>
                <w:sz w:val="18"/>
                <w:szCs w:val="18"/>
              </w:rPr>
            </w:pPr>
            <w:r>
              <w:rPr>
                <w:rFonts w:ascii="Arial" w:hAnsi="Arial" w:cs="Arial"/>
                <w:color w:val="000000"/>
                <w:sz w:val="18"/>
                <w:szCs w:val="18"/>
              </w:rPr>
              <w:t>R</w:t>
            </w:r>
          </w:p>
        </w:tc>
        <w:tc>
          <w:tcPr>
            <w:tcW w:w="297" w:type="dxa"/>
            <w:shd w:val="clear" w:color="auto" w:fill="FFFFFF"/>
          </w:tcPr>
          <w:p w:rsidR="00F25624" w:rsidRDefault="00F25624" w:rsidP="00BF301C">
            <w:pPr>
              <w:rPr>
                <w:rFonts w:ascii="Arial" w:hAnsi="Arial" w:cs="Arial"/>
                <w:color w:val="000000"/>
                <w:sz w:val="18"/>
                <w:szCs w:val="18"/>
              </w:rPr>
            </w:pPr>
            <w:r>
              <w:rPr>
                <w:rFonts w:ascii="Arial" w:hAnsi="Arial" w:cs="Arial"/>
                <w:color w:val="000000"/>
                <w:sz w:val="18"/>
                <w:szCs w:val="18"/>
              </w:rPr>
              <w:t>S</w:t>
            </w:r>
          </w:p>
        </w:tc>
        <w:tc>
          <w:tcPr>
            <w:tcW w:w="305" w:type="dxa"/>
            <w:shd w:val="clear" w:color="auto" w:fill="FFFFFF"/>
          </w:tcPr>
          <w:p w:rsidR="00F25624" w:rsidRDefault="00F25624" w:rsidP="00BF301C">
            <w:pPr>
              <w:rPr>
                <w:rFonts w:ascii="Arial" w:hAnsi="Arial" w:cs="Arial"/>
                <w:color w:val="000000"/>
                <w:sz w:val="18"/>
                <w:szCs w:val="18"/>
              </w:rPr>
            </w:pPr>
            <w:r>
              <w:rPr>
                <w:rFonts w:ascii="Arial" w:hAnsi="Arial" w:cs="Arial"/>
                <w:color w:val="000000"/>
                <w:sz w:val="18"/>
                <w:szCs w:val="18"/>
              </w:rPr>
              <w:t>M</w:t>
            </w:r>
          </w:p>
        </w:tc>
        <w:tc>
          <w:tcPr>
            <w:tcW w:w="679" w:type="dxa"/>
            <w:shd w:val="clear" w:color="auto" w:fill="FFFFFF"/>
          </w:tcPr>
          <w:p w:rsidR="00F25624" w:rsidRPr="00EF7630" w:rsidRDefault="00F25624" w:rsidP="00BF301C">
            <w:pPr>
              <w:rPr>
                <w:rFonts w:ascii="Arial" w:hAnsi="Arial" w:cs="Arial"/>
                <w:color w:val="auto"/>
                <w:sz w:val="18"/>
                <w:szCs w:val="18"/>
              </w:rPr>
            </w:pPr>
            <w:r>
              <w:rPr>
                <w:rFonts w:ascii="Arial" w:hAnsi="Arial" w:cs="Arial"/>
                <w:color w:val="auto"/>
                <w:sz w:val="18"/>
                <w:szCs w:val="18"/>
              </w:rPr>
              <w:t>Integer</w:t>
            </w:r>
          </w:p>
        </w:tc>
        <w:tc>
          <w:tcPr>
            <w:tcW w:w="1133" w:type="dxa"/>
            <w:shd w:val="clear" w:color="auto" w:fill="FFFFFF"/>
          </w:tcPr>
          <w:p w:rsidR="00F25624" w:rsidRDefault="00E03794" w:rsidP="00E03794">
            <w:pPr>
              <w:rPr>
                <w:rFonts w:ascii="Arial" w:hAnsi="Arial" w:cs="Arial"/>
                <w:color w:val="000000"/>
                <w:sz w:val="18"/>
                <w:szCs w:val="18"/>
              </w:rPr>
            </w:pPr>
            <w:r>
              <w:rPr>
                <w:rFonts w:ascii="Arial" w:hAnsi="Arial" w:cs="Arial"/>
                <w:color w:val="000000"/>
                <w:sz w:val="18"/>
                <w:szCs w:val="18"/>
              </w:rPr>
              <w:t>[-121 - -28]</w:t>
            </w:r>
          </w:p>
        </w:tc>
        <w:tc>
          <w:tcPr>
            <w:tcW w:w="480" w:type="dxa"/>
            <w:shd w:val="clear" w:color="auto" w:fill="FFFFFF"/>
          </w:tcPr>
          <w:p w:rsidR="00F25624" w:rsidRDefault="004C2284" w:rsidP="00BF301C">
            <w:pPr>
              <w:rPr>
                <w:rFonts w:ascii="Arial" w:hAnsi="Arial" w:cs="Arial"/>
                <w:color w:val="000000"/>
                <w:sz w:val="18"/>
                <w:szCs w:val="18"/>
              </w:rPr>
            </w:pPr>
            <w:proofErr w:type="spellStart"/>
            <w:r>
              <w:rPr>
                <w:rFonts w:ascii="Arial" w:hAnsi="Arial" w:cs="Arial"/>
                <w:color w:val="000000"/>
                <w:sz w:val="18"/>
                <w:szCs w:val="18"/>
              </w:rPr>
              <w:t>dBm</w:t>
            </w:r>
            <w:proofErr w:type="spellEnd"/>
          </w:p>
        </w:tc>
        <w:tc>
          <w:tcPr>
            <w:tcW w:w="2666" w:type="dxa"/>
            <w:shd w:val="clear" w:color="auto" w:fill="FFFFFF"/>
          </w:tcPr>
          <w:p w:rsidR="00F25624" w:rsidRPr="00F25624" w:rsidRDefault="004C2284" w:rsidP="00BF301C">
            <w:pPr>
              <w:rPr>
                <w:rFonts w:ascii="Calibri" w:hAnsi="Calibri"/>
                <w:color w:val="000000"/>
                <w:sz w:val="22"/>
                <w:szCs w:val="22"/>
              </w:rPr>
            </w:pPr>
            <w:r>
              <w:rPr>
                <w:rFonts w:ascii="Arial" w:hAnsi="Arial" w:cs="Arial"/>
                <w:color w:val="000000"/>
                <w:sz w:val="18"/>
                <w:szCs w:val="18"/>
              </w:rPr>
              <w:t>RSCP if UMTS is used</w:t>
            </w:r>
          </w:p>
        </w:tc>
        <w:tc>
          <w:tcPr>
            <w:tcW w:w="1276" w:type="dxa"/>
            <w:shd w:val="clear" w:color="auto" w:fill="FFFFFF"/>
          </w:tcPr>
          <w:p w:rsidR="00F25624" w:rsidRDefault="004C2284" w:rsidP="00BF301C">
            <w:pPr>
              <w:rPr>
                <w:rFonts w:ascii="Arial" w:hAnsi="Arial" w:cs="Arial"/>
                <w:color w:val="000000"/>
                <w:sz w:val="18"/>
                <w:szCs w:val="18"/>
              </w:rPr>
            </w:pPr>
            <w:r>
              <w:rPr>
                <w:rFonts w:ascii="Arial" w:hAnsi="Arial" w:cs="Arial"/>
                <w:color w:val="000000"/>
                <w:sz w:val="18"/>
                <w:szCs w:val="18"/>
              </w:rPr>
              <w:t>RSCP</w:t>
            </w:r>
          </w:p>
        </w:tc>
      </w:tr>
      <w:tr w:rsidR="00B70A71" w:rsidTr="004C2284">
        <w:trPr>
          <w:trHeight w:val="382"/>
        </w:trPr>
        <w:tc>
          <w:tcPr>
            <w:tcW w:w="231" w:type="dxa"/>
            <w:shd w:val="clear" w:color="auto" w:fill="FFFFFF"/>
          </w:tcPr>
          <w:p w:rsidR="00F25624" w:rsidRDefault="00F25624" w:rsidP="00703F8E">
            <w:pPr>
              <w:rPr>
                <w:rFonts w:ascii="Arial" w:hAnsi="Arial" w:cs="Arial"/>
                <w:color w:val="000000"/>
                <w:sz w:val="18"/>
                <w:szCs w:val="18"/>
              </w:rPr>
            </w:pPr>
            <w:r>
              <w:rPr>
                <w:rFonts w:ascii="Arial" w:hAnsi="Arial" w:cs="Arial"/>
                <w:color w:val="000000"/>
                <w:sz w:val="18"/>
                <w:szCs w:val="18"/>
              </w:rPr>
              <w:t>7</w:t>
            </w:r>
          </w:p>
        </w:tc>
        <w:tc>
          <w:tcPr>
            <w:tcW w:w="1081" w:type="dxa"/>
            <w:shd w:val="clear" w:color="auto" w:fill="FFFFFF"/>
          </w:tcPr>
          <w:p w:rsidR="00F25624" w:rsidRDefault="004C2284" w:rsidP="00BF301C">
            <w:pPr>
              <w:rPr>
                <w:rFonts w:ascii="Arial" w:hAnsi="Arial" w:cs="Arial"/>
                <w:color w:val="000000"/>
                <w:sz w:val="18"/>
                <w:szCs w:val="18"/>
              </w:rPr>
            </w:pPr>
            <w:r>
              <w:rPr>
                <w:rFonts w:ascii="Arial" w:hAnsi="Arial" w:cs="Arial"/>
                <w:color w:val="000000"/>
                <w:sz w:val="18"/>
                <w:szCs w:val="18"/>
              </w:rPr>
              <w:t>Device temperature</w:t>
            </w:r>
          </w:p>
        </w:tc>
        <w:tc>
          <w:tcPr>
            <w:tcW w:w="330" w:type="dxa"/>
            <w:shd w:val="clear" w:color="auto" w:fill="FFFFFF"/>
          </w:tcPr>
          <w:p w:rsidR="00F25624" w:rsidRDefault="00F25624" w:rsidP="00BF301C">
            <w:pPr>
              <w:rPr>
                <w:rFonts w:ascii="Arial" w:hAnsi="Arial" w:cs="Arial"/>
                <w:color w:val="000000"/>
                <w:sz w:val="18"/>
                <w:szCs w:val="18"/>
              </w:rPr>
            </w:pPr>
            <w:r>
              <w:rPr>
                <w:rFonts w:ascii="Arial" w:hAnsi="Arial" w:cs="Arial"/>
                <w:color w:val="000000"/>
                <w:sz w:val="18"/>
                <w:szCs w:val="18"/>
              </w:rPr>
              <w:t>R</w:t>
            </w:r>
          </w:p>
        </w:tc>
        <w:tc>
          <w:tcPr>
            <w:tcW w:w="297" w:type="dxa"/>
            <w:shd w:val="clear" w:color="auto" w:fill="FFFFFF"/>
          </w:tcPr>
          <w:p w:rsidR="00F25624" w:rsidRDefault="00F25624" w:rsidP="00BF301C">
            <w:pPr>
              <w:rPr>
                <w:rFonts w:ascii="Arial" w:hAnsi="Arial" w:cs="Arial"/>
                <w:color w:val="000000"/>
                <w:sz w:val="18"/>
                <w:szCs w:val="18"/>
              </w:rPr>
            </w:pPr>
            <w:r>
              <w:rPr>
                <w:rFonts w:ascii="Arial" w:hAnsi="Arial" w:cs="Arial"/>
                <w:color w:val="000000"/>
                <w:sz w:val="18"/>
                <w:szCs w:val="18"/>
              </w:rPr>
              <w:t>S</w:t>
            </w:r>
          </w:p>
        </w:tc>
        <w:tc>
          <w:tcPr>
            <w:tcW w:w="305" w:type="dxa"/>
            <w:shd w:val="clear" w:color="auto" w:fill="FFFFFF"/>
          </w:tcPr>
          <w:p w:rsidR="00F25624" w:rsidRDefault="00F25624" w:rsidP="00BF301C">
            <w:pPr>
              <w:rPr>
                <w:rFonts w:ascii="Arial" w:hAnsi="Arial" w:cs="Arial"/>
                <w:color w:val="000000"/>
                <w:sz w:val="18"/>
                <w:szCs w:val="18"/>
              </w:rPr>
            </w:pPr>
            <w:r>
              <w:rPr>
                <w:rFonts w:ascii="Arial" w:hAnsi="Arial" w:cs="Arial"/>
                <w:color w:val="000000"/>
                <w:sz w:val="18"/>
                <w:szCs w:val="18"/>
              </w:rPr>
              <w:t>M</w:t>
            </w:r>
          </w:p>
        </w:tc>
        <w:tc>
          <w:tcPr>
            <w:tcW w:w="679" w:type="dxa"/>
            <w:shd w:val="clear" w:color="auto" w:fill="FFFFFF"/>
          </w:tcPr>
          <w:p w:rsidR="00F25624" w:rsidRPr="00EF7630" w:rsidRDefault="00F25624" w:rsidP="00BF301C">
            <w:pPr>
              <w:rPr>
                <w:rFonts w:ascii="Arial" w:hAnsi="Arial" w:cs="Arial"/>
                <w:color w:val="auto"/>
                <w:sz w:val="18"/>
                <w:szCs w:val="18"/>
              </w:rPr>
            </w:pPr>
            <w:r>
              <w:rPr>
                <w:rFonts w:ascii="Arial" w:hAnsi="Arial" w:cs="Arial"/>
                <w:color w:val="auto"/>
                <w:sz w:val="18"/>
                <w:szCs w:val="18"/>
              </w:rPr>
              <w:t>Integer</w:t>
            </w:r>
          </w:p>
        </w:tc>
        <w:tc>
          <w:tcPr>
            <w:tcW w:w="1133" w:type="dxa"/>
            <w:shd w:val="clear" w:color="auto" w:fill="FFFFFF"/>
          </w:tcPr>
          <w:p w:rsidR="00F25624" w:rsidRDefault="001743DC" w:rsidP="00BF301C">
            <w:pPr>
              <w:rPr>
                <w:rFonts w:ascii="Arial" w:hAnsi="Arial" w:cs="Arial"/>
                <w:color w:val="000000"/>
                <w:sz w:val="18"/>
                <w:szCs w:val="18"/>
              </w:rPr>
            </w:pPr>
            <w:r>
              <w:rPr>
                <w:rFonts w:ascii="Arial" w:hAnsi="Arial" w:cs="Arial"/>
                <w:color w:val="000000"/>
                <w:sz w:val="18"/>
                <w:szCs w:val="18"/>
              </w:rPr>
              <w:t>[-45 – 130]</w:t>
            </w:r>
          </w:p>
        </w:tc>
        <w:tc>
          <w:tcPr>
            <w:tcW w:w="480" w:type="dxa"/>
            <w:shd w:val="clear" w:color="auto" w:fill="FFFFFF"/>
          </w:tcPr>
          <w:p w:rsidR="00F25624" w:rsidRDefault="004C2284" w:rsidP="004C2284">
            <w:pPr>
              <w:rPr>
                <w:rFonts w:ascii="Arial" w:hAnsi="Arial" w:cs="Arial"/>
                <w:color w:val="000000"/>
                <w:sz w:val="18"/>
                <w:szCs w:val="18"/>
              </w:rPr>
            </w:pPr>
            <w:r>
              <w:rPr>
                <w:rFonts w:ascii="Arial" w:hAnsi="Arial" w:cs="Arial"/>
                <w:color w:val="000000"/>
                <w:sz w:val="18"/>
                <w:szCs w:val="18"/>
              </w:rPr>
              <w:t>°C</w:t>
            </w:r>
          </w:p>
        </w:tc>
        <w:tc>
          <w:tcPr>
            <w:tcW w:w="2666" w:type="dxa"/>
            <w:shd w:val="clear" w:color="auto" w:fill="FFFFFF"/>
          </w:tcPr>
          <w:p w:rsidR="00F25624" w:rsidRPr="00676C4E" w:rsidRDefault="004C2284" w:rsidP="00BF301C">
            <w:pPr>
              <w:rPr>
                <w:rFonts w:ascii="Arial" w:hAnsi="Arial" w:cs="Arial"/>
                <w:color w:val="000000"/>
                <w:sz w:val="18"/>
                <w:szCs w:val="18"/>
              </w:rPr>
            </w:pPr>
            <w:r>
              <w:rPr>
                <w:rFonts w:ascii="Arial" w:hAnsi="Arial" w:cs="Arial"/>
                <w:color w:val="000000"/>
                <w:sz w:val="18"/>
                <w:szCs w:val="18"/>
              </w:rPr>
              <w:t>Device temperature</w:t>
            </w:r>
          </w:p>
        </w:tc>
        <w:tc>
          <w:tcPr>
            <w:tcW w:w="1276" w:type="dxa"/>
            <w:shd w:val="clear" w:color="auto" w:fill="FFFFFF"/>
          </w:tcPr>
          <w:p w:rsidR="00F25624" w:rsidRDefault="004C2284" w:rsidP="00BF301C">
            <w:pPr>
              <w:rPr>
                <w:rFonts w:ascii="Arial" w:hAnsi="Arial" w:cs="Arial"/>
                <w:color w:val="000000"/>
                <w:sz w:val="18"/>
                <w:szCs w:val="18"/>
              </w:rPr>
            </w:pPr>
            <w:r>
              <w:rPr>
                <w:rFonts w:ascii="Arial" w:hAnsi="Arial" w:cs="Arial"/>
                <w:color w:val="000000"/>
                <w:sz w:val="18"/>
                <w:szCs w:val="18"/>
              </w:rPr>
              <w:t>Device temperature</w:t>
            </w:r>
          </w:p>
        </w:tc>
      </w:tr>
      <w:tr w:rsidR="00B70A71" w:rsidTr="004C2284">
        <w:trPr>
          <w:trHeight w:val="382"/>
        </w:trPr>
        <w:tc>
          <w:tcPr>
            <w:tcW w:w="231" w:type="dxa"/>
            <w:shd w:val="clear" w:color="auto" w:fill="FFFFFF"/>
          </w:tcPr>
          <w:p w:rsidR="00F25624" w:rsidRDefault="00F25624" w:rsidP="00BF301C">
            <w:pPr>
              <w:rPr>
                <w:rFonts w:ascii="Arial" w:hAnsi="Arial" w:cs="Arial"/>
                <w:color w:val="000000"/>
                <w:sz w:val="18"/>
                <w:szCs w:val="18"/>
              </w:rPr>
            </w:pPr>
            <w:r>
              <w:rPr>
                <w:rFonts w:ascii="Arial" w:hAnsi="Arial" w:cs="Arial"/>
                <w:color w:val="000000"/>
                <w:sz w:val="18"/>
                <w:szCs w:val="18"/>
              </w:rPr>
              <w:t>8</w:t>
            </w:r>
          </w:p>
        </w:tc>
        <w:tc>
          <w:tcPr>
            <w:tcW w:w="1081" w:type="dxa"/>
            <w:shd w:val="clear" w:color="auto" w:fill="FFFFFF"/>
          </w:tcPr>
          <w:p w:rsidR="00F25624" w:rsidRDefault="004C2284" w:rsidP="00F25624">
            <w:pPr>
              <w:rPr>
                <w:rFonts w:ascii="Arial" w:hAnsi="Arial" w:cs="Arial"/>
                <w:color w:val="000000"/>
                <w:sz w:val="18"/>
                <w:szCs w:val="18"/>
              </w:rPr>
            </w:pPr>
            <w:r w:rsidRPr="004C2284">
              <w:rPr>
                <w:rFonts w:ascii="Arial" w:hAnsi="Arial" w:cs="Arial"/>
                <w:color w:val="000000"/>
                <w:sz w:val="18"/>
                <w:szCs w:val="18"/>
              </w:rPr>
              <w:t>Unexpected Reset Counter</w:t>
            </w:r>
          </w:p>
        </w:tc>
        <w:tc>
          <w:tcPr>
            <w:tcW w:w="330" w:type="dxa"/>
            <w:shd w:val="clear" w:color="auto" w:fill="FFFFFF"/>
          </w:tcPr>
          <w:p w:rsidR="00F25624" w:rsidRDefault="00F25624" w:rsidP="00BF301C">
            <w:pPr>
              <w:rPr>
                <w:rFonts w:ascii="Arial" w:hAnsi="Arial" w:cs="Arial"/>
                <w:color w:val="000000"/>
                <w:sz w:val="18"/>
                <w:szCs w:val="18"/>
              </w:rPr>
            </w:pPr>
            <w:r>
              <w:rPr>
                <w:rFonts w:ascii="Arial" w:hAnsi="Arial" w:cs="Arial"/>
                <w:color w:val="000000"/>
                <w:sz w:val="18"/>
                <w:szCs w:val="18"/>
              </w:rPr>
              <w:t>R</w:t>
            </w:r>
          </w:p>
        </w:tc>
        <w:tc>
          <w:tcPr>
            <w:tcW w:w="297" w:type="dxa"/>
            <w:shd w:val="clear" w:color="auto" w:fill="FFFFFF"/>
          </w:tcPr>
          <w:p w:rsidR="00F25624" w:rsidRDefault="00F25624" w:rsidP="00BF301C">
            <w:pPr>
              <w:rPr>
                <w:rFonts w:ascii="Arial" w:hAnsi="Arial" w:cs="Arial"/>
                <w:color w:val="000000"/>
                <w:sz w:val="18"/>
                <w:szCs w:val="18"/>
              </w:rPr>
            </w:pPr>
            <w:r>
              <w:rPr>
                <w:rFonts w:ascii="Arial" w:hAnsi="Arial" w:cs="Arial"/>
                <w:color w:val="000000"/>
                <w:sz w:val="18"/>
                <w:szCs w:val="18"/>
              </w:rPr>
              <w:t>S</w:t>
            </w:r>
          </w:p>
        </w:tc>
        <w:tc>
          <w:tcPr>
            <w:tcW w:w="305" w:type="dxa"/>
            <w:shd w:val="clear" w:color="auto" w:fill="FFFFFF"/>
          </w:tcPr>
          <w:p w:rsidR="00F25624" w:rsidRDefault="00F25624" w:rsidP="00BF301C">
            <w:pPr>
              <w:rPr>
                <w:rFonts w:ascii="Arial" w:hAnsi="Arial" w:cs="Arial"/>
                <w:color w:val="000000"/>
                <w:sz w:val="18"/>
                <w:szCs w:val="18"/>
              </w:rPr>
            </w:pPr>
            <w:r>
              <w:rPr>
                <w:rFonts w:ascii="Arial" w:hAnsi="Arial" w:cs="Arial"/>
                <w:color w:val="000000"/>
                <w:sz w:val="18"/>
                <w:szCs w:val="18"/>
              </w:rPr>
              <w:t>M</w:t>
            </w:r>
          </w:p>
        </w:tc>
        <w:tc>
          <w:tcPr>
            <w:tcW w:w="679" w:type="dxa"/>
            <w:shd w:val="clear" w:color="auto" w:fill="FFFFFF"/>
          </w:tcPr>
          <w:p w:rsidR="00F25624" w:rsidRPr="00EF7630" w:rsidRDefault="00F25624" w:rsidP="00BF301C">
            <w:pPr>
              <w:rPr>
                <w:rFonts w:ascii="Arial" w:hAnsi="Arial" w:cs="Arial"/>
                <w:color w:val="auto"/>
                <w:sz w:val="18"/>
                <w:szCs w:val="18"/>
              </w:rPr>
            </w:pPr>
            <w:r>
              <w:rPr>
                <w:rFonts w:ascii="Arial" w:hAnsi="Arial" w:cs="Arial"/>
                <w:color w:val="auto"/>
                <w:sz w:val="18"/>
                <w:szCs w:val="18"/>
              </w:rPr>
              <w:t>Integer</w:t>
            </w:r>
          </w:p>
        </w:tc>
        <w:tc>
          <w:tcPr>
            <w:tcW w:w="1133" w:type="dxa"/>
            <w:shd w:val="clear" w:color="auto" w:fill="FFFFFF"/>
          </w:tcPr>
          <w:p w:rsidR="00F25624" w:rsidRDefault="00F25624" w:rsidP="00BF301C">
            <w:pPr>
              <w:rPr>
                <w:rFonts w:ascii="Arial" w:hAnsi="Arial" w:cs="Arial"/>
                <w:color w:val="000000"/>
                <w:sz w:val="18"/>
                <w:szCs w:val="18"/>
              </w:rPr>
            </w:pPr>
            <w:r w:rsidRPr="00F25624">
              <w:rPr>
                <w:rFonts w:ascii="Arial" w:hAnsi="Arial" w:cs="Arial"/>
                <w:color w:val="000000"/>
                <w:sz w:val="18"/>
                <w:szCs w:val="18"/>
              </w:rPr>
              <w:t>0-4294967295</w:t>
            </w:r>
          </w:p>
        </w:tc>
        <w:tc>
          <w:tcPr>
            <w:tcW w:w="480" w:type="dxa"/>
            <w:shd w:val="clear" w:color="auto" w:fill="FFFFFF"/>
          </w:tcPr>
          <w:p w:rsidR="00F25624" w:rsidRDefault="00F25624" w:rsidP="004C2284">
            <w:pPr>
              <w:rPr>
                <w:rFonts w:ascii="Arial" w:hAnsi="Arial" w:cs="Arial"/>
                <w:color w:val="000000"/>
                <w:sz w:val="18"/>
                <w:szCs w:val="18"/>
              </w:rPr>
            </w:pPr>
          </w:p>
        </w:tc>
        <w:tc>
          <w:tcPr>
            <w:tcW w:w="2666" w:type="dxa"/>
            <w:shd w:val="clear" w:color="auto" w:fill="FFFFFF"/>
          </w:tcPr>
          <w:p w:rsidR="00F25624" w:rsidRPr="00676C4E" w:rsidRDefault="004C2284" w:rsidP="00BF301C">
            <w:pPr>
              <w:rPr>
                <w:rFonts w:ascii="Arial" w:hAnsi="Arial" w:cs="Arial"/>
                <w:color w:val="000000"/>
                <w:sz w:val="18"/>
                <w:szCs w:val="18"/>
              </w:rPr>
            </w:pPr>
            <w:r w:rsidRPr="004C2284">
              <w:rPr>
                <w:rFonts w:ascii="Arial" w:hAnsi="Arial" w:cs="Arial"/>
                <w:color w:val="000000"/>
                <w:sz w:val="18"/>
                <w:szCs w:val="18"/>
              </w:rPr>
              <w:t>Unexpected Reset Counter</w:t>
            </w:r>
          </w:p>
        </w:tc>
        <w:tc>
          <w:tcPr>
            <w:tcW w:w="1276" w:type="dxa"/>
            <w:shd w:val="clear" w:color="auto" w:fill="FFFFFF"/>
          </w:tcPr>
          <w:p w:rsidR="00F25624" w:rsidRDefault="004C2284" w:rsidP="00BF301C">
            <w:pPr>
              <w:rPr>
                <w:rFonts w:ascii="Arial" w:hAnsi="Arial" w:cs="Arial"/>
                <w:color w:val="000000"/>
                <w:sz w:val="18"/>
                <w:szCs w:val="18"/>
              </w:rPr>
            </w:pPr>
            <w:r w:rsidRPr="004C2284">
              <w:rPr>
                <w:rFonts w:ascii="Arial" w:hAnsi="Arial" w:cs="Arial"/>
                <w:color w:val="000000"/>
                <w:sz w:val="18"/>
                <w:szCs w:val="18"/>
              </w:rPr>
              <w:t>Unexpected Reset Counter</w:t>
            </w:r>
          </w:p>
        </w:tc>
      </w:tr>
      <w:tr w:rsidR="00B70A71" w:rsidTr="004C2284">
        <w:trPr>
          <w:trHeight w:val="382"/>
        </w:trPr>
        <w:tc>
          <w:tcPr>
            <w:tcW w:w="231" w:type="dxa"/>
            <w:shd w:val="clear" w:color="auto" w:fill="FFFFFF"/>
          </w:tcPr>
          <w:p w:rsidR="003F7810" w:rsidRDefault="003F7810" w:rsidP="00703F8E">
            <w:pPr>
              <w:rPr>
                <w:rFonts w:ascii="Arial" w:hAnsi="Arial" w:cs="Arial"/>
                <w:color w:val="000000"/>
                <w:sz w:val="18"/>
                <w:szCs w:val="18"/>
              </w:rPr>
            </w:pPr>
            <w:r>
              <w:rPr>
                <w:rFonts w:ascii="Arial" w:hAnsi="Arial" w:cs="Arial"/>
                <w:color w:val="000000"/>
                <w:sz w:val="18"/>
                <w:szCs w:val="18"/>
              </w:rPr>
              <w:lastRenderedPageBreak/>
              <w:t>9</w:t>
            </w:r>
          </w:p>
        </w:tc>
        <w:tc>
          <w:tcPr>
            <w:tcW w:w="1081" w:type="dxa"/>
            <w:shd w:val="clear" w:color="auto" w:fill="FFFFFF"/>
          </w:tcPr>
          <w:p w:rsidR="003F7810" w:rsidRDefault="004C2284" w:rsidP="00BF301C">
            <w:pPr>
              <w:rPr>
                <w:rFonts w:ascii="Arial" w:hAnsi="Arial" w:cs="Arial"/>
                <w:color w:val="000000"/>
                <w:sz w:val="18"/>
                <w:szCs w:val="18"/>
              </w:rPr>
            </w:pPr>
            <w:r w:rsidRPr="004C2284">
              <w:rPr>
                <w:rFonts w:ascii="Arial" w:hAnsi="Arial" w:cs="Arial"/>
                <w:color w:val="000000"/>
                <w:sz w:val="18"/>
                <w:szCs w:val="18"/>
              </w:rPr>
              <w:t xml:space="preserve">Total Reset </w:t>
            </w:r>
            <w:proofErr w:type="spellStart"/>
            <w:r w:rsidRPr="004C2284">
              <w:rPr>
                <w:rFonts w:ascii="Arial" w:hAnsi="Arial" w:cs="Arial"/>
                <w:color w:val="000000"/>
                <w:sz w:val="18"/>
                <w:szCs w:val="18"/>
              </w:rPr>
              <w:t>Coun</w:t>
            </w:r>
            <w:proofErr w:type="spellEnd"/>
          </w:p>
        </w:tc>
        <w:tc>
          <w:tcPr>
            <w:tcW w:w="330" w:type="dxa"/>
            <w:shd w:val="clear" w:color="auto" w:fill="FFFFFF"/>
          </w:tcPr>
          <w:p w:rsidR="003F7810" w:rsidRDefault="003F7810" w:rsidP="00BF301C">
            <w:pPr>
              <w:rPr>
                <w:rFonts w:ascii="Arial" w:hAnsi="Arial" w:cs="Arial"/>
                <w:color w:val="000000"/>
                <w:sz w:val="18"/>
                <w:szCs w:val="18"/>
              </w:rPr>
            </w:pPr>
            <w:r>
              <w:rPr>
                <w:rFonts w:ascii="Arial" w:hAnsi="Arial" w:cs="Arial"/>
                <w:color w:val="000000"/>
                <w:sz w:val="18"/>
                <w:szCs w:val="18"/>
              </w:rPr>
              <w:t>R</w:t>
            </w:r>
          </w:p>
        </w:tc>
        <w:tc>
          <w:tcPr>
            <w:tcW w:w="297" w:type="dxa"/>
            <w:shd w:val="clear" w:color="auto" w:fill="FFFFFF"/>
          </w:tcPr>
          <w:p w:rsidR="003F7810" w:rsidRDefault="003F7810" w:rsidP="00BF301C">
            <w:pPr>
              <w:rPr>
                <w:rFonts w:ascii="Arial" w:hAnsi="Arial" w:cs="Arial"/>
                <w:color w:val="000000"/>
                <w:sz w:val="18"/>
                <w:szCs w:val="18"/>
              </w:rPr>
            </w:pPr>
            <w:r>
              <w:rPr>
                <w:rFonts w:ascii="Arial" w:hAnsi="Arial" w:cs="Arial"/>
                <w:color w:val="000000"/>
                <w:sz w:val="18"/>
                <w:szCs w:val="18"/>
              </w:rPr>
              <w:t>S</w:t>
            </w:r>
          </w:p>
        </w:tc>
        <w:tc>
          <w:tcPr>
            <w:tcW w:w="305" w:type="dxa"/>
            <w:shd w:val="clear" w:color="auto" w:fill="FFFFFF"/>
          </w:tcPr>
          <w:p w:rsidR="003F7810" w:rsidRDefault="003F7810" w:rsidP="00BF301C">
            <w:pPr>
              <w:rPr>
                <w:rFonts w:ascii="Arial" w:hAnsi="Arial" w:cs="Arial"/>
                <w:color w:val="000000"/>
                <w:sz w:val="18"/>
                <w:szCs w:val="18"/>
              </w:rPr>
            </w:pPr>
            <w:r>
              <w:rPr>
                <w:rFonts w:ascii="Arial" w:hAnsi="Arial" w:cs="Arial"/>
                <w:color w:val="000000"/>
                <w:sz w:val="18"/>
                <w:szCs w:val="18"/>
              </w:rPr>
              <w:t>M</w:t>
            </w:r>
          </w:p>
        </w:tc>
        <w:tc>
          <w:tcPr>
            <w:tcW w:w="679" w:type="dxa"/>
            <w:shd w:val="clear" w:color="auto" w:fill="FFFFFF"/>
          </w:tcPr>
          <w:p w:rsidR="003F7810" w:rsidRPr="00EF7630" w:rsidRDefault="003F7810" w:rsidP="00BF301C">
            <w:pPr>
              <w:rPr>
                <w:rFonts w:ascii="Arial" w:hAnsi="Arial" w:cs="Arial"/>
                <w:color w:val="auto"/>
                <w:sz w:val="18"/>
                <w:szCs w:val="18"/>
              </w:rPr>
            </w:pPr>
            <w:r>
              <w:rPr>
                <w:rFonts w:ascii="Arial" w:hAnsi="Arial" w:cs="Arial"/>
                <w:color w:val="auto"/>
                <w:sz w:val="18"/>
                <w:szCs w:val="18"/>
              </w:rPr>
              <w:t>Integer</w:t>
            </w:r>
          </w:p>
        </w:tc>
        <w:tc>
          <w:tcPr>
            <w:tcW w:w="1133" w:type="dxa"/>
            <w:shd w:val="clear" w:color="auto" w:fill="FFFFFF"/>
          </w:tcPr>
          <w:p w:rsidR="003F7810" w:rsidRDefault="003F7810" w:rsidP="00BF301C">
            <w:pPr>
              <w:rPr>
                <w:rFonts w:ascii="Arial" w:hAnsi="Arial" w:cs="Arial"/>
                <w:color w:val="000000"/>
                <w:sz w:val="18"/>
                <w:szCs w:val="18"/>
              </w:rPr>
            </w:pPr>
            <w:r w:rsidRPr="00F25624">
              <w:rPr>
                <w:rFonts w:ascii="Arial" w:hAnsi="Arial" w:cs="Arial"/>
                <w:color w:val="000000"/>
                <w:sz w:val="18"/>
                <w:szCs w:val="18"/>
              </w:rPr>
              <w:t>0-4294967295</w:t>
            </w:r>
          </w:p>
        </w:tc>
        <w:tc>
          <w:tcPr>
            <w:tcW w:w="480" w:type="dxa"/>
            <w:shd w:val="clear" w:color="auto" w:fill="FFFFFF"/>
          </w:tcPr>
          <w:p w:rsidR="003F7810" w:rsidRDefault="003F7810" w:rsidP="00BF301C">
            <w:pPr>
              <w:rPr>
                <w:rFonts w:ascii="Arial" w:hAnsi="Arial" w:cs="Arial"/>
                <w:color w:val="000000"/>
                <w:sz w:val="18"/>
                <w:szCs w:val="18"/>
              </w:rPr>
            </w:pPr>
          </w:p>
        </w:tc>
        <w:tc>
          <w:tcPr>
            <w:tcW w:w="2666" w:type="dxa"/>
            <w:shd w:val="clear" w:color="auto" w:fill="FFFFFF"/>
          </w:tcPr>
          <w:p w:rsidR="003F7810" w:rsidRPr="00676C4E" w:rsidRDefault="004C2284" w:rsidP="00BF301C">
            <w:pPr>
              <w:rPr>
                <w:rFonts w:ascii="Arial" w:hAnsi="Arial" w:cs="Arial"/>
                <w:color w:val="000000"/>
                <w:sz w:val="18"/>
                <w:szCs w:val="18"/>
              </w:rPr>
            </w:pPr>
            <w:r w:rsidRPr="004C2284">
              <w:rPr>
                <w:rFonts w:ascii="Arial" w:hAnsi="Arial" w:cs="Arial"/>
                <w:color w:val="000000"/>
                <w:sz w:val="18"/>
                <w:szCs w:val="18"/>
              </w:rPr>
              <w:t xml:space="preserve">Total Reset </w:t>
            </w:r>
            <w:proofErr w:type="spellStart"/>
            <w:r w:rsidRPr="004C2284">
              <w:rPr>
                <w:rFonts w:ascii="Arial" w:hAnsi="Arial" w:cs="Arial"/>
                <w:color w:val="000000"/>
                <w:sz w:val="18"/>
                <w:szCs w:val="18"/>
              </w:rPr>
              <w:t>Coun</w:t>
            </w:r>
            <w:proofErr w:type="spellEnd"/>
          </w:p>
        </w:tc>
        <w:tc>
          <w:tcPr>
            <w:tcW w:w="1276" w:type="dxa"/>
            <w:shd w:val="clear" w:color="auto" w:fill="FFFFFF"/>
          </w:tcPr>
          <w:p w:rsidR="003F7810" w:rsidRDefault="004C2284" w:rsidP="00BF301C">
            <w:pPr>
              <w:rPr>
                <w:rFonts w:ascii="Arial" w:hAnsi="Arial" w:cs="Arial"/>
                <w:color w:val="000000"/>
                <w:sz w:val="18"/>
                <w:szCs w:val="18"/>
              </w:rPr>
            </w:pPr>
            <w:r w:rsidRPr="004C2284">
              <w:rPr>
                <w:rFonts w:ascii="Arial" w:hAnsi="Arial" w:cs="Arial"/>
                <w:color w:val="000000"/>
                <w:sz w:val="18"/>
                <w:szCs w:val="18"/>
              </w:rPr>
              <w:t>Total Reset Coun</w:t>
            </w:r>
            <w:r w:rsidR="003D5E4C">
              <w:rPr>
                <w:rFonts w:ascii="Arial" w:hAnsi="Arial" w:cs="Arial"/>
                <w:color w:val="000000"/>
                <w:sz w:val="18"/>
                <w:szCs w:val="18"/>
              </w:rPr>
              <w:t>ter</w:t>
            </w:r>
          </w:p>
        </w:tc>
      </w:tr>
      <w:tr w:rsidR="003D5E4C" w:rsidTr="004C2284">
        <w:trPr>
          <w:trHeight w:val="382"/>
        </w:trPr>
        <w:tc>
          <w:tcPr>
            <w:tcW w:w="231" w:type="dxa"/>
            <w:shd w:val="clear" w:color="auto" w:fill="FFFFFF"/>
          </w:tcPr>
          <w:p w:rsidR="003D5E4C" w:rsidRDefault="003D5E4C" w:rsidP="00703F8E">
            <w:pPr>
              <w:rPr>
                <w:rFonts w:ascii="Arial" w:hAnsi="Arial" w:cs="Arial"/>
                <w:color w:val="000000"/>
                <w:sz w:val="18"/>
                <w:szCs w:val="18"/>
              </w:rPr>
            </w:pPr>
            <w:r>
              <w:rPr>
                <w:rFonts w:ascii="Arial" w:hAnsi="Arial" w:cs="Arial"/>
                <w:color w:val="000000"/>
                <w:sz w:val="18"/>
                <w:szCs w:val="18"/>
              </w:rPr>
              <w:t>10</w:t>
            </w:r>
          </w:p>
        </w:tc>
        <w:tc>
          <w:tcPr>
            <w:tcW w:w="1081" w:type="dxa"/>
            <w:shd w:val="clear" w:color="auto" w:fill="FFFFFF"/>
          </w:tcPr>
          <w:p w:rsidR="003D5E4C" w:rsidRPr="004C2284" w:rsidRDefault="003D5E4C" w:rsidP="00BF301C">
            <w:pPr>
              <w:rPr>
                <w:rFonts w:ascii="Arial" w:hAnsi="Arial" w:cs="Arial"/>
                <w:color w:val="000000"/>
                <w:sz w:val="18"/>
                <w:szCs w:val="18"/>
              </w:rPr>
            </w:pPr>
            <w:r>
              <w:rPr>
                <w:rFonts w:ascii="Arial" w:hAnsi="Arial" w:cs="Arial"/>
                <w:color w:val="000000"/>
                <w:sz w:val="18"/>
                <w:szCs w:val="18"/>
              </w:rPr>
              <w:t>LAC</w:t>
            </w:r>
          </w:p>
        </w:tc>
        <w:tc>
          <w:tcPr>
            <w:tcW w:w="330" w:type="dxa"/>
            <w:shd w:val="clear" w:color="auto" w:fill="FFFFFF"/>
          </w:tcPr>
          <w:p w:rsidR="003D5E4C" w:rsidRDefault="003D5E4C" w:rsidP="00BF301C">
            <w:pPr>
              <w:rPr>
                <w:rFonts w:ascii="Arial" w:hAnsi="Arial" w:cs="Arial"/>
                <w:color w:val="000000"/>
                <w:sz w:val="18"/>
                <w:szCs w:val="18"/>
              </w:rPr>
            </w:pPr>
            <w:r>
              <w:rPr>
                <w:rFonts w:ascii="Arial" w:hAnsi="Arial" w:cs="Arial"/>
                <w:color w:val="000000"/>
                <w:sz w:val="18"/>
                <w:szCs w:val="18"/>
              </w:rPr>
              <w:t>R</w:t>
            </w:r>
          </w:p>
        </w:tc>
        <w:tc>
          <w:tcPr>
            <w:tcW w:w="297" w:type="dxa"/>
            <w:shd w:val="clear" w:color="auto" w:fill="FFFFFF"/>
          </w:tcPr>
          <w:p w:rsidR="003D5E4C" w:rsidRDefault="003D5E4C" w:rsidP="00BF301C">
            <w:pPr>
              <w:rPr>
                <w:rFonts w:ascii="Arial" w:hAnsi="Arial" w:cs="Arial"/>
                <w:color w:val="000000"/>
                <w:sz w:val="18"/>
                <w:szCs w:val="18"/>
              </w:rPr>
            </w:pPr>
            <w:r>
              <w:rPr>
                <w:rFonts w:ascii="Arial" w:hAnsi="Arial" w:cs="Arial"/>
                <w:color w:val="000000"/>
                <w:sz w:val="18"/>
                <w:szCs w:val="18"/>
              </w:rPr>
              <w:t>S</w:t>
            </w:r>
          </w:p>
        </w:tc>
        <w:tc>
          <w:tcPr>
            <w:tcW w:w="305" w:type="dxa"/>
            <w:shd w:val="clear" w:color="auto" w:fill="FFFFFF"/>
          </w:tcPr>
          <w:p w:rsidR="003D5E4C" w:rsidRDefault="003D5E4C" w:rsidP="00BF301C">
            <w:pPr>
              <w:rPr>
                <w:rFonts w:ascii="Arial" w:hAnsi="Arial" w:cs="Arial"/>
                <w:color w:val="000000"/>
                <w:sz w:val="18"/>
                <w:szCs w:val="18"/>
              </w:rPr>
            </w:pPr>
            <w:r>
              <w:rPr>
                <w:rFonts w:ascii="Arial" w:hAnsi="Arial" w:cs="Arial"/>
                <w:color w:val="000000"/>
                <w:sz w:val="18"/>
                <w:szCs w:val="18"/>
              </w:rPr>
              <w:t>M</w:t>
            </w:r>
          </w:p>
        </w:tc>
        <w:tc>
          <w:tcPr>
            <w:tcW w:w="679" w:type="dxa"/>
            <w:shd w:val="clear" w:color="auto" w:fill="FFFFFF"/>
          </w:tcPr>
          <w:p w:rsidR="003D5E4C" w:rsidRDefault="003D5E4C" w:rsidP="00BF301C">
            <w:pPr>
              <w:rPr>
                <w:rFonts w:ascii="Arial" w:hAnsi="Arial" w:cs="Arial"/>
                <w:color w:val="auto"/>
                <w:sz w:val="18"/>
                <w:szCs w:val="18"/>
              </w:rPr>
            </w:pPr>
            <w:r>
              <w:rPr>
                <w:rFonts w:ascii="Arial" w:hAnsi="Arial" w:cs="Arial"/>
                <w:color w:val="auto"/>
                <w:sz w:val="18"/>
                <w:szCs w:val="18"/>
              </w:rPr>
              <w:t>Integer</w:t>
            </w:r>
          </w:p>
        </w:tc>
        <w:tc>
          <w:tcPr>
            <w:tcW w:w="1133" w:type="dxa"/>
            <w:shd w:val="clear" w:color="auto" w:fill="FFFFFF"/>
          </w:tcPr>
          <w:p w:rsidR="003D5E4C" w:rsidRPr="00F25624" w:rsidRDefault="003D5E4C" w:rsidP="00BF301C">
            <w:pPr>
              <w:rPr>
                <w:rFonts w:ascii="Arial" w:hAnsi="Arial" w:cs="Arial"/>
                <w:color w:val="000000"/>
                <w:sz w:val="18"/>
                <w:szCs w:val="18"/>
              </w:rPr>
            </w:pPr>
            <w:r w:rsidRPr="00F25624">
              <w:rPr>
                <w:rFonts w:ascii="Arial" w:hAnsi="Arial" w:cs="Arial"/>
                <w:color w:val="000000"/>
                <w:sz w:val="18"/>
                <w:szCs w:val="18"/>
              </w:rPr>
              <w:t>0-4294967295</w:t>
            </w:r>
          </w:p>
        </w:tc>
        <w:tc>
          <w:tcPr>
            <w:tcW w:w="480" w:type="dxa"/>
            <w:shd w:val="clear" w:color="auto" w:fill="FFFFFF"/>
          </w:tcPr>
          <w:p w:rsidR="003D5E4C" w:rsidRDefault="003D5E4C" w:rsidP="00BF301C">
            <w:pPr>
              <w:rPr>
                <w:rFonts w:ascii="Arial" w:hAnsi="Arial" w:cs="Arial"/>
                <w:color w:val="000000"/>
                <w:sz w:val="18"/>
                <w:szCs w:val="18"/>
              </w:rPr>
            </w:pPr>
          </w:p>
        </w:tc>
        <w:tc>
          <w:tcPr>
            <w:tcW w:w="2666" w:type="dxa"/>
            <w:shd w:val="clear" w:color="auto" w:fill="FFFFFF"/>
          </w:tcPr>
          <w:p w:rsidR="003D5E4C" w:rsidRPr="004C2284" w:rsidRDefault="003D5E4C" w:rsidP="00BF301C">
            <w:pPr>
              <w:rPr>
                <w:rFonts w:ascii="Arial" w:hAnsi="Arial" w:cs="Arial"/>
                <w:color w:val="000000"/>
                <w:sz w:val="18"/>
                <w:szCs w:val="18"/>
              </w:rPr>
            </w:pPr>
            <w:r>
              <w:rPr>
                <w:rFonts w:ascii="Arial" w:hAnsi="Arial" w:cs="Arial"/>
                <w:color w:val="000000"/>
                <w:sz w:val="18"/>
                <w:szCs w:val="18"/>
              </w:rPr>
              <w:t>Location Area Code</w:t>
            </w:r>
          </w:p>
        </w:tc>
        <w:tc>
          <w:tcPr>
            <w:tcW w:w="1276" w:type="dxa"/>
            <w:shd w:val="clear" w:color="auto" w:fill="FFFFFF"/>
          </w:tcPr>
          <w:p w:rsidR="003D5E4C" w:rsidRPr="004C2284" w:rsidRDefault="003D5E4C" w:rsidP="00BF301C">
            <w:pPr>
              <w:rPr>
                <w:rFonts w:ascii="Arial" w:hAnsi="Arial" w:cs="Arial"/>
                <w:color w:val="000000"/>
                <w:sz w:val="18"/>
                <w:szCs w:val="18"/>
              </w:rPr>
            </w:pPr>
            <w:r>
              <w:rPr>
                <w:rFonts w:ascii="Arial" w:hAnsi="Arial" w:cs="Arial"/>
                <w:color w:val="000000"/>
                <w:sz w:val="18"/>
                <w:szCs w:val="18"/>
              </w:rPr>
              <w:t>LAC</w:t>
            </w:r>
          </w:p>
        </w:tc>
      </w:tr>
    </w:tbl>
    <w:p w:rsidR="00CC74A6" w:rsidRDefault="00CC74A6" w:rsidP="00EE7FE3">
      <w:pPr>
        <w:rPr>
          <w:lang w:eastAsia="zh-CN"/>
        </w:rPr>
      </w:pPr>
    </w:p>
    <w:p w:rsidR="00CC74A6" w:rsidRDefault="00CC74A6">
      <w:pPr>
        <w:spacing w:before="0" w:after="200" w:line="276" w:lineRule="auto"/>
        <w:rPr>
          <w:lang w:eastAsia="zh-CN"/>
        </w:rPr>
      </w:pPr>
      <w:r>
        <w:rPr>
          <w:lang w:eastAsia="zh-CN"/>
        </w:rPr>
        <w:br w:type="page"/>
      </w:r>
    </w:p>
    <w:p w:rsidR="00CC74A6" w:rsidRDefault="00CC74A6" w:rsidP="00CC74A6">
      <w:pPr>
        <w:pStyle w:val="Titre2"/>
      </w:pPr>
      <w:bookmarkStart w:id="95" w:name="_Ref409498277"/>
      <w:bookmarkStart w:id="96" w:name="_Toc421884847"/>
      <w:r>
        <w:lastRenderedPageBreak/>
        <w:t xml:space="preserve">LWM2M Object: </w:t>
      </w:r>
      <w:r w:rsidRPr="00CC74A6">
        <w:t>Legato Framework</w:t>
      </w:r>
      <w:bookmarkEnd w:id="95"/>
      <w:bookmarkEnd w:id="96"/>
    </w:p>
    <w:p w:rsidR="00CC74A6" w:rsidRDefault="00CC74A6" w:rsidP="00CC74A6">
      <w:pPr>
        <w:pStyle w:val="Titre3"/>
      </w:pPr>
      <w:r>
        <w:t>Description</w:t>
      </w:r>
    </w:p>
    <w:p w:rsidR="004C2284" w:rsidRPr="004C2284" w:rsidRDefault="004C2284" w:rsidP="004C2284">
      <w:pPr>
        <w:rPr>
          <w:lang w:eastAsia="zh-CN"/>
        </w:rPr>
      </w:pPr>
      <w:proofErr w:type="gramStart"/>
      <w:r>
        <w:rPr>
          <w:lang w:eastAsia="zh-CN"/>
        </w:rPr>
        <w:t>This object return</w:t>
      </w:r>
      <w:proofErr w:type="gramEnd"/>
      <w:r>
        <w:rPr>
          <w:lang w:eastAsia="zh-CN"/>
        </w:rPr>
        <w:t xml:space="preserve"> information on legato. This object path is /legato/0</w:t>
      </w:r>
    </w:p>
    <w:p w:rsidR="00CC74A6" w:rsidRDefault="00CC74A6" w:rsidP="00CC74A6">
      <w:pPr>
        <w:pStyle w:val="Titre3"/>
      </w:pPr>
      <w:r>
        <w:t>Object definition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35"/>
        <w:gridCol w:w="794"/>
        <w:gridCol w:w="1221"/>
        <w:gridCol w:w="1313"/>
        <w:gridCol w:w="1435"/>
        <w:gridCol w:w="1572"/>
      </w:tblGrid>
      <w:tr w:rsidR="004C2284" w:rsidTr="00704F22">
        <w:tc>
          <w:tcPr>
            <w:tcW w:w="0" w:type="auto"/>
            <w:shd w:val="clear" w:color="auto" w:fill="CBCBCB"/>
            <w:vAlign w:val="center"/>
            <w:hideMark/>
          </w:tcPr>
          <w:p w:rsidR="004C2284" w:rsidRPr="00AD17C6" w:rsidRDefault="004C2284" w:rsidP="00F372A8">
            <w:pPr>
              <w:rPr>
                <w:rFonts w:ascii="Arial" w:hAnsi="Arial" w:cs="Arial"/>
                <w:b/>
                <w:color w:val="000000"/>
                <w:sz w:val="18"/>
                <w:szCs w:val="18"/>
              </w:rPr>
            </w:pPr>
            <w:r w:rsidRPr="00AD17C6">
              <w:rPr>
                <w:rFonts w:ascii="Arial" w:hAnsi="Arial" w:cs="Arial"/>
                <w:b/>
                <w:color w:val="000000"/>
                <w:sz w:val="18"/>
                <w:szCs w:val="18"/>
              </w:rPr>
              <w:t>Name</w:t>
            </w:r>
          </w:p>
        </w:tc>
        <w:tc>
          <w:tcPr>
            <w:tcW w:w="0" w:type="auto"/>
            <w:shd w:val="clear" w:color="auto" w:fill="CBCBCB"/>
            <w:vAlign w:val="center"/>
            <w:hideMark/>
          </w:tcPr>
          <w:p w:rsidR="004C2284" w:rsidRPr="00AD17C6" w:rsidRDefault="004C2284" w:rsidP="00F372A8">
            <w:pPr>
              <w:rPr>
                <w:rFonts w:ascii="Arial" w:hAnsi="Arial" w:cs="Arial"/>
                <w:b/>
                <w:color w:val="000000"/>
                <w:sz w:val="18"/>
                <w:szCs w:val="18"/>
              </w:rPr>
            </w:pPr>
            <w:r>
              <w:rPr>
                <w:rFonts w:ascii="Arial" w:hAnsi="Arial" w:cs="Arial"/>
                <w:b/>
                <w:color w:val="000000"/>
                <w:sz w:val="18"/>
                <w:szCs w:val="18"/>
              </w:rPr>
              <w:t>path</w:t>
            </w:r>
          </w:p>
        </w:tc>
        <w:tc>
          <w:tcPr>
            <w:tcW w:w="0" w:type="auto"/>
            <w:shd w:val="clear" w:color="auto" w:fill="CBCBCB"/>
          </w:tcPr>
          <w:p w:rsidR="004C2284" w:rsidRPr="00AD17C6" w:rsidRDefault="004C2284" w:rsidP="00F372A8">
            <w:pPr>
              <w:rPr>
                <w:rFonts w:ascii="Arial" w:hAnsi="Arial" w:cs="Arial"/>
                <w:b/>
                <w:color w:val="000000"/>
                <w:sz w:val="18"/>
                <w:szCs w:val="18"/>
              </w:rPr>
            </w:pPr>
            <w:r>
              <w:rPr>
                <w:rFonts w:ascii="Arial" w:hAnsi="Arial" w:cs="Arial"/>
                <w:b/>
                <w:color w:val="000000"/>
                <w:sz w:val="18"/>
                <w:szCs w:val="18"/>
              </w:rPr>
              <w:t>Object Id</w:t>
            </w:r>
          </w:p>
        </w:tc>
        <w:tc>
          <w:tcPr>
            <w:tcW w:w="0" w:type="auto"/>
            <w:shd w:val="clear" w:color="auto" w:fill="CBCBCB"/>
            <w:vAlign w:val="center"/>
            <w:hideMark/>
          </w:tcPr>
          <w:p w:rsidR="004C2284" w:rsidRPr="00AD17C6" w:rsidRDefault="004C2284" w:rsidP="00F372A8">
            <w:pPr>
              <w:rPr>
                <w:rFonts w:ascii="Arial" w:hAnsi="Arial" w:cs="Arial"/>
                <w:b/>
                <w:color w:val="000000"/>
                <w:sz w:val="18"/>
                <w:szCs w:val="18"/>
              </w:rPr>
            </w:pPr>
            <w:r w:rsidRPr="00AD17C6">
              <w:rPr>
                <w:rFonts w:ascii="Arial" w:hAnsi="Arial" w:cs="Arial"/>
                <w:b/>
                <w:color w:val="000000"/>
                <w:sz w:val="18"/>
                <w:szCs w:val="18"/>
              </w:rPr>
              <w:t>Instances</w:t>
            </w:r>
          </w:p>
        </w:tc>
        <w:tc>
          <w:tcPr>
            <w:tcW w:w="0" w:type="auto"/>
            <w:shd w:val="clear" w:color="auto" w:fill="CBCBCB"/>
            <w:vAlign w:val="center"/>
            <w:hideMark/>
          </w:tcPr>
          <w:p w:rsidR="004C2284" w:rsidRPr="00AD17C6" w:rsidRDefault="004C2284" w:rsidP="00F372A8">
            <w:pPr>
              <w:rPr>
                <w:rFonts w:ascii="Arial" w:hAnsi="Arial" w:cs="Arial"/>
                <w:b/>
                <w:color w:val="000000"/>
                <w:sz w:val="18"/>
                <w:szCs w:val="18"/>
              </w:rPr>
            </w:pPr>
            <w:r w:rsidRPr="00AD17C6">
              <w:rPr>
                <w:rFonts w:ascii="Arial" w:hAnsi="Arial" w:cs="Arial"/>
                <w:b/>
                <w:color w:val="000000"/>
                <w:sz w:val="18"/>
                <w:szCs w:val="18"/>
              </w:rPr>
              <w:t>Mandatory</w:t>
            </w:r>
          </w:p>
        </w:tc>
        <w:tc>
          <w:tcPr>
            <w:tcW w:w="0" w:type="auto"/>
            <w:shd w:val="clear" w:color="auto" w:fill="CBCBCB"/>
            <w:vAlign w:val="center"/>
            <w:hideMark/>
          </w:tcPr>
          <w:p w:rsidR="004C2284" w:rsidRPr="00AD17C6" w:rsidRDefault="004C2284" w:rsidP="00F372A8">
            <w:pPr>
              <w:rPr>
                <w:rFonts w:ascii="Arial" w:hAnsi="Arial" w:cs="Arial"/>
                <w:b/>
                <w:color w:val="000000"/>
                <w:sz w:val="18"/>
                <w:szCs w:val="18"/>
              </w:rPr>
            </w:pPr>
            <w:r w:rsidRPr="00AD17C6">
              <w:rPr>
                <w:rFonts w:ascii="Arial" w:hAnsi="Arial" w:cs="Arial"/>
                <w:b/>
                <w:color w:val="000000"/>
                <w:sz w:val="18"/>
                <w:szCs w:val="18"/>
              </w:rPr>
              <w:t>Object URN</w:t>
            </w:r>
          </w:p>
        </w:tc>
      </w:tr>
      <w:tr w:rsidR="004C2284" w:rsidTr="00704F22">
        <w:tc>
          <w:tcPr>
            <w:tcW w:w="0" w:type="auto"/>
            <w:vAlign w:val="center"/>
            <w:hideMark/>
          </w:tcPr>
          <w:p w:rsidR="004C2284" w:rsidRDefault="004C2284" w:rsidP="00F372A8">
            <w:pPr>
              <w:rPr>
                <w:rFonts w:ascii="Arial" w:hAnsi="Arial" w:cs="Arial"/>
                <w:color w:val="000000"/>
                <w:sz w:val="18"/>
                <w:szCs w:val="18"/>
              </w:rPr>
            </w:pPr>
            <w:r w:rsidRPr="00CC74A6">
              <w:rPr>
                <w:rFonts w:ascii="Arial" w:hAnsi="Arial" w:cs="Arial"/>
                <w:color w:val="000000"/>
                <w:sz w:val="18"/>
                <w:szCs w:val="18"/>
              </w:rPr>
              <w:t>Legato Framework</w:t>
            </w:r>
          </w:p>
        </w:tc>
        <w:tc>
          <w:tcPr>
            <w:tcW w:w="0" w:type="auto"/>
            <w:vAlign w:val="center"/>
            <w:hideMark/>
          </w:tcPr>
          <w:p w:rsidR="004C2284" w:rsidRDefault="004C2284" w:rsidP="00F372A8">
            <w:pPr>
              <w:rPr>
                <w:rFonts w:ascii="Arial" w:hAnsi="Arial" w:cs="Arial"/>
                <w:color w:val="000000"/>
                <w:sz w:val="18"/>
                <w:szCs w:val="18"/>
              </w:rPr>
            </w:pPr>
            <w:r>
              <w:rPr>
                <w:rFonts w:ascii="Arial" w:hAnsi="Arial" w:cs="Arial"/>
                <w:color w:val="000000"/>
                <w:sz w:val="18"/>
                <w:szCs w:val="18"/>
              </w:rPr>
              <w:t>legato</w:t>
            </w:r>
          </w:p>
        </w:tc>
        <w:tc>
          <w:tcPr>
            <w:tcW w:w="0" w:type="auto"/>
          </w:tcPr>
          <w:p w:rsidR="004C2284" w:rsidRDefault="004C2284" w:rsidP="00F372A8">
            <w:pPr>
              <w:rPr>
                <w:rFonts w:ascii="Arial" w:hAnsi="Arial" w:cs="Arial"/>
                <w:color w:val="000000"/>
                <w:sz w:val="18"/>
                <w:szCs w:val="18"/>
              </w:rPr>
            </w:pPr>
            <w:r>
              <w:rPr>
                <w:rFonts w:ascii="Arial" w:hAnsi="Arial" w:cs="Arial"/>
                <w:color w:val="000000"/>
                <w:sz w:val="18"/>
                <w:szCs w:val="18"/>
              </w:rPr>
              <w:t>0</w:t>
            </w:r>
          </w:p>
        </w:tc>
        <w:tc>
          <w:tcPr>
            <w:tcW w:w="0" w:type="auto"/>
            <w:vAlign w:val="center"/>
            <w:hideMark/>
          </w:tcPr>
          <w:p w:rsidR="004C2284" w:rsidRDefault="004C2284" w:rsidP="00F372A8">
            <w:pPr>
              <w:rPr>
                <w:rFonts w:ascii="Arial" w:hAnsi="Arial" w:cs="Arial"/>
                <w:color w:val="000000"/>
                <w:sz w:val="18"/>
                <w:szCs w:val="18"/>
              </w:rPr>
            </w:pPr>
            <w:r>
              <w:rPr>
                <w:rFonts w:ascii="Arial" w:hAnsi="Arial" w:cs="Arial"/>
                <w:color w:val="000000"/>
                <w:sz w:val="18"/>
                <w:szCs w:val="18"/>
              </w:rPr>
              <w:t xml:space="preserve">Single </w:t>
            </w:r>
          </w:p>
        </w:tc>
        <w:tc>
          <w:tcPr>
            <w:tcW w:w="0" w:type="auto"/>
            <w:vAlign w:val="center"/>
            <w:hideMark/>
          </w:tcPr>
          <w:p w:rsidR="004C2284" w:rsidRDefault="004C2284" w:rsidP="00F372A8">
            <w:pPr>
              <w:rPr>
                <w:rFonts w:ascii="Arial" w:hAnsi="Arial" w:cs="Arial"/>
                <w:color w:val="000000"/>
                <w:sz w:val="18"/>
                <w:szCs w:val="18"/>
              </w:rPr>
            </w:pPr>
            <w:r>
              <w:rPr>
                <w:rFonts w:ascii="Arial" w:hAnsi="Arial" w:cs="Arial"/>
                <w:color w:val="000000"/>
                <w:sz w:val="18"/>
                <w:szCs w:val="18"/>
              </w:rPr>
              <w:t xml:space="preserve">Mandatory </w:t>
            </w:r>
          </w:p>
        </w:tc>
        <w:tc>
          <w:tcPr>
            <w:tcW w:w="0" w:type="auto"/>
            <w:vAlign w:val="center"/>
            <w:hideMark/>
          </w:tcPr>
          <w:p w:rsidR="004C2284" w:rsidRDefault="004C2284" w:rsidP="00F372A8">
            <w:pPr>
              <w:rPr>
                <w:rFonts w:ascii="Arial" w:hAnsi="Arial" w:cs="Arial"/>
                <w:color w:val="000000"/>
                <w:sz w:val="18"/>
                <w:szCs w:val="18"/>
              </w:rPr>
            </w:pPr>
            <w:r>
              <w:rPr>
                <w:rFonts w:ascii="Arial" w:hAnsi="Arial" w:cs="Arial"/>
                <w:color w:val="000000"/>
                <w:sz w:val="18"/>
                <w:szCs w:val="18"/>
              </w:rPr>
              <w:t>/legato/0</w:t>
            </w:r>
          </w:p>
        </w:tc>
      </w:tr>
    </w:tbl>
    <w:p w:rsidR="00CC74A6" w:rsidRDefault="00CC74A6" w:rsidP="00CC74A6">
      <w:pPr>
        <w:pStyle w:val="Titre3"/>
      </w:pPr>
      <w:r>
        <w:t>Resource definitions</w:t>
      </w:r>
    </w:p>
    <w:p w:rsidR="00F372A8" w:rsidRDefault="00F372A8" w:rsidP="00F372A8">
      <w:pPr>
        <w:rPr>
          <w:lang w:eastAsia="zh-CN"/>
        </w:rPr>
      </w:pPr>
      <w:r>
        <w:rPr>
          <w:lang w:eastAsia="zh-CN"/>
        </w:rPr>
        <w:t xml:space="preserve">Column O (Operations): R </w:t>
      </w:r>
      <w:r>
        <w:rPr>
          <w:lang w:eastAsia="zh-CN"/>
        </w:rPr>
        <w:sym w:font="Wingdings" w:char="F0E0"/>
      </w:r>
      <w:r>
        <w:rPr>
          <w:lang w:eastAsia="zh-CN"/>
        </w:rPr>
        <w:t xml:space="preserve"> Read; W </w:t>
      </w:r>
      <w:r>
        <w:rPr>
          <w:lang w:eastAsia="zh-CN"/>
        </w:rPr>
        <w:sym w:font="Wingdings" w:char="F0E0"/>
      </w:r>
      <w:r>
        <w:rPr>
          <w:lang w:eastAsia="zh-CN"/>
        </w:rPr>
        <w:t xml:space="preserve"> Write; E </w:t>
      </w:r>
      <w:r>
        <w:rPr>
          <w:lang w:eastAsia="zh-CN"/>
        </w:rPr>
        <w:sym w:font="Wingdings" w:char="F0E0"/>
      </w:r>
      <w:r>
        <w:rPr>
          <w:lang w:eastAsia="zh-CN"/>
        </w:rPr>
        <w:t xml:space="preserve"> Execute</w:t>
      </w:r>
    </w:p>
    <w:p w:rsidR="00F372A8" w:rsidRDefault="00F372A8" w:rsidP="00F372A8">
      <w:pPr>
        <w:rPr>
          <w:lang w:eastAsia="zh-CN"/>
        </w:rPr>
      </w:pPr>
      <w:r>
        <w:rPr>
          <w:lang w:eastAsia="zh-CN"/>
        </w:rPr>
        <w:t xml:space="preserve">Column I (Instances): S </w:t>
      </w:r>
      <w:r>
        <w:rPr>
          <w:lang w:eastAsia="zh-CN"/>
        </w:rPr>
        <w:sym w:font="Wingdings" w:char="F0E0"/>
      </w:r>
      <w:r>
        <w:rPr>
          <w:lang w:eastAsia="zh-CN"/>
        </w:rPr>
        <w:t xml:space="preserve"> Single; M </w:t>
      </w:r>
      <w:r>
        <w:rPr>
          <w:lang w:eastAsia="zh-CN"/>
        </w:rPr>
        <w:sym w:font="Wingdings" w:char="F0E0"/>
      </w:r>
      <w:r>
        <w:rPr>
          <w:lang w:eastAsia="zh-CN"/>
        </w:rPr>
        <w:t xml:space="preserve"> Multiple</w:t>
      </w:r>
    </w:p>
    <w:p w:rsidR="00F372A8" w:rsidRPr="007E2A78" w:rsidRDefault="00F372A8" w:rsidP="00F372A8">
      <w:pPr>
        <w:rPr>
          <w:lang w:eastAsia="zh-CN"/>
        </w:rPr>
      </w:pPr>
      <w:r>
        <w:rPr>
          <w:lang w:eastAsia="zh-CN"/>
        </w:rPr>
        <w:t xml:space="preserve">Column M (Mandatory): M </w:t>
      </w:r>
      <w:r>
        <w:rPr>
          <w:lang w:eastAsia="zh-CN"/>
        </w:rPr>
        <w:sym w:font="Wingdings" w:char="F0E0"/>
      </w:r>
      <w:r>
        <w:rPr>
          <w:lang w:eastAsia="zh-CN"/>
        </w:rPr>
        <w:t xml:space="preserve"> Mandatory; O </w:t>
      </w:r>
      <w:r>
        <w:rPr>
          <w:lang w:eastAsia="zh-CN"/>
        </w:rPr>
        <w:sym w:font="Wingdings" w:char="F0E0"/>
      </w:r>
      <w:r>
        <w:rPr>
          <w:lang w:eastAsia="zh-CN"/>
        </w:rPr>
        <w:t xml:space="preserve"> Optional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9"/>
        <w:gridCol w:w="1381"/>
        <w:gridCol w:w="356"/>
        <w:gridCol w:w="332"/>
        <w:gridCol w:w="336"/>
        <w:gridCol w:w="678"/>
        <w:gridCol w:w="1134"/>
        <w:gridCol w:w="3933"/>
      </w:tblGrid>
      <w:tr w:rsidR="001743DC" w:rsidTr="00704F22">
        <w:trPr>
          <w:tblHeader/>
        </w:trPr>
        <w:tc>
          <w:tcPr>
            <w:tcW w:w="229" w:type="dxa"/>
            <w:shd w:val="clear" w:color="auto" w:fill="CBCBCB"/>
            <w:vAlign w:val="center"/>
            <w:hideMark/>
          </w:tcPr>
          <w:p w:rsidR="001743DC" w:rsidRPr="00AD17C6" w:rsidRDefault="001743DC" w:rsidP="00F372A8">
            <w:pPr>
              <w:jc w:val="center"/>
              <w:rPr>
                <w:rFonts w:ascii="Arial" w:hAnsi="Arial" w:cs="Arial"/>
                <w:b/>
                <w:color w:val="000000"/>
                <w:sz w:val="18"/>
                <w:szCs w:val="18"/>
              </w:rPr>
            </w:pPr>
            <w:r w:rsidRPr="00AD17C6">
              <w:rPr>
                <w:rFonts w:ascii="Arial" w:hAnsi="Arial" w:cs="Arial"/>
                <w:b/>
                <w:color w:val="000000"/>
                <w:sz w:val="18"/>
                <w:szCs w:val="18"/>
              </w:rPr>
              <w:t>ID</w:t>
            </w:r>
          </w:p>
        </w:tc>
        <w:tc>
          <w:tcPr>
            <w:tcW w:w="1381" w:type="dxa"/>
            <w:shd w:val="clear" w:color="auto" w:fill="CBCBCB"/>
            <w:vAlign w:val="center"/>
            <w:hideMark/>
          </w:tcPr>
          <w:p w:rsidR="001743DC" w:rsidRPr="00AD17C6" w:rsidRDefault="001743DC" w:rsidP="00F372A8">
            <w:pPr>
              <w:jc w:val="center"/>
              <w:rPr>
                <w:rFonts w:ascii="Arial" w:hAnsi="Arial" w:cs="Arial"/>
                <w:b/>
                <w:color w:val="000000"/>
                <w:sz w:val="18"/>
                <w:szCs w:val="18"/>
              </w:rPr>
            </w:pPr>
            <w:r w:rsidRPr="00AD17C6">
              <w:rPr>
                <w:rFonts w:ascii="Arial" w:hAnsi="Arial" w:cs="Arial"/>
                <w:b/>
                <w:color w:val="000000"/>
                <w:sz w:val="18"/>
                <w:szCs w:val="18"/>
              </w:rPr>
              <w:t>Name</w:t>
            </w:r>
          </w:p>
        </w:tc>
        <w:tc>
          <w:tcPr>
            <w:tcW w:w="356" w:type="dxa"/>
            <w:shd w:val="clear" w:color="auto" w:fill="CBCBCB"/>
            <w:vAlign w:val="center"/>
            <w:hideMark/>
          </w:tcPr>
          <w:p w:rsidR="001743DC" w:rsidRPr="00AD17C6" w:rsidRDefault="001743DC" w:rsidP="00F372A8">
            <w:pPr>
              <w:jc w:val="center"/>
              <w:rPr>
                <w:rFonts w:ascii="Arial" w:hAnsi="Arial" w:cs="Arial"/>
                <w:b/>
                <w:color w:val="000000"/>
                <w:sz w:val="18"/>
                <w:szCs w:val="18"/>
              </w:rPr>
            </w:pPr>
            <w:r>
              <w:rPr>
                <w:rFonts w:ascii="Arial" w:hAnsi="Arial" w:cs="Arial"/>
                <w:b/>
                <w:color w:val="000000"/>
                <w:sz w:val="18"/>
                <w:szCs w:val="18"/>
              </w:rPr>
              <w:t>O</w:t>
            </w:r>
          </w:p>
        </w:tc>
        <w:tc>
          <w:tcPr>
            <w:tcW w:w="332" w:type="dxa"/>
            <w:shd w:val="clear" w:color="auto" w:fill="CBCBCB"/>
            <w:vAlign w:val="center"/>
            <w:hideMark/>
          </w:tcPr>
          <w:p w:rsidR="001743DC" w:rsidRPr="00AD17C6" w:rsidRDefault="001743DC" w:rsidP="00F372A8">
            <w:pPr>
              <w:jc w:val="center"/>
              <w:rPr>
                <w:rFonts w:ascii="Arial" w:hAnsi="Arial" w:cs="Arial"/>
                <w:b/>
                <w:color w:val="000000"/>
                <w:sz w:val="18"/>
                <w:szCs w:val="18"/>
              </w:rPr>
            </w:pPr>
            <w:r w:rsidRPr="00AD17C6">
              <w:rPr>
                <w:rFonts w:ascii="Arial" w:hAnsi="Arial" w:cs="Arial"/>
                <w:b/>
                <w:color w:val="000000"/>
                <w:sz w:val="18"/>
                <w:szCs w:val="18"/>
              </w:rPr>
              <w:t>I</w:t>
            </w:r>
          </w:p>
        </w:tc>
        <w:tc>
          <w:tcPr>
            <w:tcW w:w="336" w:type="dxa"/>
            <w:shd w:val="clear" w:color="auto" w:fill="CBCBCB"/>
            <w:vAlign w:val="center"/>
            <w:hideMark/>
          </w:tcPr>
          <w:p w:rsidR="001743DC" w:rsidRPr="00AD17C6" w:rsidRDefault="001743DC" w:rsidP="00F372A8">
            <w:pPr>
              <w:jc w:val="center"/>
              <w:rPr>
                <w:rFonts w:ascii="Arial" w:hAnsi="Arial" w:cs="Arial"/>
                <w:b/>
                <w:color w:val="000000"/>
                <w:sz w:val="18"/>
                <w:szCs w:val="18"/>
              </w:rPr>
            </w:pPr>
            <w:r>
              <w:rPr>
                <w:rFonts w:ascii="Arial" w:hAnsi="Arial" w:cs="Arial"/>
                <w:b/>
                <w:color w:val="000000"/>
                <w:sz w:val="18"/>
                <w:szCs w:val="18"/>
              </w:rPr>
              <w:t>M</w:t>
            </w:r>
          </w:p>
        </w:tc>
        <w:tc>
          <w:tcPr>
            <w:tcW w:w="678" w:type="dxa"/>
            <w:shd w:val="clear" w:color="auto" w:fill="CBCBCB"/>
            <w:vAlign w:val="center"/>
            <w:hideMark/>
          </w:tcPr>
          <w:p w:rsidR="001743DC" w:rsidRPr="00AD17C6" w:rsidRDefault="001743DC" w:rsidP="00F372A8">
            <w:pPr>
              <w:jc w:val="center"/>
              <w:rPr>
                <w:rFonts w:ascii="Arial" w:hAnsi="Arial" w:cs="Arial"/>
                <w:b/>
                <w:color w:val="000000"/>
                <w:sz w:val="18"/>
                <w:szCs w:val="18"/>
              </w:rPr>
            </w:pPr>
            <w:r w:rsidRPr="00AD17C6">
              <w:rPr>
                <w:rFonts w:ascii="Arial" w:hAnsi="Arial" w:cs="Arial"/>
                <w:b/>
                <w:color w:val="000000"/>
                <w:sz w:val="18"/>
                <w:szCs w:val="18"/>
              </w:rPr>
              <w:t>Type</w:t>
            </w:r>
          </w:p>
        </w:tc>
        <w:tc>
          <w:tcPr>
            <w:tcW w:w="1134" w:type="dxa"/>
            <w:shd w:val="clear" w:color="auto" w:fill="CBCBCB"/>
            <w:vAlign w:val="center"/>
            <w:hideMark/>
          </w:tcPr>
          <w:p w:rsidR="001743DC" w:rsidRPr="00AD17C6" w:rsidRDefault="001743DC" w:rsidP="00F372A8">
            <w:pPr>
              <w:jc w:val="center"/>
              <w:rPr>
                <w:rFonts w:ascii="Arial" w:hAnsi="Arial" w:cs="Arial"/>
                <w:b/>
                <w:color w:val="000000"/>
                <w:sz w:val="18"/>
                <w:szCs w:val="18"/>
              </w:rPr>
            </w:pPr>
            <w:r w:rsidRPr="00AD17C6">
              <w:rPr>
                <w:rFonts w:ascii="Arial" w:hAnsi="Arial" w:cs="Arial"/>
                <w:b/>
                <w:color w:val="000000"/>
                <w:sz w:val="18"/>
                <w:szCs w:val="18"/>
              </w:rPr>
              <w:t>Range or Enumeration</w:t>
            </w:r>
          </w:p>
        </w:tc>
        <w:tc>
          <w:tcPr>
            <w:tcW w:w="3933" w:type="dxa"/>
            <w:shd w:val="clear" w:color="auto" w:fill="CBCBCB"/>
            <w:vAlign w:val="center"/>
            <w:hideMark/>
          </w:tcPr>
          <w:p w:rsidR="001743DC" w:rsidRPr="00AD17C6" w:rsidRDefault="001743DC" w:rsidP="00F372A8">
            <w:pPr>
              <w:jc w:val="center"/>
              <w:rPr>
                <w:rFonts w:ascii="Arial" w:hAnsi="Arial" w:cs="Arial"/>
                <w:b/>
                <w:color w:val="000000"/>
                <w:sz w:val="18"/>
                <w:szCs w:val="18"/>
              </w:rPr>
            </w:pPr>
            <w:r w:rsidRPr="00AD17C6">
              <w:rPr>
                <w:rFonts w:ascii="Arial" w:hAnsi="Arial" w:cs="Arial"/>
                <w:b/>
                <w:color w:val="000000"/>
                <w:sz w:val="18"/>
                <w:szCs w:val="18"/>
              </w:rPr>
              <w:t>Description</w:t>
            </w:r>
          </w:p>
        </w:tc>
      </w:tr>
      <w:tr w:rsidR="001743DC" w:rsidTr="00704F22">
        <w:trPr>
          <w:trHeight w:val="382"/>
        </w:trPr>
        <w:tc>
          <w:tcPr>
            <w:tcW w:w="229" w:type="dxa"/>
            <w:shd w:val="clear" w:color="auto" w:fill="FFFFFF"/>
            <w:hideMark/>
          </w:tcPr>
          <w:p w:rsidR="001743DC" w:rsidRDefault="001743DC" w:rsidP="00F372A8">
            <w:pPr>
              <w:rPr>
                <w:rFonts w:ascii="Arial" w:hAnsi="Arial" w:cs="Arial"/>
                <w:color w:val="000000"/>
                <w:sz w:val="18"/>
                <w:szCs w:val="18"/>
              </w:rPr>
            </w:pPr>
            <w:r>
              <w:rPr>
                <w:rFonts w:ascii="Arial" w:hAnsi="Arial" w:cs="Arial"/>
                <w:color w:val="000000"/>
                <w:sz w:val="18"/>
                <w:szCs w:val="18"/>
              </w:rPr>
              <w:t>0</w:t>
            </w:r>
          </w:p>
        </w:tc>
        <w:tc>
          <w:tcPr>
            <w:tcW w:w="1381" w:type="dxa"/>
            <w:shd w:val="clear" w:color="auto" w:fill="FFFFFF"/>
            <w:hideMark/>
          </w:tcPr>
          <w:p w:rsidR="001743DC" w:rsidRDefault="001743DC" w:rsidP="00F372A8">
            <w:pPr>
              <w:rPr>
                <w:rFonts w:ascii="Arial" w:hAnsi="Arial" w:cs="Arial"/>
                <w:color w:val="000000"/>
                <w:sz w:val="18"/>
                <w:szCs w:val="18"/>
              </w:rPr>
            </w:pPr>
            <w:r>
              <w:rPr>
                <w:rFonts w:ascii="Arial" w:hAnsi="Arial" w:cs="Arial"/>
                <w:color w:val="000000"/>
                <w:sz w:val="18"/>
                <w:szCs w:val="18"/>
              </w:rPr>
              <w:t>Version</w:t>
            </w:r>
          </w:p>
        </w:tc>
        <w:tc>
          <w:tcPr>
            <w:tcW w:w="356" w:type="dxa"/>
            <w:shd w:val="clear" w:color="auto" w:fill="FFFFFF"/>
            <w:hideMark/>
          </w:tcPr>
          <w:p w:rsidR="001743DC" w:rsidRDefault="001743DC" w:rsidP="00F372A8">
            <w:pPr>
              <w:rPr>
                <w:rFonts w:ascii="Arial" w:hAnsi="Arial" w:cs="Arial"/>
                <w:color w:val="000000"/>
                <w:sz w:val="18"/>
                <w:szCs w:val="18"/>
              </w:rPr>
            </w:pPr>
            <w:r>
              <w:rPr>
                <w:rFonts w:ascii="Arial" w:hAnsi="Arial" w:cs="Arial"/>
                <w:color w:val="000000"/>
                <w:sz w:val="18"/>
                <w:szCs w:val="18"/>
              </w:rPr>
              <w:t>R</w:t>
            </w:r>
          </w:p>
        </w:tc>
        <w:tc>
          <w:tcPr>
            <w:tcW w:w="332" w:type="dxa"/>
            <w:shd w:val="clear" w:color="auto" w:fill="FFFFFF"/>
          </w:tcPr>
          <w:p w:rsidR="001743DC" w:rsidRDefault="001743DC" w:rsidP="00F372A8">
            <w:pPr>
              <w:rPr>
                <w:rFonts w:ascii="Arial" w:hAnsi="Arial" w:cs="Arial"/>
                <w:color w:val="000000"/>
                <w:sz w:val="18"/>
                <w:szCs w:val="18"/>
              </w:rPr>
            </w:pPr>
            <w:r>
              <w:rPr>
                <w:rFonts w:ascii="Arial" w:hAnsi="Arial" w:cs="Arial"/>
                <w:color w:val="000000"/>
                <w:sz w:val="18"/>
                <w:szCs w:val="18"/>
              </w:rPr>
              <w:t>S</w:t>
            </w:r>
          </w:p>
        </w:tc>
        <w:tc>
          <w:tcPr>
            <w:tcW w:w="336" w:type="dxa"/>
            <w:shd w:val="clear" w:color="auto" w:fill="FFFFFF"/>
            <w:hideMark/>
          </w:tcPr>
          <w:p w:rsidR="001743DC" w:rsidRDefault="001743DC" w:rsidP="00F372A8">
            <w:pPr>
              <w:rPr>
                <w:rFonts w:ascii="Arial" w:hAnsi="Arial" w:cs="Arial"/>
                <w:color w:val="000000"/>
                <w:sz w:val="18"/>
                <w:szCs w:val="18"/>
              </w:rPr>
            </w:pPr>
            <w:r>
              <w:rPr>
                <w:rFonts w:ascii="Arial" w:hAnsi="Arial" w:cs="Arial"/>
                <w:color w:val="000000"/>
                <w:sz w:val="18"/>
                <w:szCs w:val="18"/>
              </w:rPr>
              <w:t>M</w:t>
            </w:r>
          </w:p>
        </w:tc>
        <w:tc>
          <w:tcPr>
            <w:tcW w:w="678" w:type="dxa"/>
            <w:shd w:val="clear" w:color="auto" w:fill="FFFFFF"/>
            <w:hideMark/>
          </w:tcPr>
          <w:p w:rsidR="001743DC" w:rsidRDefault="001743DC" w:rsidP="00F372A8">
            <w:pPr>
              <w:rPr>
                <w:rFonts w:ascii="Arial" w:hAnsi="Arial" w:cs="Arial"/>
                <w:color w:val="000000"/>
                <w:sz w:val="18"/>
                <w:szCs w:val="18"/>
              </w:rPr>
            </w:pPr>
            <w:r>
              <w:rPr>
                <w:rFonts w:ascii="Arial" w:hAnsi="Arial" w:cs="Arial"/>
                <w:color w:val="000000"/>
                <w:sz w:val="18"/>
                <w:szCs w:val="18"/>
              </w:rPr>
              <w:t>String</w:t>
            </w:r>
          </w:p>
        </w:tc>
        <w:tc>
          <w:tcPr>
            <w:tcW w:w="1134" w:type="dxa"/>
            <w:shd w:val="clear" w:color="auto" w:fill="FFFFFF"/>
            <w:hideMark/>
          </w:tcPr>
          <w:p w:rsidR="001743DC" w:rsidRDefault="001743DC" w:rsidP="00F372A8">
            <w:pPr>
              <w:rPr>
                <w:rFonts w:ascii="Arial" w:hAnsi="Arial" w:cs="Arial"/>
                <w:color w:val="000000"/>
                <w:sz w:val="18"/>
                <w:szCs w:val="18"/>
              </w:rPr>
            </w:pPr>
            <w:r>
              <w:rPr>
                <w:rFonts w:ascii="Arial" w:hAnsi="Arial" w:cs="Arial"/>
                <w:color w:val="000000"/>
                <w:sz w:val="18"/>
                <w:szCs w:val="18"/>
              </w:rPr>
              <w:t>0 – 255 bytes</w:t>
            </w:r>
          </w:p>
        </w:tc>
        <w:tc>
          <w:tcPr>
            <w:tcW w:w="3933" w:type="dxa"/>
            <w:shd w:val="clear" w:color="auto" w:fill="FFFFFF"/>
            <w:hideMark/>
          </w:tcPr>
          <w:p w:rsidR="001743DC" w:rsidRPr="00F372A8" w:rsidRDefault="001743DC" w:rsidP="00F372A8">
            <w:pPr>
              <w:rPr>
                <w:rFonts w:ascii="Arial" w:hAnsi="Arial" w:cs="Arial"/>
                <w:color w:val="000000"/>
                <w:sz w:val="18"/>
                <w:szCs w:val="18"/>
              </w:rPr>
            </w:pPr>
            <w:r w:rsidRPr="00F372A8">
              <w:rPr>
                <w:rFonts w:ascii="Arial" w:hAnsi="Arial" w:cs="Arial"/>
                <w:color w:val="000000"/>
                <w:sz w:val="18"/>
                <w:szCs w:val="18"/>
              </w:rPr>
              <w:t>Legato Framework version</w:t>
            </w:r>
          </w:p>
        </w:tc>
      </w:tr>
      <w:tr w:rsidR="001743DC" w:rsidTr="00704F22">
        <w:trPr>
          <w:trHeight w:val="382"/>
        </w:trPr>
        <w:tc>
          <w:tcPr>
            <w:tcW w:w="229" w:type="dxa"/>
            <w:shd w:val="clear" w:color="auto" w:fill="FFFFFF"/>
          </w:tcPr>
          <w:p w:rsidR="001743DC" w:rsidRDefault="001743DC" w:rsidP="00F372A8">
            <w:pPr>
              <w:rPr>
                <w:rFonts w:ascii="Arial" w:hAnsi="Arial" w:cs="Arial"/>
                <w:color w:val="000000"/>
                <w:sz w:val="18"/>
                <w:szCs w:val="18"/>
              </w:rPr>
            </w:pPr>
            <w:r>
              <w:rPr>
                <w:rFonts w:ascii="Arial" w:hAnsi="Arial" w:cs="Arial"/>
                <w:color w:val="000000"/>
                <w:sz w:val="18"/>
                <w:szCs w:val="18"/>
              </w:rPr>
              <w:t>1</w:t>
            </w:r>
          </w:p>
        </w:tc>
        <w:tc>
          <w:tcPr>
            <w:tcW w:w="1381" w:type="dxa"/>
            <w:shd w:val="clear" w:color="auto" w:fill="FFFFFF"/>
          </w:tcPr>
          <w:p w:rsidR="001743DC" w:rsidRDefault="001743DC" w:rsidP="00F372A8">
            <w:pPr>
              <w:rPr>
                <w:rFonts w:ascii="Arial" w:hAnsi="Arial" w:cs="Arial"/>
                <w:color w:val="000000"/>
                <w:sz w:val="18"/>
                <w:szCs w:val="18"/>
              </w:rPr>
            </w:pPr>
            <w:r>
              <w:rPr>
                <w:rFonts w:ascii="Arial" w:hAnsi="Arial" w:cs="Arial"/>
                <w:color w:val="000000"/>
                <w:sz w:val="18"/>
                <w:szCs w:val="18"/>
              </w:rPr>
              <w:t>Restart</w:t>
            </w:r>
          </w:p>
        </w:tc>
        <w:tc>
          <w:tcPr>
            <w:tcW w:w="356" w:type="dxa"/>
            <w:shd w:val="clear" w:color="auto" w:fill="FFFFFF"/>
          </w:tcPr>
          <w:p w:rsidR="001743DC" w:rsidRDefault="001743DC" w:rsidP="00F372A8">
            <w:pPr>
              <w:rPr>
                <w:rFonts w:ascii="Arial" w:hAnsi="Arial" w:cs="Arial"/>
                <w:color w:val="000000"/>
                <w:sz w:val="18"/>
                <w:szCs w:val="18"/>
              </w:rPr>
            </w:pPr>
            <w:r>
              <w:rPr>
                <w:rFonts w:ascii="Arial" w:hAnsi="Arial" w:cs="Arial"/>
                <w:color w:val="000000"/>
                <w:sz w:val="18"/>
                <w:szCs w:val="18"/>
              </w:rPr>
              <w:t>E</w:t>
            </w:r>
          </w:p>
        </w:tc>
        <w:tc>
          <w:tcPr>
            <w:tcW w:w="332" w:type="dxa"/>
            <w:shd w:val="clear" w:color="auto" w:fill="FFFFFF"/>
          </w:tcPr>
          <w:p w:rsidR="001743DC" w:rsidRDefault="001743DC" w:rsidP="00F372A8">
            <w:pPr>
              <w:rPr>
                <w:rFonts w:ascii="Arial" w:hAnsi="Arial" w:cs="Arial"/>
                <w:color w:val="000000"/>
                <w:sz w:val="18"/>
                <w:szCs w:val="18"/>
              </w:rPr>
            </w:pPr>
            <w:r>
              <w:rPr>
                <w:rFonts w:ascii="Arial" w:hAnsi="Arial" w:cs="Arial"/>
                <w:color w:val="000000"/>
                <w:sz w:val="18"/>
                <w:szCs w:val="18"/>
              </w:rPr>
              <w:t>S</w:t>
            </w:r>
          </w:p>
        </w:tc>
        <w:tc>
          <w:tcPr>
            <w:tcW w:w="336" w:type="dxa"/>
            <w:shd w:val="clear" w:color="auto" w:fill="FFFFFF"/>
          </w:tcPr>
          <w:p w:rsidR="001743DC" w:rsidRDefault="001743DC" w:rsidP="00F372A8">
            <w:pPr>
              <w:rPr>
                <w:rFonts w:ascii="Arial" w:hAnsi="Arial" w:cs="Arial"/>
                <w:color w:val="000000"/>
                <w:sz w:val="18"/>
                <w:szCs w:val="18"/>
              </w:rPr>
            </w:pPr>
            <w:r>
              <w:rPr>
                <w:rFonts w:ascii="Arial" w:hAnsi="Arial" w:cs="Arial"/>
                <w:color w:val="000000"/>
                <w:sz w:val="18"/>
                <w:szCs w:val="18"/>
              </w:rPr>
              <w:t>M</w:t>
            </w:r>
          </w:p>
        </w:tc>
        <w:tc>
          <w:tcPr>
            <w:tcW w:w="678" w:type="dxa"/>
            <w:shd w:val="clear" w:color="auto" w:fill="FFFFFF"/>
          </w:tcPr>
          <w:p w:rsidR="001743DC" w:rsidRDefault="001743DC" w:rsidP="00F372A8">
            <w:pPr>
              <w:rPr>
                <w:rFonts w:ascii="Arial" w:hAnsi="Arial" w:cs="Arial"/>
                <w:color w:val="000000"/>
                <w:sz w:val="18"/>
                <w:szCs w:val="18"/>
              </w:rPr>
            </w:pPr>
            <w:r>
              <w:rPr>
                <w:rFonts w:ascii="Arial" w:hAnsi="Arial" w:cs="Arial"/>
                <w:color w:val="000000"/>
                <w:sz w:val="18"/>
                <w:szCs w:val="18"/>
              </w:rPr>
              <w:t>N/A</w:t>
            </w:r>
          </w:p>
        </w:tc>
        <w:tc>
          <w:tcPr>
            <w:tcW w:w="1134" w:type="dxa"/>
            <w:shd w:val="clear" w:color="auto" w:fill="FFFFFF"/>
          </w:tcPr>
          <w:p w:rsidR="001743DC" w:rsidRPr="00F372A8" w:rsidRDefault="001743DC" w:rsidP="00F372A8">
            <w:pPr>
              <w:rPr>
                <w:rFonts w:ascii="Arial" w:hAnsi="Arial" w:cs="Arial"/>
                <w:color w:val="000000"/>
                <w:sz w:val="18"/>
                <w:szCs w:val="18"/>
              </w:rPr>
            </w:pPr>
            <w:r>
              <w:rPr>
                <w:rFonts w:ascii="Arial" w:hAnsi="Arial" w:cs="Arial"/>
                <w:color w:val="000000"/>
                <w:sz w:val="18"/>
                <w:szCs w:val="18"/>
              </w:rPr>
              <w:t>N/A</w:t>
            </w:r>
          </w:p>
        </w:tc>
        <w:tc>
          <w:tcPr>
            <w:tcW w:w="3933" w:type="dxa"/>
            <w:shd w:val="clear" w:color="auto" w:fill="FFFFFF"/>
          </w:tcPr>
          <w:p w:rsidR="001743DC" w:rsidRPr="00F372A8" w:rsidRDefault="001743DC" w:rsidP="00F372A8">
            <w:pPr>
              <w:rPr>
                <w:rFonts w:ascii="Arial" w:hAnsi="Arial" w:cs="Arial"/>
                <w:color w:val="000000"/>
                <w:sz w:val="18"/>
                <w:szCs w:val="18"/>
              </w:rPr>
            </w:pPr>
            <w:r>
              <w:rPr>
                <w:rFonts w:ascii="Calibri" w:hAnsi="Calibri"/>
                <w:color w:val="000000"/>
                <w:sz w:val="22"/>
                <w:szCs w:val="22"/>
              </w:rPr>
              <w:t>Restarts the framework</w:t>
            </w:r>
          </w:p>
        </w:tc>
      </w:tr>
    </w:tbl>
    <w:p w:rsidR="004C2284" w:rsidRDefault="004C2284" w:rsidP="00F372A8">
      <w:pPr>
        <w:rPr>
          <w:lang w:eastAsia="zh-CN"/>
        </w:rPr>
      </w:pPr>
    </w:p>
    <w:p w:rsidR="004C2284" w:rsidRDefault="004C2284">
      <w:pPr>
        <w:spacing w:before="0" w:after="200" w:line="276" w:lineRule="auto"/>
        <w:rPr>
          <w:lang w:eastAsia="zh-CN"/>
        </w:rPr>
      </w:pPr>
      <w:r>
        <w:rPr>
          <w:lang w:eastAsia="zh-CN"/>
        </w:rPr>
        <w:br w:type="page"/>
      </w:r>
    </w:p>
    <w:p w:rsidR="004C2284" w:rsidRDefault="004C2284" w:rsidP="004C2284">
      <w:pPr>
        <w:pStyle w:val="Titre2"/>
      </w:pPr>
      <w:bookmarkStart w:id="97" w:name="_Toc421884848"/>
      <w:r>
        <w:lastRenderedPageBreak/>
        <w:t>LWM2M Objects: Application</w:t>
      </w:r>
      <w:bookmarkEnd w:id="97"/>
    </w:p>
    <w:p w:rsidR="004C2284" w:rsidRDefault="004C2284" w:rsidP="004C2284">
      <w:pPr>
        <w:pStyle w:val="Titre3"/>
      </w:pPr>
      <w:r>
        <w:t>Description</w:t>
      </w:r>
    </w:p>
    <w:p w:rsidR="004C2284" w:rsidRPr="004C2284" w:rsidRDefault="004C2284" w:rsidP="004C2284">
      <w:pPr>
        <w:rPr>
          <w:lang w:eastAsia="zh-CN"/>
        </w:rPr>
      </w:pPr>
      <w:r>
        <w:rPr>
          <w:lang w:eastAsia="zh-CN"/>
        </w:rPr>
        <w:t>These objects return information on application.</w:t>
      </w:r>
    </w:p>
    <w:p w:rsidR="004C2284" w:rsidRDefault="004C2284" w:rsidP="004C2284">
      <w:pPr>
        <w:pStyle w:val="Titre3"/>
      </w:pPr>
      <w:r>
        <w:t>Objects definition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13"/>
        <w:gridCol w:w="1391"/>
        <w:gridCol w:w="1040"/>
        <w:gridCol w:w="1118"/>
        <w:gridCol w:w="1222"/>
        <w:gridCol w:w="1586"/>
      </w:tblGrid>
      <w:tr w:rsidR="004C2284" w:rsidTr="00741D73">
        <w:tc>
          <w:tcPr>
            <w:tcW w:w="0" w:type="auto"/>
            <w:shd w:val="clear" w:color="auto" w:fill="CBCBCB"/>
            <w:vAlign w:val="center"/>
            <w:hideMark/>
          </w:tcPr>
          <w:p w:rsidR="004C2284" w:rsidRPr="00AD17C6" w:rsidRDefault="004C2284" w:rsidP="00741D73">
            <w:pPr>
              <w:rPr>
                <w:rFonts w:ascii="Arial" w:hAnsi="Arial" w:cs="Arial"/>
                <w:b/>
                <w:color w:val="000000"/>
                <w:sz w:val="18"/>
                <w:szCs w:val="18"/>
              </w:rPr>
            </w:pPr>
            <w:r w:rsidRPr="00AD17C6">
              <w:rPr>
                <w:rFonts w:ascii="Arial" w:hAnsi="Arial" w:cs="Arial"/>
                <w:b/>
                <w:color w:val="000000"/>
                <w:sz w:val="18"/>
                <w:szCs w:val="18"/>
              </w:rPr>
              <w:t>Name</w:t>
            </w:r>
          </w:p>
        </w:tc>
        <w:tc>
          <w:tcPr>
            <w:tcW w:w="0" w:type="auto"/>
            <w:shd w:val="clear" w:color="auto" w:fill="CBCBCB"/>
            <w:vAlign w:val="center"/>
            <w:hideMark/>
          </w:tcPr>
          <w:p w:rsidR="004C2284" w:rsidRPr="00AD17C6" w:rsidRDefault="004C2284" w:rsidP="00741D73">
            <w:pPr>
              <w:rPr>
                <w:rFonts w:ascii="Arial" w:hAnsi="Arial" w:cs="Arial"/>
                <w:b/>
                <w:color w:val="000000"/>
                <w:sz w:val="18"/>
                <w:szCs w:val="18"/>
              </w:rPr>
            </w:pPr>
            <w:r>
              <w:rPr>
                <w:rFonts w:ascii="Arial" w:hAnsi="Arial" w:cs="Arial"/>
                <w:b/>
                <w:color w:val="000000"/>
                <w:sz w:val="18"/>
                <w:szCs w:val="18"/>
              </w:rPr>
              <w:t>path</w:t>
            </w:r>
          </w:p>
        </w:tc>
        <w:tc>
          <w:tcPr>
            <w:tcW w:w="0" w:type="auto"/>
            <w:shd w:val="clear" w:color="auto" w:fill="CBCBCB"/>
          </w:tcPr>
          <w:p w:rsidR="004C2284" w:rsidRPr="00AD17C6" w:rsidRDefault="004C2284" w:rsidP="00741D73">
            <w:pPr>
              <w:rPr>
                <w:rFonts w:ascii="Arial" w:hAnsi="Arial" w:cs="Arial"/>
                <w:b/>
                <w:color w:val="000000"/>
                <w:sz w:val="18"/>
                <w:szCs w:val="18"/>
              </w:rPr>
            </w:pPr>
            <w:r>
              <w:rPr>
                <w:rFonts w:ascii="Arial" w:hAnsi="Arial" w:cs="Arial"/>
                <w:b/>
                <w:color w:val="000000"/>
                <w:sz w:val="18"/>
                <w:szCs w:val="18"/>
              </w:rPr>
              <w:t>Object Id</w:t>
            </w:r>
          </w:p>
        </w:tc>
        <w:tc>
          <w:tcPr>
            <w:tcW w:w="0" w:type="auto"/>
            <w:shd w:val="clear" w:color="auto" w:fill="CBCBCB"/>
            <w:vAlign w:val="center"/>
            <w:hideMark/>
          </w:tcPr>
          <w:p w:rsidR="004C2284" w:rsidRPr="00AD17C6" w:rsidRDefault="004C2284" w:rsidP="00741D73">
            <w:pPr>
              <w:rPr>
                <w:rFonts w:ascii="Arial" w:hAnsi="Arial" w:cs="Arial"/>
                <w:b/>
                <w:color w:val="000000"/>
                <w:sz w:val="18"/>
                <w:szCs w:val="18"/>
              </w:rPr>
            </w:pPr>
            <w:r w:rsidRPr="00AD17C6">
              <w:rPr>
                <w:rFonts w:ascii="Arial" w:hAnsi="Arial" w:cs="Arial"/>
                <w:b/>
                <w:color w:val="000000"/>
                <w:sz w:val="18"/>
                <w:szCs w:val="18"/>
              </w:rPr>
              <w:t>Instances</w:t>
            </w:r>
          </w:p>
        </w:tc>
        <w:tc>
          <w:tcPr>
            <w:tcW w:w="0" w:type="auto"/>
            <w:shd w:val="clear" w:color="auto" w:fill="CBCBCB"/>
            <w:vAlign w:val="center"/>
            <w:hideMark/>
          </w:tcPr>
          <w:p w:rsidR="004C2284" w:rsidRPr="00AD17C6" w:rsidRDefault="004C2284" w:rsidP="00741D73">
            <w:pPr>
              <w:rPr>
                <w:rFonts w:ascii="Arial" w:hAnsi="Arial" w:cs="Arial"/>
                <w:b/>
                <w:color w:val="000000"/>
                <w:sz w:val="18"/>
                <w:szCs w:val="18"/>
              </w:rPr>
            </w:pPr>
            <w:r w:rsidRPr="00AD17C6">
              <w:rPr>
                <w:rFonts w:ascii="Arial" w:hAnsi="Arial" w:cs="Arial"/>
                <w:b/>
                <w:color w:val="000000"/>
                <w:sz w:val="18"/>
                <w:szCs w:val="18"/>
              </w:rPr>
              <w:t>Mandatory</w:t>
            </w:r>
          </w:p>
        </w:tc>
        <w:tc>
          <w:tcPr>
            <w:tcW w:w="0" w:type="auto"/>
            <w:shd w:val="clear" w:color="auto" w:fill="CBCBCB"/>
            <w:vAlign w:val="center"/>
            <w:hideMark/>
          </w:tcPr>
          <w:p w:rsidR="004C2284" w:rsidRPr="00AD17C6" w:rsidRDefault="004C2284" w:rsidP="00741D73">
            <w:pPr>
              <w:rPr>
                <w:rFonts w:ascii="Arial" w:hAnsi="Arial" w:cs="Arial"/>
                <w:b/>
                <w:color w:val="000000"/>
                <w:sz w:val="18"/>
                <w:szCs w:val="18"/>
              </w:rPr>
            </w:pPr>
            <w:r w:rsidRPr="00AD17C6">
              <w:rPr>
                <w:rFonts w:ascii="Arial" w:hAnsi="Arial" w:cs="Arial"/>
                <w:b/>
                <w:color w:val="000000"/>
                <w:sz w:val="18"/>
                <w:szCs w:val="18"/>
              </w:rPr>
              <w:t>Object URN</w:t>
            </w:r>
          </w:p>
        </w:tc>
      </w:tr>
      <w:tr w:rsidR="004C2284" w:rsidTr="00741D73">
        <w:tc>
          <w:tcPr>
            <w:tcW w:w="0" w:type="auto"/>
            <w:vAlign w:val="center"/>
            <w:hideMark/>
          </w:tcPr>
          <w:p w:rsidR="004C2284" w:rsidRDefault="004C2284" w:rsidP="00741D73">
            <w:pPr>
              <w:rPr>
                <w:rFonts w:ascii="Arial" w:hAnsi="Arial" w:cs="Arial"/>
                <w:color w:val="000000"/>
                <w:sz w:val="18"/>
                <w:szCs w:val="18"/>
              </w:rPr>
            </w:pPr>
            <w:r>
              <w:rPr>
                <w:rFonts w:ascii="Arial" w:hAnsi="Arial" w:cs="Arial"/>
                <w:color w:val="000000"/>
                <w:sz w:val="18"/>
                <w:szCs w:val="18"/>
              </w:rPr>
              <w:t>Application</w:t>
            </w:r>
          </w:p>
        </w:tc>
        <w:tc>
          <w:tcPr>
            <w:tcW w:w="0" w:type="auto"/>
            <w:vAlign w:val="center"/>
            <w:hideMark/>
          </w:tcPr>
          <w:p w:rsidR="004C2284" w:rsidRDefault="004C2284" w:rsidP="004C2284">
            <w:pPr>
              <w:rPr>
                <w:rFonts w:ascii="Arial" w:hAnsi="Arial" w:cs="Arial"/>
                <w:color w:val="000000"/>
                <w:sz w:val="18"/>
                <w:szCs w:val="18"/>
              </w:rPr>
            </w:pPr>
            <w:r>
              <w:rPr>
                <w:rFonts w:ascii="Arial" w:hAnsi="Arial" w:cs="Arial"/>
                <w:color w:val="000000"/>
                <w:sz w:val="18"/>
                <w:szCs w:val="18"/>
              </w:rPr>
              <w:t>/</w:t>
            </w:r>
            <w:proofErr w:type="spellStart"/>
            <w:r>
              <w:rPr>
                <w:rFonts w:ascii="Arial" w:hAnsi="Arial" w:cs="Arial"/>
                <w:color w:val="000000"/>
                <w:sz w:val="18"/>
                <w:szCs w:val="18"/>
              </w:rPr>
              <w:t>le_appname</w:t>
            </w:r>
            <w:proofErr w:type="spellEnd"/>
          </w:p>
        </w:tc>
        <w:tc>
          <w:tcPr>
            <w:tcW w:w="0" w:type="auto"/>
          </w:tcPr>
          <w:p w:rsidR="004C2284" w:rsidRDefault="004C2284" w:rsidP="00741D73">
            <w:pPr>
              <w:rPr>
                <w:rFonts w:ascii="Arial" w:hAnsi="Arial" w:cs="Arial"/>
                <w:color w:val="000000"/>
                <w:sz w:val="18"/>
                <w:szCs w:val="18"/>
              </w:rPr>
            </w:pPr>
            <w:r>
              <w:rPr>
                <w:rFonts w:ascii="Arial" w:hAnsi="Arial" w:cs="Arial"/>
                <w:color w:val="000000"/>
                <w:sz w:val="18"/>
                <w:szCs w:val="18"/>
              </w:rPr>
              <w:t>0</w:t>
            </w:r>
          </w:p>
        </w:tc>
        <w:tc>
          <w:tcPr>
            <w:tcW w:w="0" w:type="auto"/>
            <w:vAlign w:val="center"/>
            <w:hideMark/>
          </w:tcPr>
          <w:p w:rsidR="004C2284" w:rsidRDefault="004C2284" w:rsidP="00741D73">
            <w:pPr>
              <w:rPr>
                <w:rFonts w:ascii="Arial" w:hAnsi="Arial" w:cs="Arial"/>
                <w:color w:val="000000"/>
                <w:sz w:val="18"/>
                <w:szCs w:val="18"/>
              </w:rPr>
            </w:pPr>
            <w:r>
              <w:rPr>
                <w:rFonts w:ascii="Arial" w:hAnsi="Arial" w:cs="Arial"/>
                <w:color w:val="000000"/>
                <w:sz w:val="18"/>
                <w:szCs w:val="18"/>
              </w:rPr>
              <w:t>Single</w:t>
            </w:r>
          </w:p>
        </w:tc>
        <w:tc>
          <w:tcPr>
            <w:tcW w:w="0" w:type="auto"/>
            <w:vAlign w:val="center"/>
            <w:hideMark/>
          </w:tcPr>
          <w:p w:rsidR="004C2284" w:rsidRDefault="004C2284" w:rsidP="00741D73">
            <w:pPr>
              <w:rPr>
                <w:rFonts w:ascii="Arial" w:hAnsi="Arial" w:cs="Arial"/>
                <w:color w:val="000000"/>
                <w:sz w:val="18"/>
                <w:szCs w:val="18"/>
              </w:rPr>
            </w:pPr>
            <w:r>
              <w:rPr>
                <w:rFonts w:ascii="Arial" w:hAnsi="Arial" w:cs="Arial"/>
                <w:color w:val="000000"/>
                <w:sz w:val="18"/>
                <w:szCs w:val="18"/>
              </w:rPr>
              <w:t xml:space="preserve">Mandatory </w:t>
            </w:r>
          </w:p>
        </w:tc>
        <w:tc>
          <w:tcPr>
            <w:tcW w:w="0" w:type="auto"/>
            <w:vAlign w:val="center"/>
            <w:hideMark/>
          </w:tcPr>
          <w:p w:rsidR="004C2284" w:rsidRDefault="004C2284" w:rsidP="004C2284">
            <w:pPr>
              <w:rPr>
                <w:rFonts w:ascii="Arial" w:hAnsi="Arial" w:cs="Arial"/>
                <w:color w:val="000000"/>
                <w:sz w:val="18"/>
                <w:szCs w:val="18"/>
              </w:rPr>
            </w:pPr>
            <w:r>
              <w:rPr>
                <w:rFonts w:ascii="Arial" w:hAnsi="Arial" w:cs="Arial"/>
                <w:color w:val="000000"/>
                <w:sz w:val="18"/>
                <w:szCs w:val="18"/>
              </w:rPr>
              <w:t>/</w:t>
            </w:r>
            <w:proofErr w:type="spellStart"/>
            <w:r>
              <w:rPr>
                <w:rFonts w:ascii="Arial" w:hAnsi="Arial" w:cs="Arial"/>
                <w:color w:val="000000"/>
                <w:sz w:val="18"/>
                <w:szCs w:val="18"/>
              </w:rPr>
              <w:t>le_appname</w:t>
            </w:r>
            <w:proofErr w:type="spellEnd"/>
            <w:r>
              <w:rPr>
                <w:rFonts w:ascii="Arial" w:hAnsi="Arial" w:cs="Arial"/>
                <w:color w:val="000000"/>
                <w:sz w:val="18"/>
                <w:szCs w:val="18"/>
              </w:rPr>
              <w:t>/0</w:t>
            </w:r>
          </w:p>
        </w:tc>
      </w:tr>
      <w:tr w:rsidR="004C2284" w:rsidTr="00741D73">
        <w:tc>
          <w:tcPr>
            <w:tcW w:w="0" w:type="auto"/>
            <w:vAlign w:val="center"/>
          </w:tcPr>
          <w:p w:rsidR="004C2284" w:rsidRDefault="004C2284" w:rsidP="00741D73">
            <w:pPr>
              <w:rPr>
                <w:rFonts w:ascii="Arial" w:hAnsi="Arial" w:cs="Arial"/>
                <w:color w:val="000000"/>
                <w:sz w:val="18"/>
                <w:szCs w:val="18"/>
              </w:rPr>
            </w:pPr>
            <w:r>
              <w:rPr>
                <w:rFonts w:ascii="Arial" w:hAnsi="Arial" w:cs="Arial"/>
                <w:color w:val="000000"/>
                <w:sz w:val="18"/>
                <w:szCs w:val="18"/>
              </w:rPr>
              <w:t>Application processes</w:t>
            </w:r>
          </w:p>
        </w:tc>
        <w:tc>
          <w:tcPr>
            <w:tcW w:w="0" w:type="auto"/>
            <w:vAlign w:val="center"/>
          </w:tcPr>
          <w:p w:rsidR="004C2284" w:rsidRDefault="004C2284" w:rsidP="00741D73">
            <w:pPr>
              <w:rPr>
                <w:rFonts w:ascii="Arial" w:hAnsi="Arial" w:cs="Arial"/>
                <w:color w:val="000000"/>
                <w:sz w:val="18"/>
                <w:szCs w:val="18"/>
              </w:rPr>
            </w:pPr>
            <w:r>
              <w:rPr>
                <w:rFonts w:ascii="Arial" w:hAnsi="Arial" w:cs="Arial"/>
                <w:color w:val="000000"/>
                <w:sz w:val="18"/>
                <w:szCs w:val="18"/>
              </w:rPr>
              <w:t>/</w:t>
            </w:r>
            <w:proofErr w:type="spellStart"/>
            <w:r>
              <w:rPr>
                <w:rFonts w:ascii="Arial" w:hAnsi="Arial" w:cs="Arial"/>
                <w:color w:val="000000"/>
                <w:sz w:val="18"/>
                <w:szCs w:val="18"/>
              </w:rPr>
              <w:t>le_appname</w:t>
            </w:r>
            <w:proofErr w:type="spellEnd"/>
          </w:p>
        </w:tc>
        <w:tc>
          <w:tcPr>
            <w:tcW w:w="0" w:type="auto"/>
          </w:tcPr>
          <w:p w:rsidR="004C2284" w:rsidRDefault="004C2284" w:rsidP="00741D73">
            <w:pPr>
              <w:rPr>
                <w:rFonts w:ascii="Arial" w:hAnsi="Arial" w:cs="Arial"/>
                <w:color w:val="000000"/>
                <w:sz w:val="18"/>
                <w:szCs w:val="18"/>
              </w:rPr>
            </w:pPr>
            <w:r>
              <w:rPr>
                <w:rFonts w:ascii="Arial" w:hAnsi="Arial" w:cs="Arial"/>
                <w:color w:val="000000"/>
                <w:sz w:val="18"/>
                <w:szCs w:val="18"/>
              </w:rPr>
              <w:t>1</w:t>
            </w:r>
          </w:p>
        </w:tc>
        <w:tc>
          <w:tcPr>
            <w:tcW w:w="0" w:type="auto"/>
            <w:vAlign w:val="center"/>
          </w:tcPr>
          <w:p w:rsidR="004C2284" w:rsidRDefault="004C2284" w:rsidP="00741D73">
            <w:pPr>
              <w:rPr>
                <w:rFonts w:ascii="Arial" w:hAnsi="Arial" w:cs="Arial"/>
                <w:color w:val="000000"/>
                <w:sz w:val="18"/>
                <w:szCs w:val="18"/>
              </w:rPr>
            </w:pPr>
            <w:r>
              <w:rPr>
                <w:rFonts w:ascii="Arial" w:hAnsi="Arial" w:cs="Arial"/>
                <w:color w:val="000000"/>
                <w:sz w:val="18"/>
                <w:szCs w:val="18"/>
              </w:rPr>
              <w:t>Multiple</w:t>
            </w:r>
          </w:p>
        </w:tc>
        <w:tc>
          <w:tcPr>
            <w:tcW w:w="0" w:type="auto"/>
            <w:vAlign w:val="center"/>
          </w:tcPr>
          <w:p w:rsidR="004C2284" w:rsidRDefault="004C2284" w:rsidP="00741D73">
            <w:pPr>
              <w:rPr>
                <w:rFonts w:ascii="Arial" w:hAnsi="Arial" w:cs="Arial"/>
                <w:color w:val="000000"/>
                <w:sz w:val="18"/>
                <w:szCs w:val="18"/>
              </w:rPr>
            </w:pPr>
            <w:r>
              <w:rPr>
                <w:rFonts w:ascii="Arial" w:hAnsi="Arial" w:cs="Arial"/>
                <w:color w:val="000000"/>
                <w:sz w:val="18"/>
                <w:szCs w:val="18"/>
              </w:rPr>
              <w:t xml:space="preserve">Mandatory </w:t>
            </w:r>
          </w:p>
        </w:tc>
        <w:tc>
          <w:tcPr>
            <w:tcW w:w="0" w:type="auto"/>
            <w:vAlign w:val="center"/>
          </w:tcPr>
          <w:p w:rsidR="004C2284" w:rsidRDefault="004C2284" w:rsidP="004C2284">
            <w:pPr>
              <w:rPr>
                <w:rFonts w:ascii="Arial" w:hAnsi="Arial" w:cs="Arial"/>
                <w:color w:val="000000"/>
                <w:sz w:val="18"/>
                <w:szCs w:val="18"/>
              </w:rPr>
            </w:pPr>
            <w:r>
              <w:rPr>
                <w:rFonts w:ascii="Arial" w:hAnsi="Arial" w:cs="Arial"/>
                <w:color w:val="000000"/>
                <w:sz w:val="18"/>
                <w:szCs w:val="18"/>
              </w:rPr>
              <w:t>/</w:t>
            </w:r>
            <w:proofErr w:type="spellStart"/>
            <w:r>
              <w:rPr>
                <w:rFonts w:ascii="Arial" w:hAnsi="Arial" w:cs="Arial"/>
                <w:color w:val="000000"/>
                <w:sz w:val="18"/>
                <w:szCs w:val="18"/>
              </w:rPr>
              <w:t>le_appname</w:t>
            </w:r>
            <w:proofErr w:type="spellEnd"/>
            <w:r>
              <w:rPr>
                <w:rFonts w:ascii="Arial" w:hAnsi="Arial" w:cs="Arial"/>
                <w:color w:val="000000"/>
                <w:sz w:val="18"/>
                <w:szCs w:val="18"/>
              </w:rPr>
              <w:t>/1</w:t>
            </w:r>
          </w:p>
        </w:tc>
      </w:tr>
    </w:tbl>
    <w:p w:rsidR="004C2284" w:rsidRDefault="004C2284" w:rsidP="004C2284">
      <w:pPr>
        <w:pStyle w:val="Titre3"/>
      </w:pPr>
      <w:r>
        <w:t>Resource definitions: object 0</w:t>
      </w:r>
    </w:p>
    <w:p w:rsidR="004C2284" w:rsidRDefault="004C2284" w:rsidP="004C2284">
      <w:pPr>
        <w:rPr>
          <w:lang w:eastAsia="zh-CN"/>
        </w:rPr>
      </w:pPr>
      <w:r>
        <w:rPr>
          <w:lang w:eastAsia="zh-CN"/>
        </w:rPr>
        <w:t xml:space="preserve">Column O (Operations): R </w:t>
      </w:r>
      <w:r>
        <w:rPr>
          <w:lang w:eastAsia="zh-CN"/>
        </w:rPr>
        <w:sym w:font="Wingdings" w:char="F0E0"/>
      </w:r>
      <w:r>
        <w:rPr>
          <w:lang w:eastAsia="zh-CN"/>
        </w:rPr>
        <w:t xml:space="preserve"> Read; W </w:t>
      </w:r>
      <w:r>
        <w:rPr>
          <w:lang w:eastAsia="zh-CN"/>
        </w:rPr>
        <w:sym w:font="Wingdings" w:char="F0E0"/>
      </w:r>
      <w:r>
        <w:rPr>
          <w:lang w:eastAsia="zh-CN"/>
        </w:rPr>
        <w:t xml:space="preserve"> Write; E </w:t>
      </w:r>
      <w:r>
        <w:rPr>
          <w:lang w:eastAsia="zh-CN"/>
        </w:rPr>
        <w:sym w:font="Wingdings" w:char="F0E0"/>
      </w:r>
      <w:r>
        <w:rPr>
          <w:lang w:eastAsia="zh-CN"/>
        </w:rPr>
        <w:t xml:space="preserve"> Execute</w:t>
      </w:r>
    </w:p>
    <w:p w:rsidR="004C2284" w:rsidRDefault="004C2284" w:rsidP="004C2284">
      <w:pPr>
        <w:rPr>
          <w:lang w:eastAsia="zh-CN"/>
        </w:rPr>
      </w:pPr>
      <w:r>
        <w:rPr>
          <w:lang w:eastAsia="zh-CN"/>
        </w:rPr>
        <w:t xml:space="preserve">Column I (Instances): S </w:t>
      </w:r>
      <w:r>
        <w:rPr>
          <w:lang w:eastAsia="zh-CN"/>
        </w:rPr>
        <w:sym w:font="Wingdings" w:char="F0E0"/>
      </w:r>
      <w:r>
        <w:rPr>
          <w:lang w:eastAsia="zh-CN"/>
        </w:rPr>
        <w:t xml:space="preserve"> Single; M </w:t>
      </w:r>
      <w:r>
        <w:rPr>
          <w:lang w:eastAsia="zh-CN"/>
        </w:rPr>
        <w:sym w:font="Wingdings" w:char="F0E0"/>
      </w:r>
      <w:r>
        <w:rPr>
          <w:lang w:eastAsia="zh-CN"/>
        </w:rPr>
        <w:t xml:space="preserve"> Multiple</w:t>
      </w:r>
    </w:p>
    <w:p w:rsidR="004C2284" w:rsidRPr="007E2A78" w:rsidRDefault="004C2284" w:rsidP="004C2284">
      <w:pPr>
        <w:rPr>
          <w:lang w:eastAsia="zh-CN"/>
        </w:rPr>
      </w:pPr>
      <w:r>
        <w:rPr>
          <w:lang w:eastAsia="zh-CN"/>
        </w:rPr>
        <w:t xml:space="preserve">Column M (Mandatory): M </w:t>
      </w:r>
      <w:r>
        <w:rPr>
          <w:lang w:eastAsia="zh-CN"/>
        </w:rPr>
        <w:sym w:font="Wingdings" w:char="F0E0"/>
      </w:r>
      <w:r>
        <w:rPr>
          <w:lang w:eastAsia="zh-CN"/>
        </w:rPr>
        <w:t xml:space="preserve"> Mandatory; O </w:t>
      </w:r>
      <w:r>
        <w:rPr>
          <w:lang w:eastAsia="zh-CN"/>
        </w:rPr>
        <w:sym w:font="Wingdings" w:char="F0E0"/>
      </w:r>
      <w:r>
        <w:rPr>
          <w:lang w:eastAsia="zh-CN"/>
        </w:rPr>
        <w:t xml:space="preserve"> Optional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9"/>
        <w:gridCol w:w="1381"/>
        <w:gridCol w:w="356"/>
        <w:gridCol w:w="332"/>
        <w:gridCol w:w="336"/>
        <w:gridCol w:w="678"/>
        <w:gridCol w:w="1134"/>
        <w:gridCol w:w="4216"/>
      </w:tblGrid>
      <w:tr w:rsidR="001743DC" w:rsidTr="00704F22">
        <w:trPr>
          <w:tblHeader/>
        </w:trPr>
        <w:tc>
          <w:tcPr>
            <w:tcW w:w="229" w:type="dxa"/>
            <w:shd w:val="clear" w:color="auto" w:fill="CBCBCB"/>
            <w:vAlign w:val="center"/>
            <w:hideMark/>
          </w:tcPr>
          <w:p w:rsidR="001743DC" w:rsidRPr="00AD17C6" w:rsidRDefault="001743DC" w:rsidP="00741D73">
            <w:pPr>
              <w:jc w:val="center"/>
              <w:rPr>
                <w:rFonts w:ascii="Arial" w:hAnsi="Arial" w:cs="Arial"/>
                <w:b/>
                <w:color w:val="000000"/>
                <w:sz w:val="18"/>
                <w:szCs w:val="18"/>
              </w:rPr>
            </w:pPr>
            <w:r w:rsidRPr="00AD17C6">
              <w:rPr>
                <w:rFonts w:ascii="Arial" w:hAnsi="Arial" w:cs="Arial"/>
                <w:b/>
                <w:color w:val="000000"/>
                <w:sz w:val="18"/>
                <w:szCs w:val="18"/>
              </w:rPr>
              <w:t>ID</w:t>
            </w:r>
          </w:p>
        </w:tc>
        <w:tc>
          <w:tcPr>
            <w:tcW w:w="1381" w:type="dxa"/>
            <w:shd w:val="clear" w:color="auto" w:fill="CBCBCB"/>
            <w:vAlign w:val="center"/>
            <w:hideMark/>
          </w:tcPr>
          <w:p w:rsidR="001743DC" w:rsidRPr="00AD17C6" w:rsidRDefault="001743DC" w:rsidP="00741D73">
            <w:pPr>
              <w:jc w:val="center"/>
              <w:rPr>
                <w:rFonts w:ascii="Arial" w:hAnsi="Arial" w:cs="Arial"/>
                <w:b/>
                <w:color w:val="000000"/>
                <w:sz w:val="18"/>
                <w:szCs w:val="18"/>
              </w:rPr>
            </w:pPr>
            <w:r w:rsidRPr="00AD17C6">
              <w:rPr>
                <w:rFonts w:ascii="Arial" w:hAnsi="Arial" w:cs="Arial"/>
                <w:b/>
                <w:color w:val="000000"/>
                <w:sz w:val="18"/>
                <w:szCs w:val="18"/>
              </w:rPr>
              <w:t>Name</w:t>
            </w:r>
          </w:p>
        </w:tc>
        <w:tc>
          <w:tcPr>
            <w:tcW w:w="356" w:type="dxa"/>
            <w:shd w:val="clear" w:color="auto" w:fill="CBCBCB"/>
            <w:vAlign w:val="center"/>
            <w:hideMark/>
          </w:tcPr>
          <w:p w:rsidR="001743DC" w:rsidRPr="00AD17C6" w:rsidRDefault="001743DC" w:rsidP="00741D73">
            <w:pPr>
              <w:jc w:val="center"/>
              <w:rPr>
                <w:rFonts w:ascii="Arial" w:hAnsi="Arial" w:cs="Arial"/>
                <w:b/>
                <w:color w:val="000000"/>
                <w:sz w:val="18"/>
                <w:szCs w:val="18"/>
              </w:rPr>
            </w:pPr>
            <w:r>
              <w:rPr>
                <w:rFonts w:ascii="Arial" w:hAnsi="Arial" w:cs="Arial"/>
                <w:b/>
                <w:color w:val="000000"/>
                <w:sz w:val="18"/>
                <w:szCs w:val="18"/>
              </w:rPr>
              <w:t>O</w:t>
            </w:r>
          </w:p>
        </w:tc>
        <w:tc>
          <w:tcPr>
            <w:tcW w:w="332" w:type="dxa"/>
            <w:shd w:val="clear" w:color="auto" w:fill="CBCBCB"/>
            <w:vAlign w:val="center"/>
            <w:hideMark/>
          </w:tcPr>
          <w:p w:rsidR="001743DC" w:rsidRPr="00AD17C6" w:rsidRDefault="001743DC" w:rsidP="00741D73">
            <w:pPr>
              <w:jc w:val="center"/>
              <w:rPr>
                <w:rFonts w:ascii="Arial" w:hAnsi="Arial" w:cs="Arial"/>
                <w:b/>
                <w:color w:val="000000"/>
                <w:sz w:val="18"/>
                <w:szCs w:val="18"/>
              </w:rPr>
            </w:pPr>
            <w:r w:rsidRPr="00AD17C6">
              <w:rPr>
                <w:rFonts w:ascii="Arial" w:hAnsi="Arial" w:cs="Arial"/>
                <w:b/>
                <w:color w:val="000000"/>
                <w:sz w:val="18"/>
                <w:szCs w:val="18"/>
              </w:rPr>
              <w:t>I</w:t>
            </w:r>
          </w:p>
        </w:tc>
        <w:tc>
          <w:tcPr>
            <w:tcW w:w="336" w:type="dxa"/>
            <w:shd w:val="clear" w:color="auto" w:fill="CBCBCB"/>
            <w:vAlign w:val="center"/>
            <w:hideMark/>
          </w:tcPr>
          <w:p w:rsidR="001743DC" w:rsidRPr="00AD17C6" w:rsidRDefault="001743DC" w:rsidP="00741D73">
            <w:pPr>
              <w:jc w:val="center"/>
              <w:rPr>
                <w:rFonts w:ascii="Arial" w:hAnsi="Arial" w:cs="Arial"/>
                <w:b/>
                <w:color w:val="000000"/>
                <w:sz w:val="18"/>
                <w:szCs w:val="18"/>
              </w:rPr>
            </w:pPr>
            <w:r>
              <w:rPr>
                <w:rFonts w:ascii="Arial" w:hAnsi="Arial" w:cs="Arial"/>
                <w:b/>
                <w:color w:val="000000"/>
                <w:sz w:val="18"/>
                <w:szCs w:val="18"/>
              </w:rPr>
              <w:t>M</w:t>
            </w:r>
          </w:p>
        </w:tc>
        <w:tc>
          <w:tcPr>
            <w:tcW w:w="678" w:type="dxa"/>
            <w:shd w:val="clear" w:color="auto" w:fill="CBCBCB"/>
            <w:vAlign w:val="center"/>
            <w:hideMark/>
          </w:tcPr>
          <w:p w:rsidR="001743DC" w:rsidRPr="00AD17C6" w:rsidRDefault="001743DC" w:rsidP="00741D73">
            <w:pPr>
              <w:jc w:val="center"/>
              <w:rPr>
                <w:rFonts w:ascii="Arial" w:hAnsi="Arial" w:cs="Arial"/>
                <w:b/>
                <w:color w:val="000000"/>
                <w:sz w:val="18"/>
                <w:szCs w:val="18"/>
              </w:rPr>
            </w:pPr>
            <w:r w:rsidRPr="00AD17C6">
              <w:rPr>
                <w:rFonts w:ascii="Arial" w:hAnsi="Arial" w:cs="Arial"/>
                <w:b/>
                <w:color w:val="000000"/>
                <w:sz w:val="18"/>
                <w:szCs w:val="18"/>
              </w:rPr>
              <w:t>Type</w:t>
            </w:r>
          </w:p>
        </w:tc>
        <w:tc>
          <w:tcPr>
            <w:tcW w:w="1134" w:type="dxa"/>
            <w:shd w:val="clear" w:color="auto" w:fill="CBCBCB"/>
            <w:vAlign w:val="center"/>
            <w:hideMark/>
          </w:tcPr>
          <w:p w:rsidR="001743DC" w:rsidRPr="00AD17C6" w:rsidRDefault="001743DC" w:rsidP="00741D73">
            <w:pPr>
              <w:jc w:val="center"/>
              <w:rPr>
                <w:rFonts w:ascii="Arial" w:hAnsi="Arial" w:cs="Arial"/>
                <w:b/>
                <w:color w:val="000000"/>
                <w:sz w:val="18"/>
                <w:szCs w:val="18"/>
              </w:rPr>
            </w:pPr>
            <w:r w:rsidRPr="00AD17C6">
              <w:rPr>
                <w:rFonts w:ascii="Arial" w:hAnsi="Arial" w:cs="Arial"/>
                <w:b/>
                <w:color w:val="000000"/>
                <w:sz w:val="18"/>
                <w:szCs w:val="18"/>
              </w:rPr>
              <w:t>Range or Enumeration</w:t>
            </w:r>
          </w:p>
        </w:tc>
        <w:tc>
          <w:tcPr>
            <w:tcW w:w="4216" w:type="dxa"/>
            <w:shd w:val="clear" w:color="auto" w:fill="CBCBCB"/>
            <w:vAlign w:val="center"/>
            <w:hideMark/>
          </w:tcPr>
          <w:p w:rsidR="001743DC" w:rsidRPr="00AD17C6" w:rsidRDefault="001743DC" w:rsidP="00741D73">
            <w:pPr>
              <w:jc w:val="center"/>
              <w:rPr>
                <w:rFonts w:ascii="Arial" w:hAnsi="Arial" w:cs="Arial"/>
                <w:b/>
                <w:color w:val="000000"/>
                <w:sz w:val="18"/>
                <w:szCs w:val="18"/>
              </w:rPr>
            </w:pPr>
            <w:r w:rsidRPr="00AD17C6">
              <w:rPr>
                <w:rFonts w:ascii="Arial" w:hAnsi="Arial" w:cs="Arial"/>
                <w:b/>
                <w:color w:val="000000"/>
                <w:sz w:val="18"/>
                <w:szCs w:val="18"/>
              </w:rPr>
              <w:t>Description</w:t>
            </w:r>
          </w:p>
        </w:tc>
      </w:tr>
      <w:tr w:rsidR="001743DC" w:rsidTr="00704F22">
        <w:trPr>
          <w:trHeight w:val="382"/>
        </w:trPr>
        <w:tc>
          <w:tcPr>
            <w:tcW w:w="229" w:type="dxa"/>
            <w:shd w:val="clear" w:color="auto" w:fill="FFFFFF"/>
            <w:hideMark/>
          </w:tcPr>
          <w:p w:rsidR="001743DC" w:rsidRDefault="001743DC" w:rsidP="00741D73">
            <w:pPr>
              <w:rPr>
                <w:rFonts w:ascii="Arial" w:hAnsi="Arial" w:cs="Arial"/>
                <w:color w:val="000000"/>
                <w:sz w:val="18"/>
                <w:szCs w:val="18"/>
              </w:rPr>
            </w:pPr>
            <w:r>
              <w:rPr>
                <w:rFonts w:ascii="Arial" w:hAnsi="Arial" w:cs="Arial"/>
                <w:color w:val="000000"/>
                <w:sz w:val="18"/>
                <w:szCs w:val="18"/>
              </w:rPr>
              <w:t>0</w:t>
            </w:r>
          </w:p>
        </w:tc>
        <w:tc>
          <w:tcPr>
            <w:tcW w:w="1381" w:type="dxa"/>
            <w:shd w:val="clear" w:color="auto" w:fill="FFFFFF"/>
            <w:hideMark/>
          </w:tcPr>
          <w:p w:rsidR="001743DC" w:rsidRDefault="001743DC" w:rsidP="00741D73">
            <w:pPr>
              <w:rPr>
                <w:rFonts w:ascii="Arial" w:hAnsi="Arial" w:cs="Arial"/>
                <w:color w:val="000000"/>
                <w:sz w:val="18"/>
                <w:szCs w:val="18"/>
              </w:rPr>
            </w:pPr>
            <w:r>
              <w:rPr>
                <w:rFonts w:ascii="Arial" w:hAnsi="Arial" w:cs="Arial"/>
                <w:color w:val="000000"/>
                <w:sz w:val="18"/>
                <w:szCs w:val="18"/>
              </w:rPr>
              <w:t>Version</w:t>
            </w:r>
          </w:p>
        </w:tc>
        <w:tc>
          <w:tcPr>
            <w:tcW w:w="356" w:type="dxa"/>
            <w:shd w:val="clear" w:color="auto" w:fill="FFFFFF"/>
            <w:hideMark/>
          </w:tcPr>
          <w:p w:rsidR="001743DC" w:rsidRDefault="001743DC" w:rsidP="00741D73">
            <w:pPr>
              <w:rPr>
                <w:rFonts w:ascii="Arial" w:hAnsi="Arial" w:cs="Arial"/>
                <w:color w:val="000000"/>
                <w:sz w:val="18"/>
                <w:szCs w:val="18"/>
              </w:rPr>
            </w:pPr>
            <w:r>
              <w:rPr>
                <w:rFonts w:ascii="Arial" w:hAnsi="Arial" w:cs="Arial"/>
                <w:color w:val="000000"/>
                <w:sz w:val="18"/>
                <w:szCs w:val="18"/>
              </w:rPr>
              <w:t>R</w:t>
            </w:r>
          </w:p>
        </w:tc>
        <w:tc>
          <w:tcPr>
            <w:tcW w:w="332" w:type="dxa"/>
            <w:shd w:val="clear" w:color="auto" w:fill="FFFFFF"/>
          </w:tcPr>
          <w:p w:rsidR="001743DC" w:rsidRDefault="001743DC" w:rsidP="00741D73">
            <w:pPr>
              <w:rPr>
                <w:rFonts w:ascii="Arial" w:hAnsi="Arial" w:cs="Arial"/>
                <w:color w:val="000000"/>
                <w:sz w:val="18"/>
                <w:szCs w:val="18"/>
              </w:rPr>
            </w:pPr>
            <w:r>
              <w:rPr>
                <w:rFonts w:ascii="Arial" w:hAnsi="Arial" w:cs="Arial"/>
                <w:color w:val="000000"/>
                <w:sz w:val="18"/>
                <w:szCs w:val="18"/>
              </w:rPr>
              <w:t>S</w:t>
            </w:r>
          </w:p>
        </w:tc>
        <w:tc>
          <w:tcPr>
            <w:tcW w:w="336" w:type="dxa"/>
            <w:shd w:val="clear" w:color="auto" w:fill="FFFFFF"/>
            <w:hideMark/>
          </w:tcPr>
          <w:p w:rsidR="001743DC" w:rsidRDefault="001743DC" w:rsidP="00741D73">
            <w:pPr>
              <w:rPr>
                <w:rFonts w:ascii="Arial" w:hAnsi="Arial" w:cs="Arial"/>
                <w:color w:val="000000"/>
                <w:sz w:val="18"/>
                <w:szCs w:val="18"/>
              </w:rPr>
            </w:pPr>
            <w:r>
              <w:rPr>
                <w:rFonts w:ascii="Arial" w:hAnsi="Arial" w:cs="Arial"/>
                <w:color w:val="000000"/>
                <w:sz w:val="18"/>
                <w:szCs w:val="18"/>
              </w:rPr>
              <w:t>M</w:t>
            </w:r>
          </w:p>
        </w:tc>
        <w:tc>
          <w:tcPr>
            <w:tcW w:w="678" w:type="dxa"/>
            <w:shd w:val="clear" w:color="auto" w:fill="FFFFFF"/>
            <w:hideMark/>
          </w:tcPr>
          <w:p w:rsidR="001743DC" w:rsidRDefault="001743DC" w:rsidP="00741D73">
            <w:pPr>
              <w:rPr>
                <w:rFonts w:ascii="Arial" w:hAnsi="Arial" w:cs="Arial"/>
                <w:color w:val="000000"/>
                <w:sz w:val="18"/>
                <w:szCs w:val="18"/>
              </w:rPr>
            </w:pPr>
            <w:r>
              <w:rPr>
                <w:rFonts w:ascii="Arial" w:hAnsi="Arial" w:cs="Arial"/>
                <w:color w:val="000000"/>
                <w:sz w:val="18"/>
                <w:szCs w:val="18"/>
              </w:rPr>
              <w:t>String</w:t>
            </w:r>
          </w:p>
        </w:tc>
        <w:tc>
          <w:tcPr>
            <w:tcW w:w="1134" w:type="dxa"/>
            <w:shd w:val="clear" w:color="auto" w:fill="FFFFFF"/>
            <w:hideMark/>
          </w:tcPr>
          <w:p w:rsidR="001743DC" w:rsidRDefault="001743DC" w:rsidP="00741D73">
            <w:pPr>
              <w:rPr>
                <w:rFonts w:ascii="Arial" w:hAnsi="Arial" w:cs="Arial"/>
                <w:color w:val="000000"/>
                <w:sz w:val="18"/>
                <w:szCs w:val="18"/>
              </w:rPr>
            </w:pPr>
            <w:r>
              <w:rPr>
                <w:rFonts w:ascii="Arial" w:hAnsi="Arial" w:cs="Arial"/>
                <w:color w:val="000000"/>
                <w:sz w:val="18"/>
                <w:szCs w:val="18"/>
              </w:rPr>
              <w:t>0 – 255 bytes</w:t>
            </w:r>
          </w:p>
        </w:tc>
        <w:tc>
          <w:tcPr>
            <w:tcW w:w="4216" w:type="dxa"/>
            <w:shd w:val="clear" w:color="auto" w:fill="FFFFFF"/>
            <w:hideMark/>
          </w:tcPr>
          <w:p w:rsidR="001743DC" w:rsidRPr="00F372A8" w:rsidRDefault="001743DC" w:rsidP="00741D73">
            <w:pPr>
              <w:rPr>
                <w:rFonts w:ascii="Arial" w:hAnsi="Arial" w:cs="Arial"/>
                <w:color w:val="000000"/>
                <w:sz w:val="18"/>
                <w:szCs w:val="18"/>
              </w:rPr>
            </w:pPr>
            <w:r>
              <w:rPr>
                <w:rFonts w:ascii="Arial" w:hAnsi="Arial" w:cs="Arial"/>
                <w:color w:val="000000"/>
                <w:sz w:val="18"/>
                <w:szCs w:val="18"/>
              </w:rPr>
              <w:t>Application</w:t>
            </w:r>
            <w:r w:rsidRPr="00F372A8">
              <w:rPr>
                <w:rFonts w:ascii="Arial" w:hAnsi="Arial" w:cs="Arial"/>
                <w:color w:val="000000"/>
                <w:sz w:val="18"/>
                <w:szCs w:val="18"/>
              </w:rPr>
              <w:t xml:space="preserve"> version</w:t>
            </w:r>
          </w:p>
        </w:tc>
      </w:tr>
      <w:tr w:rsidR="001743DC" w:rsidTr="00704F22">
        <w:trPr>
          <w:trHeight w:val="382"/>
        </w:trPr>
        <w:tc>
          <w:tcPr>
            <w:tcW w:w="229" w:type="dxa"/>
            <w:shd w:val="clear" w:color="auto" w:fill="FFFFFF"/>
          </w:tcPr>
          <w:p w:rsidR="001743DC" w:rsidRDefault="001743DC" w:rsidP="00741D73">
            <w:pPr>
              <w:rPr>
                <w:rFonts w:ascii="Arial" w:hAnsi="Arial" w:cs="Arial"/>
                <w:color w:val="000000"/>
                <w:sz w:val="18"/>
                <w:szCs w:val="18"/>
              </w:rPr>
            </w:pPr>
            <w:r>
              <w:rPr>
                <w:rFonts w:ascii="Arial" w:hAnsi="Arial" w:cs="Arial"/>
                <w:color w:val="000000"/>
                <w:sz w:val="18"/>
                <w:szCs w:val="18"/>
              </w:rPr>
              <w:t>1</w:t>
            </w:r>
          </w:p>
        </w:tc>
        <w:tc>
          <w:tcPr>
            <w:tcW w:w="1381" w:type="dxa"/>
            <w:shd w:val="clear" w:color="auto" w:fill="FFFFFF"/>
          </w:tcPr>
          <w:p w:rsidR="001743DC" w:rsidRDefault="001743DC" w:rsidP="00741D73">
            <w:pPr>
              <w:rPr>
                <w:rFonts w:ascii="Arial" w:hAnsi="Arial" w:cs="Arial"/>
                <w:color w:val="000000"/>
                <w:sz w:val="18"/>
                <w:szCs w:val="18"/>
              </w:rPr>
            </w:pPr>
            <w:r>
              <w:rPr>
                <w:rFonts w:ascii="Arial" w:hAnsi="Arial" w:cs="Arial"/>
                <w:color w:val="000000"/>
                <w:sz w:val="18"/>
                <w:szCs w:val="18"/>
              </w:rPr>
              <w:t>Name</w:t>
            </w:r>
          </w:p>
        </w:tc>
        <w:tc>
          <w:tcPr>
            <w:tcW w:w="356" w:type="dxa"/>
            <w:shd w:val="clear" w:color="auto" w:fill="FFFFFF"/>
          </w:tcPr>
          <w:p w:rsidR="001743DC" w:rsidRDefault="001743DC" w:rsidP="00741D73">
            <w:pPr>
              <w:rPr>
                <w:rFonts w:ascii="Arial" w:hAnsi="Arial" w:cs="Arial"/>
                <w:color w:val="000000"/>
                <w:sz w:val="18"/>
                <w:szCs w:val="18"/>
              </w:rPr>
            </w:pPr>
            <w:r>
              <w:rPr>
                <w:rFonts w:ascii="Arial" w:hAnsi="Arial" w:cs="Arial"/>
                <w:color w:val="000000"/>
                <w:sz w:val="18"/>
                <w:szCs w:val="18"/>
              </w:rPr>
              <w:t>R</w:t>
            </w:r>
          </w:p>
        </w:tc>
        <w:tc>
          <w:tcPr>
            <w:tcW w:w="332" w:type="dxa"/>
            <w:shd w:val="clear" w:color="auto" w:fill="FFFFFF"/>
          </w:tcPr>
          <w:p w:rsidR="001743DC" w:rsidRDefault="001743DC" w:rsidP="00741D73">
            <w:pPr>
              <w:rPr>
                <w:rFonts w:ascii="Arial" w:hAnsi="Arial" w:cs="Arial"/>
                <w:color w:val="000000"/>
                <w:sz w:val="18"/>
                <w:szCs w:val="18"/>
              </w:rPr>
            </w:pPr>
            <w:r>
              <w:rPr>
                <w:rFonts w:ascii="Arial" w:hAnsi="Arial" w:cs="Arial"/>
                <w:color w:val="000000"/>
                <w:sz w:val="18"/>
                <w:szCs w:val="18"/>
              </w:rPr>
              <w:t>S</w:t>
            </w:r>
          </w:p>
        </w:tc>
        <w:tc>
          <w:tcPr>
            <w:tcW w:w="336" w:type="dxa"/>
            <w:shd w:val="clear" w:color="auto" w:fill="FFFFFF"/>
          </w:tcPr>
          <w:p w:rsidR="001743DC" w:rsidRDefault="001743DC" w:rsidP="00741D73">
            <w:pPr>
              <w:rPr>
                <w:rFonts w:ascii="Arial" w:hAnsi="Arial" w:cs="Arial"/>
                <w:color w:val="000000"/>
                <w:sz w:val="18"/>
                <w:szCs w:val="18"/>
              </w:rPr>
            </w:pPr>
            <w:r>
              <w:rPr>
                <w:rFonts w:ascii="Arial" w:hAnsi="Arial" w:cs="Arial"/>
                <w:color w:val="000000"/>
                <w:sz w:val="18"/>
                <w:szCs w:val="18"/>
              </w:rPr>
              <w:t>M</w:t>
            </w:r>
          </w:p>
        </w:tc>
        <w:tc>
          <w:tcPr>
            <w:tcW w:w="678" w:type="dxa"/>
            <w:shd w:val="clear" w:color="auto" w:fill="FFFFFF"/>
          </w:tcPr>
          <w:p w:rsidR="001743DC" w:rsidRDefault="001743DC" w:rsidP="00741D73">
            <w:pPr>
              <w:rPr>
                <w:rFonts w:ascii="Arial" w:hAnsi="Arial" w:cs="Arial"/>
                <w:color w:val="000000"/>
                <w:sz w:val="18"/>
                <w:szCs w:val="18"/>
              </w:rPr>
            </w:pPr>
            <w:r>
              <w:rPr>
                <w:rFonts w:ascii="Arial" w:hAnsi="Arial" w:cs="Arial"/>
                <w:color w:val="000000"/>
                <w:sz w:val="18"/>
                <w:szCs w:val="18"/>
              </w:rPr>
              <w:t>String</w:t>
            </w:r>
          </w:p>
        </w:tc>
        <w:tc>
          <w:tcPr>
            <w:tcW w:w="1134" w:type="dxa"/>
            <w:shd w:val="clear" w:color="auto" w:fill="FFFFFF"/>
          </w:tcPr>
          <w:p w:rsidR="001743DC" w:rsidRPr="00F372A8" w:rsidRDefault="001743DC" w:rsidP="00741D73">
            <w:pPr>
              <w:rPr>
                <w:rFonts w:ascii="Arial" w:hAnsi="Arial" w:cs="Arial"/>
                <w:color w:val="000000"/>
                <w:sz w:val="18"/>
                <w:szCs w:val="18"/>
              </w:rPr>
            </w:pPr>
            <w:r>
              <w:rPr>
                <w:rFonts w:ascii="Arial" w:hAnsi="Arial" w:cs="Arial"/>
                <w:color w:val="000000"/>
                <w:sz w:val="18"/>
                <w:szCs w:val="18"/>
              </w:rPr>
              <w:t>0 – 255 bytes</w:t>
            </w:r>
          </w:p>
        </w:tc>
        <w:tc>
          <w:tcPr>
            <w:tcW w:w="4216" w:type="dxa"/>
            <w:shd w:val="clear" w:color="auto" w:fill="FFFFFF"/>
          </w:tcPr>
          <w:p w:rsidR="001743DC" w:rsidRPr="00F372A8" w:rsidRDefault="001743DC" w:rsidP="00741D73">
            <w:pPr>
              <w:rPr>
                <w:rFonts w:ascii="Arial" w:hAnsi="Arial" w:cs="Arial"/>
                <w:color w:val="000000"/>
                <w:sz w:val="18"/>
                <w:szCs w:val="18"/>
              </w:rPr>
            </w:pPr>
            <w:r w:rsidRPr="004C2284">
              <w:rPr>
                <w:rFonts w:ascii="Arial" w:hAnsi="Arial" w:cs="Arial"/>
                <w:color w:val="000000"/>
                <w:sz w:val="18"/>
                <w:szCs w:val="18"/>
              </w:rPr>
              <w:t>Application name</w:t>
            </w:r>
          </w:p>
        </w:tc>
      </w:tr>
      <w:tr w:rsidR="001743DC" w:rsidTr="00704F22">
        <w:trPr>
          <w:trHeight w:val="382"/>
        </w:trPr>
        <w:tc>
          <w:tcPr>
            <w:tcW w:w="229" w:type="dxa"/>
            <w:shd w:val="clear" w:color="auto" w:fill="FFFFFF"/>
          </w:tcPr>
          <w:p w:rsidR="001743DC" w:rsidRDefault="001743DC" w:rsidP="00741D73">
            <w:pPr>
              <w:rPr>
                <w:rFonts w:ascii="Arial" w:hAnsi="Arial" w:cs="Arial"/>
                <w:color w:val="000000"/>
                <w:sz w:val="18"/>
                <w:szCs w:val="18"/>
              </w:rPr>
            </w:pPr>
            <w:r>
              <w:rPr>
                <w:rFonts w:ascii="Arial" w:hAnsi="Arial" w:cs="Arial"/>
                <w:color w:val="000000"/>
                <w:sz w:val="18"/>
                <w:szCs w:val="18"/>
              </w:rPr>
              <w:t>2</w:t>
            </w:r>
          </w:p>
        </w:tc>
        <w:tc>
          <w:tcPr>
            <w:tcW w:w="1381" w:type="dxa"/>
            <w:shd w:val="clear" w:color="auto" w:fill="FFFFFF"/>
          </w:tcPr>
          <w:p w:rsidR="001743DC" w:rsidRDefault="001743DC" w:rsidP="00741D73">
            <w:pPr>
              <w:rPr>
                <w:rFonts w:ascii="Arial" w:hAnsi="Arial" w:cs="Arial"/>
                <w:color w:val="000000"/>
                <w:sz w:val="18"/>
                <w:szCs w:val="18"/>
              </w:rPr>
            </w:pPr>
            <w:r>
              <w:rPr>
                <w:rFonts w:ascii="Arial" w:hAnsi="Arial" w:cs="Arial"/>
                <w:color w:val="000000"/>
                <w:sz w:val="18"/>
                <w:szCs w:val="18"/>
              </w:rPr>
              <w:t>State</w:t>
            </w:r>
          </w:p>
        </w:tc>
        <w:tc>
          <w:tcPr>
            <w:tcW w:w="356" w:type="dxa"/>
            <w:shd w:val="clear" w:color="auto" w:fill="FFFFFF"/>
          </w:tcPr>
          <w:p w:rsidR="001743DC" w:rsidRDefault="001743DC" w:rsidP="00741D73">
            <w:pPr>
              <w:rPr>
                <w:rFonts w:ascii="Arial" w:hAnsi="Arial" w:cs="Arial"/>
                <w:color w:val="000000"/>
                <w:sz w:val="18"/>
                <w:szCs w:val="18"/>
              </w:rPr>
            </w:pPr>
            <w:r>
              <w:rPr>
                <w:rFonts w:ascii="Arial" w:hAnsi="Arial" w:cs="Arial"/>
                <w:color w:val="000000"/>
                <w:sz w:val="18"/>
                <w:szCs w:val="18"/>
              </w:rPr>
              <w:t>R</w:t>
            </w:r>
          </w:p>
        </w:tc>
        <w:tc>
          <w:tcPr>
            <w:tcW w:w="332" w:type="dxa"/>
            <w:shd w:val="clear" w:color="auto" w:fill="FFFFFF"/>
          </w:tcPr>
          <w:p w:rsidR="001743DC" w:rsidRDefault="001743DC" w:rsidP="00741D73">
            <w:pPr>
              <w:rPr>
                <w:rFonts w:ascii="Arial" w:hAnsi="Arial" w:cs="Arial"/>
                <w:color w:val="000000"/>
                <w:sz w:val="18"/>
                <w:szCs w:val="18"/>
              </w:rPr>
            </w:pPr>
            <w:r>
              <w:rPr>
                <w:rFonts w:ascii="Arial" w:hAnsi="Arial" w:cs="Arial"/>
                <w:color w:val="000000"/>
                <w:sz w:val="18"/>
                <w:szCs w:val="18"/>
              </w:rPr>
              <w:t>S</w:t>
            </w:r>
          </w:p>
        </w:tc>
        <w:tc>
          <w:tcPr>
            <w:tcW w:w="336" w:type="dxa"/>
            <w:shd w:val="clear" w:color="auto" w:fill="FFFFFF"/>
          </w:tcPr>
          <w:p w:rsidR="001743DC" w:rsidRDefault="001743DC" w:rsidP="00741D73">
            <w:pPr>
              <w:rPr>
                <w:rFonts w:ascii="Arial" w:hAnsi="Arial" w:cs="Arial"/>
                <w:color w:val="000000"/>
                <w:sz w:val="18"/>
                <w:szCs w:val="18"/>
              </w:rPr>
            </w:pPr>
            <w:r>
              <w:rPr>
                <w:rFonts w:ascii="Arial" w:hAnsi="Arial" w:cs="Arial"/>
                <w:color w:val="000000"/>
                <w:sz w:val="18"/>
                <w:szCs w:val="18"/>
              </w:rPr>
              <w:t>M</w:t>
            </w:r>
          </w:p>
        </w:tc>
        <w:tc>
          <w:tcPr>
            <w:tcW w:w="678" w:type="dxa"/>
            <w:shd w:val="clear" w:color="auto" w:fill="FFFFFF"/>
          </w:tcPr>
          <w:p w:rsidR="001743DC" w:rsidRDefault="001743DC" w:rsidP="00741D73">
            <w:pPr>
              <w:rPr>
                <w:rFonts w:ascii="Arial" w:hAnsi="Arial" w:cs="Arial"/>
                <w:color w:val="000000"/>
                <w:sz w:val="18"/>
                <w:szCs w:val="18"/>
              </w:rPr>
            </w:pPr>
            <w:r>
              <w:rPr>
                <w:rFonts w:ascii="Arial" w:hAnsi="Arial" w:cs="Arial"/>
                <w:color w:val="000000"/>
                <w:sz w:val="18"/>
                <w:szCs w:val="18"/>
              </w:rPr>
              <w:t>Integer</w:t>
            </w:r>
          </w:p>
        </w:tc>
        <w:tc>
          <w:tcPr>
            <w:tcW w:w="1134" w:type="dxa"/>
            <w:shd w:val="clear" w:color="auto" w:fill="FFFFFF"/>
          </w:tcPr>
          <w:p w:rsidR="001743DC" w:rsidRDefault="001743DC" w:rsidP="00741D73">
            <w:pPr>
              <w:rPr>
                <w:rFonts w:ascii="Arial" w:hAnsi="Arial" w:cs="Arial"/>
                <w:color w:val="000000"/>
                <w:sz w:val="18"/>
                <w:szCs w:val="18"/>
              </w:rPr>
            </w:pPr>
            <w:r>
              <w:rPr>
                <w:rFonts w:ascii="Arial" w:hAnsi="Arial" w:cs="Arial"/>
                <w:color w:val="000000"/>
                <w:sz w:val="18"/>
                <w:szCs w:val="18"/>
              </w:rPr>
              <w:t>[0-2]</w:t>
            </w:r>
          </w:p>
        </w:tc>
        <w:tc>
          <w:tcPr>
            <w:tcW w:w="4216" w:type="dxa"/>
            <w:shd w:val="clear" w:color="auto" w:fill="FFFFFF"/>
          </w:tcPr>
          <w:p w:rsidR="001743DC" w:rsidRDefault="001743DC" w:rsidP="00741D73">
            <w:pPr>
              <w:rPr>
                <w:rFonts w:ascii="Arial" w:hAnsi="Arial" w:cs="Arial"/>
                <w:color w:val="000000"/>
                <w:sz w:val="18"/>
                <w:szCs w:val="18"/>
              </w:rPr>
            </w:pPr>
            <w:r>
              <w:rPr>
                <w:rFonts w:ascii="Arial" w:hAnsi="Arial" w:cs="Arial"/>
                <w:color w:val="000000"/>
                <w:sz w:val="18"/>
                <w:szCs w:val="18"/>
              </w:rPr>
              <w:t>Application state</w:t>
            </w:r>
          </w:p>
          <w:p w:rsidR="001743DC" w:rsidRDefault="001743DC" w:rsidP="00741D73">
            <w:pPr>
              <w:rPr>
                <w:rFonts w:ascii="Arial" w:hAnsi="Arial" w:cs="Arial"/>
                <w:color w:val="000000"/>
                <w:sz w:val="18"/>
                <w:szCs w:val="18"/>
              </w:rPr>
            </w:pPr>
            <w:r>
              <w:rPr>
                <w:rFonts w:ascii="Arial" w:hAnsi="Arial" w:cs="Arial"/>
                <w:color w:val="000000"/>
                <w:sz w:val="18"/>
                <w:szCs w:val="18"/>
              </w:rPr>
              <w:t>0: stopped</w:t>
            </w:r>
          </w:p>
          <w:p w:rsidR="001743DC" w:rsidRDefault="001743DC" w:rsidP="00741D73">
            <w:pPr>
              <w:rPr>
                <w:rFonts w:ascii="Arial" w:hAnsi="Arial" w:cs="Arial"/>
                <w:color w:val="000000"/>
                <w:sz w:val="18"/>
                <w:szCs w:val="18"/>
              </w:rPr>
            </w:pPr>
            <w:r>
              <w:rPr>
                <w:rFonts w:ascii="Arial" w:hAnsi="Arial" w:cs="Arial"/>
                <w:color w:val="000000"/>
                <w:sz w:val="18"/>
                <w:szCs w:val="18"/>
              </w:rPr>
              <w:t>1: Running</w:t>
            </w:r>
          </w:p>
          <w:p w:rsidR="001743DC" w:rsidRPr="004C2284" w:rsidRDefault="001743DC" w:rsidP="00741D73">
            <w:pPr>
              <w:rPr>
                <w:rFonts w:ascii="Arial" w:hAnsi="Arial" w:cs="Arial"/>
                <w:color w:val="000000"/>
                <w:sz w:val="18"/>
                <w:szCs w:val="18"/>
              </w:rPr>
            </w:pPr>
            <w:r>
              <w:rPr>
                <w:rFonts w:ascii="Arial" w:hAnsi="Arial" w:cs="Arial"/>
                <w:color w:val="000000"/>
                <w:sz w:val="18"/>
                <w:szCs w:val="18"/>
              </w:rPr>
              <w:t>2: Idle</w:t>
            </w:r>
          </w:p>
        </w:tc>
      </w:tr>
      <w:tr w:rsidR="001743DC" w:rsidTr="00704F22">
        <w:trPr>
          <w:trHeight w:val="382"/>
        </w:trPr>
        <w:tc>
          <w:tcPr>
            <w:tcW w:w="229" w:type="dxa"/>
            <w:shd w:val="clear" w:color="auto" w:fill="FFFFFF"/>
          </w:tcPr>
          <w:p w:rsidR="001743DC" w:rsidRDefault="001743DC" w:rsidP="00741D73">
            <w:pPr>
              <w:rPr>
                <w:rFonts w:ascii="Arial" w:hAnsi="Arial" w:cs="Arial"/>
                <w:color w:val="000000"/>
                <w:sz w:val="18"/>
                <w:szCs w:val="18"/>
              </w:rPr>
            </w:pPr>
            <w:r>
              <w:rPr>
                <w:rFonts w:ascii="Arial" w:hAnsi="Arial" w:cs="Arial"/>
                <w:color w:val="000000"/>
                <w:sz w:val="18"/>
                <w:szCs w:val="18"/>
              </w:rPr>
              <w:t>3</w:t>
            </w:r>
          </w:p>
        </w:tc>
        <w:tc>
          <w:tcPr>
            <w:tcW w:w="1381" w:type="dxa"/>
            <w:shd w:val="clear" w:color="auto" w:fill="FFFFFF"/>
          </w:tcPr>
          <w:p w:rsidR="001743DC" w:rsidRDefault="001743DC" w:rsidP="00741D73">
            <w:pPr>
              <w:rPr>
                <w:rFonts w:ascii="Arial" w:hAnsi="Arial" w:cs="Arial"/>
                <w:color w:val="000000"/>
                <w:sz w:val="18"/>
                <w:szCs w:val="18"/>
              </w:rPr>
            </w:pPr>
            <w:r>
              <w:rPr>
                <w:rFonts w:ascii="Arial" w:hAnsi="Arial" w:cs="Arial"/>
                <w:color w:val="000000"/>
                <w:sz w:val="18"/>
                <w:szCs w:val="18"/>
              </w:rPr>
              <w:t>Start Mode</w:t>
            </w:r>
          </w:p>
        </w:tc>
        <w:tc>
          <w:tcPr>
            <w:tcW w:w="356" w:type="dxa"/>
            <w:shd w:val="clear" w:color="auto" w:fill="FFFFFF"/>
          </w:tcPr>
          <w:p w:rsidR="001743DC" w:rsidRDefault="001743DC" w:rsidP="00741D73">
            <w:pPr>
              <w:rPr>
                <w:rFonts w:ascii="Arial" w:hAnsi="Arial" w:cs="Arial"/>
                <w:color w:val="000000"/>
                <w:sz w:val="18"/>
                <w:szCs w:val="18"/>
              </w:rPr>
            </w:pPr>
            <w:r>
              <w:rPr>
                <w:rFonts w:ascii="Arial" w:hAnsi="Arial" w:cs="Arial"/>
                <w:color w:val="000000"/>
                <w:sz w:val="18"/>
                <w:szCs w:val="18"/>
              </w:rPr>
              <w:t>R</w:t>
            </w:r>
          </w:p>
        </w:tc>
        <w:tc>
          <w:tcPr>
            <w:tcW w:w="332" w:type="dxa"/>
            <w:shd w:val="clear" w:color="auto" w:fill="FFFFFF"/>
          </w:tcPr>
          <w:p w:rsidR="001743DC" w:rsidRDefault="001743DC" w:rsidP="00741D73">
            <w:pPr>
              <w:rPr>
                <w:rFonts w:ascii="Arial" w:hAnsi="Arial" w:cs="Arial"/>
                <w:color w:val="000000"/>
                <w:sz w:val="18"/>
                <w:szCs w:val="18"/>
              </w:rPr>
            </w:pPr>
            <w:r>
              <w:rPr>
                <w:rFonts w:ascii="Arial" w:hAnsi="Arial" w:cs="Arial"/>
                <w:color w:val="000000"/>
                <w:sz w:val="18"/>
                <w:szCs w:val="18"/>
              </w:rPr>
              <w:t>S</w:t>
            </w:r>
          </w:p>
        </w:tc>
        <w:tc>
          <w:tcPr>
            <w:tcW w:w="336" w:type="dxa"/>
            <w:shd w:val="clear" w:color="auto" w:fill="FFFFFF"/>
          </w:tcPr>
          <w:p w:rsidR="001743DC" w:rsidRDefault="001743DC" w:rsidP="00741D73">
            <w:pPr>
              <w:rPr>
                <w:rFonts w:ascii="Arial" w:hAnsi="Arial" w:cs="Arial"/>
                <w:color w:val="000000"/>
                <w:sz w:val="18"/>
                <w:szCs w:val="18"/>
              </w:rPr>
            </w:pPr>
            <w:r>
              <w:rPr>
                <w:rFonts w:ascii="Arial" w:hAnsi="Arial" w:cs="Arial"/>
                <w:color w:val="000000"/>
                <w:sz w:val="18"/>
                <w:szCs w:val="18"/>
              </w:rPr>
              <w:t>M</w:t>
            </w:r>
          </w:p>
        </w:tc>
        <w:tc>
          <w:tcPr>
            <w:tcW w:w="678" w:type="dxa"/>
            <w:shd w:val="clear" w:color="auto" w:fill="FFFFFF"/>
          </w:tcPr>
          <w:p w:rsidR="001743DC" w:rsidRDefault="001743DC" w:rsidP="00741D73">
            <w:pPr>
              <w:rPr>
                <w:rFonts w:ascii="Arial" w:hAnsi="Arial" w:cs="Arial"/>
                <w:color w:val="000000"/>
                <w:sz w:val="18"/>
                <w:szCs w:val="18"/>
              </w:rPr>
            </w:pPr>
            <w:r>
              <w:rPr>
                <w:rFonts w:ascii="Arial" w:hAnsi="Arial" w:cs="Arial"/>
                <w:color w:val="000000"/>
                <w:sz w:val="18"/>
                <w:szCs w:val="18"/>
              </w:rPr>
              <w:t>Integer</w:t>
            </w:r>
          </w:p>
        </w:tc>
        <w:tc>
          <w:tcPr>
            <w:tcW w:w="1134" w:type="dxa"/>
            <w:shd w:val="clear" w:color="auto" w:fill="FFFFFF"/>
          </w:tcPr>
          <w:p w:rsidR="001743DC" w:rsidRDefault="001743DC" w:rsidP="00741D73">
            <w:pPr>
              <w:rPr>
                <w:rFonts w:ascii="Arial" w:hAnsi="Arial" w:cs="Arial"/>
                <w:color w:val="000000"/>
                <w:sz w:val="18"/>
                <w:szCs w:val="18"/>
              </w:rPr>
            </w:pPr>
            <w:r>
              <w:rPr>
                <w:rFonts w:ascii="Arial" w:hAnsi="Arial" w:cs="Arial"/>
                <w:color w:val="000000"/>
                <w:sz w:val="18"/>
                <w:szCs w:val="18"/>
              </w:rPr>
              <w:t>[0-1]</w:t>
            </w:r>
          </w:p>
        </w:tc>
        <w:tc>
          <w:tcPr>
            <w:tcW w:w="4216" w:type="dxa"/>
            <w:shd w:val="clear" w:color="auto" w:fill="FFFFFF"/>
          </w:tcPr>
          <w:p w:rsidR="001743DC" w:rsidRPr="004C2284" w:rsidRDefault="001743DC" w:rsidP="004C2284">
            <w:pPr>
              <w:spacing w:before="0" w:after="0"/>
              <w:rPr>
                <w:rFonts w:ascii="Arial" w:hAnsi="Arial" w:cs="Arial"/>
                <w:color w:val="000000"/>
                <w:sz w:val="18"/>
                <w:szCs w:val="18"/>
              </w:rPr>
            </w:pPr>
            <w:r w:rsidRPr="004C2284">
              <w:rPr>
                <w:rFonts w:ascii="Arial" w:hAnsi="Arial" w:cs="Arial"/>
                <w:color w:val="000000"/>
                <w:sz w:val="18"/>
                <w:szCs w:val="18"/>
              </w:rPr>
              <w:t>0 = Auto.  The app will be started when the framework starts.</w:t>
            </w:r>
          </w:p>
          <w:p w:rsidR="001743DC" w:rsidRDefault="001743DC" w:rsidP="004C2284">
            <w:pPr>
              <w:spacing w:before="0" w:after="0"/>
              <w:rPr>
                <w:rFonts w:ascii="Arial" w:hAnsi="Arial" w:cs="Arial"/>
                <w:color w:val="000000"/>
                <w:sz w:val="18"/>
                <w:szCs w:val="18"/>
              </w:rPr>
            </w:pPr>
            <w:r w:rsidRPr="004C2284">
              <w:rPr>
                <w:rFonts w:ascii="Arial" w:hAnsi="Arial" w:cs="Arial"/>
                <w:color w:val="000000"/>
                <w:sz w:val="18"/>
                <w:szCs w:val="18"/>
              </w:rPr>
              <w:t>1 = Manual.  The app will not be started when the framework starts.</w:t>
            </w:r>
          </w:p>
        </w:tc>
      </w:tr>
    </w:tbl>
    <w:p w:rsidR="00BD1901" w:rsidRDefault="00BD1901" w:rsidP="00BD1901">
      <w:pPr>
        <w:pStyle w:val="Titre3"/>
      </w:pPr>
      <w:r>
        <w:t>Resource definitions: object 1</w:t>
      </w:r>
    </w:p>
    <w:p w:rsidR="00BD1901" w:rsidRDefault="00BD1901" w:rsidP="00BD1901">
      <w:pPr>
        <w:rPr>
          <w:lang w:eastAsia="zh-CN"/>
        </w:rPr>
      </w:pPr>
      <w:r>
        <w:rPr>
          <w:lang w:eastAsia="zh-CN"/>
        </w:rPr>
        <w:t xml:space="preserve">Column O (Operations): R </w:t>
      </w:r>
      <w:r>
        <w:rPr>
          <w:lang w:eastAsia="zh-CN"/>
        </w:rPr>
        <w:sym w:font="Wingdings" w:char="F0E0"/>
      </w:r>
      <w:r>
        <w:rPr>
          <w:lang w:eastAsia="zh-CN"/>
        </w:rPr>
        <w:t xml:space="preserve"> Read; W </w:t>
      </w:r>
      <w:r>
        <w:rPr>
          <w:lang w:eastAsia="zh-CN"/>
        </w:rPr>
        <w:sym w:font="Wingdings" w:char="F0E0"/>
      </w:r>
      <w:r>
        <w:rPr>
          <w:lang w:eastAsia="zh-CN"/>
        </w:rPr>
        <w:t xml:space="preserve"> Write; E </w:t>
      </w:r>
      <w:r>
        <w:rPr>
          <w:lang w:eastAsia="zh-CN"/>
        </w:rPr>
        <w:sym w:font="Wingdings" w:char="F0E0"/>
      </w:r>
      <w:r>
        <w:rPr>
          <w:lang w:eastAsia="zh-CN"/>
        </w:rPr>
        <w:t xml:space="preserve"> Execute</w:t>
      </w:r>
    </w:p>
    <w:p w:rsidR="00BD1901" w:rsidRDefault="00BD1901" w:rsidP="00BD1901">
      <w:pPr>
        <w:rPr>
          <w:lang w:eastAsia="zh-CN"/>
        </w:rPr>
      </w:pPr>
      <w:r>
        <w:rPr>
          <w:lang w:eastAsia="zh-CN"/>
        </w:rPr>
        <w:t xml:space="preserve">Column I (Instances): S </w:t>
      </w:r>
      <w:r>
        <w:rPr>
          <w:lang w:eastAsia="zh-CN"/>
        </w:rPr>
        <w:sym w:font="Wingdings" w:char="F0E0"/>
      </w:r>
      <w:r>
        <w:rPr>
          <w:lang w:eastAsia="zh-CN"/>
        </w:rPr>
        <w:t xml:space="preserve"> Single; M </w:t>
      </w:r>
      <w:r>
        <w:rPr>
          <w:lang w:eastAsia="zh-CN"/>
        </w:rPr>
        <w:sym w:font="Wingdings" w:char="F0E0"/>
      </w:r>
      <w:r>
        <w:rPr>
          <w:lang w:eastAsia="zh-CN"/>
        </w:rPr>
        <w:t xml:space="preserve"> Multiple</w:t>
      </w:r>
    </w:p>
    <w:p w:rsidR="00BD1901" w:rsidRPr="007E2A78" w:rsidRDefault="00BD1901" w:rsidP="00BD1901">
      <w:pPr>
        <w:rPr>
          <w:lang w:eastAsia="zh-CN"/>
        </w:rPr>
      </w:pPr>
      <w:r>
        <w:rPr>
          <w:lang w:eastAsia="zh-CN"/>
        </w:rPr>
        <w:t xml:space="preserve">Column M (Mandatory): M </w:t>
      </w:r>
      <w:r>
        <w:rPr>
          <w:lang w:eastAsia="zh-CN"/>
        </w:rPr>
        <w:sym w:font="Wingdings" w:char="F0E0"/>
      </w:r>
      <w:r>
        <w:rPr>
          <w:lang w:eastAsia="zh-CN"/>
        </w:rPr>
        <w:t xml:space="preserve"> Mandatory; O </w:t>
      </w:r>
      <w:r>
        <w:rPr>
          <w:lang w:eastAsia="zh-CN"/>
        </w:rPr>
        <w:sym w:font="Wingdings" w:char="F0E0"/>
      </w:r>
      <w:r>
        <w:rPr>
          <w:lang w:eastAsia="zh-CN"/>
        </w:rPr>
        <w:t xml:space="preserve"> Optional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9"/>
        <w:gridCol w:w="1381"/>
        <w:gridCol w:w="356"/>
        <w:gridCol w:w="332"/>
        <w:gridCol w:w="336"/>
        <w:gridCol w:w="678"/>
        <w:gridCol w:w="1134"/>
        <w:gridCol w:w="4216"/>
      </w:tblGrid>
      <w:tr w:rsidR="001743DC" w:rsidTr="00704F22">
        <w:trPr>
          <w:tblHeader/>
        </w:trPr>
        <w:tc>
          <w:tcPr>
            <w:tcW w:w="229" w:type="dxa"/>
            <w:shd w:val="clear" w:color="auto" w:fill="CBCBCB"/>
            <w:vAlign w:val="center"/>
            <w:hideMark/>
          </w:tcPr>
          <w:p w:rsidR="001743DC" w:rsidRPr="00AD17C6" w:rsidRDefault="001743DC" w:rsidP="00741D73">
            <w:pPr>
              <w:jc w:val="center"/>
              <w:rPr>
                <w:rFonts w:ascii="Arial" w:hAnsi="Arial" w:cs="Arial"/>
                <w:b/>
                <w:color w:val="000000"/>
                <w:sz w:val="18"/>
                <w:szCs w:val="18"/>
              </w:rPr>
            </w:pPr>
            <w:r w:rsidRPr="00AD17C6">
              <w:rPr>
                <w:rFonts w:ascii="Arial" w:hAnsi="Arial" w:cs="Arial"/>
                <w:b/>
                <w:color w:val="000000"/>
                <w:sz w:val="18"/>
                <w:szCs w:val="18"/>
              </w:rPr>
              <w:t>ID</w:t>
            </w:r>
          </w:p>
        </w:tc>
        <w:tc>
          <w:tcPr>
            <w:tcW w:w="1381" w:type="dxa"/>
            <w:shd w:val="clear" w:color="auto" w:fill="CBCBCB"/>
            <w:vAlign w:val="center"/>
            <w:hideMark/>
          </w:tcPr>
          <w:p w:rsidR="001743DC" w:rsidRPr="00AD17C6" w:rsidRDefault="001743DC" w:rsidP="00741D73">
            <w:pPr>
              <w:jc w:val="center"/>
              <w:rPr>
                <w:rFonts w:ascii="Arial" w:hAnsi="Arial" w:cs="Arial"/>
                <w:b/>
                <w:color w:val="000000"/>
                <w:sz w:val="18"/>
                <w:szCs w:val="18"/>
              </w:rPr>
            </w:pPr>
            <w:r w:rsidRPr="00AD17C6">
              <w:rPr>
                <w:rFonts w:ascii="Arial" w:hAnsi="Arial" w:cs="Arial"/>
                <w:b/>
                <w:color w:val="000000"/>
                <w:sz w:val="18"/>
                <w:szCs w:val="18"/>
              </w:rPr>
              <w:t>Name</w:t>
            </w:r>
          </w:p>
        </w:tc>
        <w:tc>
          <w:tcPr>
            <w:tcW w:w="356" w:type="dxa"/>
            <w:shd w:val="clear" w:color="auto" w:fill="CBCBCB"/>
            <w:vAlign w:val="center"/>
            <w:hideMark/>
          </w:tcPr>
          <w:p w:rsidR="001743DC" w:rsidRPr="00AD17C6" w:rsidRDefault="001743DC" w:rsidP="00741D73">
            <w:pPr>
              <w:jc w:val="center"/>
              <w:rPr>
                <w:rFonts w:ascii="Arial" w:hAnsi="Arial" w:cs="Arial"/>
                <w:b/>
                <w:color w:val="000000"/>
                <w:sz w:val="18"/>
                <w:szCs w:val="18"/>
              </w:rPr>
            </w:pPr>
            <w:r>
              <w:rPr>
                <w:rFonts w:ascii="Arial" w:hAnsi="Arial" w:cs="Arial"/>
                <w:b/>
                <w:color w:val="000000"/>
                <w:sz w:val="18"/>
                <w:szCs w:val="18"/>
              </w:rPr>
              <w:t>O</w:t>
            </w:r>
          </w:p>
        </w:tc>
        <w:tc>
          <w:tcPr>
            <w:tcW w:w="332" w:type="dxa"/>
            <w:shd w:val="clear" w:color="auto" w:fill="CBCBCB"/>
            <w:vAlign w:val="center"/>
            <w:hideMark/>
          </w:tcPr>
          <w:p w:rsidR="001743DC" w:rsidRPr="00AD17C6" w:rsidRDefault="001743DC" w:rsidP="00741D73">
            <w:pPr>
              <w:jc w:val="center"/>
              <w:rPr>
                <w:rFonts w:ascii="Arial" w:hAnsi="Arial" w:cs="Arial"/>
                <w:b/>
                <w:color w:val="000000"/>
                <w:sz w:val="18"/>
                <w:szCs w:val="18"/>
              </w:rPr>
            </w:pPr>
            <w:r w:rsidRPr="00AD17C6">
              <w:rPr>
                <w:rFonts w:ascii="Arial" w:hAnsi="Arial" w:cs="Arial"/>
                <w:b/>
                <w:color w:val="000000"/>
                <w:sz w:val="18"/>
                <w:szCs w:val="18"/>
              </w:rPr>
              <w:t>I</w:t>
            </w:r>
          </w:p>
        </w:tc>
        <w:tc>
          <w:tcPr>
            <w:tcW w:w="336" w:type="dxa"/>
            <w:shd w:val="clear" w:color="auto" w:fill="CBCBCB"/>
            <w:vAlign w:val="center"/>
            <w:hideMark/>
          </w:tcPr>
          <w:p w:rsidR="001743DC" w:rsidRPr="00AD17C6" w:rsidRDefault="001743DC" w:rsidP="00741D73">
            <w:pPr>
              <w:jc w:val="center"/>
              <w:rPr>
                <w:rFonts w:ascii="Arial" w:hAnsi="Arial" w:cs="Arial"/>
                <w:b/>
                <w:color w:val="000000"/>
                <w:sz w:val="18"/>
                <w:szCs w:val="18"/>
              </w:rPr>
            </w:pPr>
            <w:r>
              <w:rPr>
                <w:rFonts w:ascii="Arial" w:hAnsi="Arial" w:cs="Arial"/>
                <w:b/>
                <w:color w:val="000000"/>
                <w:sz w:val="18"/>
                <w:szCs w:val="18"/>
              </w:rPr>
              <w:t>M</w:t>
            </w:r>
          </w:p>
        </w:tc>
        <w:tc>
          <w:tcPr>
            <w:tcW w:w="678" w:type="dxa"/>
            <w:shd w:val="clear" w:color="auto" w:fill="CBCBCB"/>
            <w:vAlign w:val="center"/>
            <w:hideMark/>
          </w:tcPr>
          <w:p w:rsidR="001743DC" w:rsidRPr="00AD17C6" w:rsidRDefault="001743DC" w:rsidP="00741D73">
            <w:pPr>
              <w:jc w:val="center"/>
              <w:rPr>
                <w:rFonts w:ascii="Arial" w:hAnsi="Arial" w:cs="Arial"/>
                <w:b/>
                <w:color w:val="000000"/>
                <w:sz w:val="18"/>
                <w:szCs w:val="18"/>
              </w:rPr>
            </w:pPr>
            <w:r w:rsidRPr="00AD17C6">
              <w:rPr>
                <w:rFonts w:ascii="Arial" w:hAnsi="Arial" w:cs="Arial"/>
                <w:b/>
                <w:color w:val="000000"/>
                <w:sz w:val="18"/>
                <w:szCs w:val="18"/>
              </w:rPr>
              <w:t>Type</w:t>
            </w:r>
          </w:p>
        </w:tc>
        <w:tc>
          <w:tcPr>
            <w:tcW w:w="1134" w:type="dxa"/>
            <w:shd w:val="clear" w:color="auto" w:fill="CBCBCB"/>
            <w:vAlign w:val="center"/>
            <w:hideMark/>
          </w:tcPr>
          <w:p w:rsidR="001743DC" w:rsidRPr="00AD17C6" w:rsidRDefault="001743DC" w:rsidP="00741D73">
            <w:pPr>
              <w:jc w:val="center"/>
              <w:rPr>
                <w:rFonts w:ascii="Arial" w:hAnsi="Arial" w:cs="Arial"/>
                <w:b/>
                <w:color w:val="000000"/>
                <w:sz w:val="18"/>
                <w:szCs w:val="18"/>
              </w:rPr>
            </w:pPr>
            <w:r w:rsidRPr="00AD17C6">
              <w:rPr>
                <w:rFonts w:ascii="Arial" w:hAnsi="Arial" w:cs="Arial"/>
                <w:b/>
                <w:color w:val="000000"/>
                <w:sz w:val="18"/>
                <w:szCs w:val="18"/>
              </w:rPr>
              <w:t>Range or Enumeration</w:t>
            </w:r>
          </w:p>
        </w:tc>
        <w:tc>
          <w:tcPr>
            <w:tcW w:w="4216" w:type="dxa"/>
            <w:shd w:val="clear" w:color="auto" w:fill="CBCBCB"/>
            <w:vAlign w:val="center"/>
            <w:hideMark/>
          </w:tcPr>
          <w:p w:rsidR="001743DC" w:rsidRPr="00AD17C6" w:rsidRDefault="001743DC" w:rsidP="00741D73">
            <w:pPr>
              <w:jc w:val="center"/>
              <w:rPr>
                <w:rFonts w:ascii="Arial" w:hAnsi="Arial" w:cs="Arial"/>
                <w:b/>
                <w:color w:val="000000"/>
                <w:sz w:val="18"/>
                <w:szCs w:val="18"/>
              </w:rPr>
            </w:pPr>
            <w:r w:rsidRPr="00AD17C6">
              <w:rPr>
                <w:rFonts w:ascii="Arial" w:hAnsi="Arial" w:cs="Arial"/>
                <w:b/>
                <w:color w:val="000000"/>
                <w:sz w:val="18"/>
                <w:szCs w:val="18"/>
              </w:rPr>
              <w:t>Description</w:t>
            </w:r>
          </w:p>
        </w:tc>
      </w:tr>
      <w:tr w:rsidR="001743DC" w:rsidTr="00704F22">
        <w:trPr>
          <w:trHeight w:val="382"/>
        </w:trPr>
        <w:tc>
          <w:tcPr>
            <w:tcW w:w="229" w:type="dxa"/>
            <w:shd w:val="clear" w:color="auto" w:fill="FFFFFF"/>
            <w:hideMark/>
          </w:tcPr>
          <w:p w:rsidR="001743DC" w:rsidRDefault="001743DC" w:rsidP="00741D73">
            <w:pPr>
              <w:rPr>
                <w:rFonts w:ascii="Arial" w:hAnsi="Arial" w:cs="Arial"/>
                <w:color w:val="000000"/>
                <w:sz w:val="18"/>
                <w:szCs w:val="18"/>
              </w:rPr>
            </w:pPr>
            <w:r>
              <w:rPr>
                <w:rFonts w:ascii="Arial" w:hAnsi="Arial" w:cs="Arial"/>
                <w:color w:val="000000"/>
                <w:sz w:val="18"/>
                <w:szCs w:val="18"/>
              </w:rPr>
              <w:t>0</w:t>
            </w:r>
          </w:p>
        </w:tc>
        <w:tc>
          <w:tcPr>
            <w:tcW w:w="1381" w:type="dxa"/>
            <w:shd w:val="clear" w:color="auto" w:fill="FFFFFF"/>
            <w:hideMark/>
          </w:tcPr>
          <w:p w:rsidR="001743DC" w:rsidRDefault="001743DC" w:rsidP="00741D73">
            <w:pPr>
              <w:rPr>
                <w:rFonts w:ascii="Arial" w:hAnsi="Arial" w:cs="Arial"/>
                <w:color w:val="000000"/>
                <w:sz w:val="18"/>
                <w:szCs w:val="18"/>
              </w:rPr>
            </w:pPr>
            <w:r>
              <w:rPr>
                <w:rFonts w:ascii="Arial" w:hAnsi="Arial" w:cs="Arial"/>
                <w:color w:val="000000"/>
                <w:sz w:val="18"/>
                <w:szCs w:val="18"/>
              </w:rPr>
              <w:t>Name</w:t>
            </w:r>
          </w:p>
        </w:tc>
        <w:tc>
          <w:tcPr>
            <w:tcW w:w="356" w:type="dxa"/>
            <w:shd w:val="clear" w:color="auto" w:fill="FFFFFF"/>
            <w:hideMark/>
          </w:tcPr>
          <w:p w:rsidR="001743DC" w:rsidRDefault="001743DC" w:rsidP="00741D73">
            <w:pPr>
              <w:rPr>
                <w:rFonts w:ascii="Arial" w:hAnsi="Arial" w:cs="Arial"/>
                <w:color w:val="000000"/>
                <w:sz w:val="18"/>
                <w:szCs w:val="18"/>
              </w:rPr>
            </w:pPr>
            <w:r>
              <w:rPr>
                <w:rFonts w:ascii="Arial" w:hAnsi="Arial" w:cs="Arial"/>
                <w:color w:val="000000"/>
                <w:sz w:val="18"/>
                <w:szCs w:val="18"/>
              </w:rPr>
              <w:t>R</w:t>
            </w:r>
          </w:p>
        </w:tc>
        <w:tc>
          <w:tcPr>
            <w:tcW w:w="332" w:type="dxa"/>
            <w:shd w:val="clear" w:color="auto" w:fill="FFFFFF"/>
          </w:tcPr>
          <w:p w:rsidR="001743DC" w:rsidRDefault="001743DC" w:rsidP="00741D73">
            <w:pPr>
              <w:rPr>
                <w:rFonts w:ascii="Arial" w:hAnsi="Arial" w:cs="Arial"/>
                <w:color w:val="000000"/>
                <w:sz w:val="18"/>
                <w:szCs w:val="18"/>
              </w:rPr>
            </w:pPr>
            <w:r>
              <w:rPr>
                <w:rFonts w:ascii="Arial" w:hAnsi="Arial" w:cs="Arial"/>
                <w:color w:val="000000"/>
                <w:sz w:val="18"/>
                <w:szCs w:val="18"/>
              </w:rPr>
              <w:t>S</w:t>
            </w:r>
          </w:p>
        </w:tc>
        <w:tc>
          <w:tcPr>
            <w:tcW w:w="336" w:type="dxa"/>
            <w:shd w:val="clear" w:color="auto" w:fill="FFFFFF"/>
            <w:hideMark/>
          </w:tcPr>
          <w:p w:rsidR="001743DC" w:rsidRDefault="001743DC" w:rsidP="00741D73">
            <w:pPr>
              <w:rPr>
                <w:rFonts w:ascii="Arial" w:hAnsi="Arial" w:cs="Arial"/>
                <w:color w:val="000000"/>
                <w:sz w:val="18"/>
                <w:szCs w:val="18"/>
              </w:rPr>
            </w:pPr>
            <w:r>
              <w:rPr>
                <w:rFonts w:ascii="Arial" w:hAnsi="Arial" w:cs="Arial"/>
                <w:color w:val="000000"/>
                <w:sz w:val="18"/>
                <w:szCs w:val="18"/>
              </w:rPr>
              <w:t>M</w:t>
            </w:r>
          </w:p>
        </w:tc>
        <w:tc>
          <w:tcPr>
            <w:tcW w:w="678" w:type="dxa"/>
            <w:shd w:val="clear" w:color="auto" w:fill="FFFFFF"/>
            <w:hideMark/>
          </w:tcPr>
          <w:p w:rsidR="001743DC" w:rsidRDefault="001743DC" w:rsidP="00741D73">
            <w:pPr>
              <w:rPr>
                <w:rFonts w:ascii="Arial" w:hAnsi="Arial" w:cs="Arial"/>
                <w:color w:val="000000"/>
                <w:sz w:val="18"/>
                <w:szCs w:val="18"/>
              </w:rPr>
            </w:pPr>
            <w:r>
              <w:rPr>
                <w:rFonts w:ascii="Arial" w:hAnsi="Arial" w:cs="Arial"/>
                <w:color w:val="000000"/>
                <w:sz w:val="18"/>
                <w:szCs w:val="18"/>
              </w:rPr>
              <w:t>String</w:t>
            </w:r>
          </w:p>
        </w:tc>
        <w:tc>
          <w:tcPr>
            <w:tcW w:w="1134" w:type="dxa"/>
            <w:shd w:val="clear" w:color="auto" w:fill="FFFFFF"/>
            <w:hideMark/>
          </w:tcPr>
          <w:p w:rsidR="001743DC" w:rsidRDefault="001743DC" w:rsidP="00741D73">
            <w:pPr>
              <w:rPr>
                <w:rFonts w:ascii="Arial" w:hAnsi="Arial" w:cs="Arial"/>
                <w:color w:val="000000"/>
                <w:sz w:val="18"/>
                <w:szCs w:val="18"/>
              </w:rPr>
            </w:pPr>
            <w:r>
              <w:rPr>
                <w:rFonts w:ascii="Arial" w:hAnsi="Arial" w:cs="Arial"/>
                <w:color w:val="000000"/>
                <w:sz w:val="18"/>
                <w:szCs w:val="18"/>
              </w:rPr>
              <w:t>0 – 255 bytes</w:t>
            </w:r>
          </w:p>
        </w:tc>
        <w:tc>
          <w:tcPr>
            <w:tcW w:w="4216" w:type="dxa"/>
            <w:shd w:val="clear" w:color="auto" w:fill="FFFFFF"/>
            <w:hideMark/>
          </w:tcPr>
          <w:p w:rsidR="001743DC" w:rsidRPr="00F372A8" w:rsidRDefault="001743DC" w:rsidP="00BD1901">
            <w:pPr>
              <w:rPr>
                <w:rFonts w:ascii="Arial" w:hAnsi="Arial" w:cs="Arial"/>
                <w:color w:val="000000"/>
                <w:sz w:val="18"/>
                <w:szCs w:val="18"/>
              </w:rPr>
            </w:pPr>
            <w:r>
              <w:rPr>
                <w:rFonts w:ascii="Arial" w:hAnsi="Arial" w:cs="Arial"/>
                <w:color w:val="000000"/>
                <w:sz w:val="18"/>
                <w:szCs w:val="18"/>
              </w:rPr>
              <w:t>Process name</w:t>
            </w:r>
          </w:p>
        </w:tc>
      </w:tr>
      <w:tr w:rsidR="001743DC" w:rsidTr="00704F22">
        <w:trPr>
          <w:trHeight w:val="382"/>
        </w:trPr>
        <w:tc>
          <w:tcPr>
            <w:tcW w:w="229" w:type="dxa"/>
            <w:shd w:val="clear" w:color="auto" w:fill="FFFFFF"/>
          </w:tcPr>
          <w:p w:rsidR="001743DC" w:rsidRDefault="001743DC" w:rsidP="00741D73">
            <w:pPr>
              <w:rPr>
                <w:rFonts w:ascii="Arial" w:hAnsi="Arial" w:cs="Arial"/>
                <w:color w:val="000000"/>
                <w:sz w:val="18"/>
                <w:szCs w:val="18"/>
              </w:rPr>
            </w:pPr>
            <w:r>
              <w:rPr>
                <w:rFonts w:ascii="Arial" w:hAnsi="Arial" w:cs="Arial"/>
                <w:color w:val="000000"/>
                <w:sz w:val="18"/>
                <w:szCs w:val="18"/>
              </w:rPr>
              <w:t>1</w:t>
            </w:r>
          </w:p>
        </w:tc>
        <w:tc>
          <w:tcPr>
            <w:tcW w:w="1381" w:type="dxa"/>
            <w:shd w:val="clear" w:color="auto" w:fill="FFFFFF"/>
          </w:tcPr>
          <w:p w:rsidR="001743DC" w:rsidRDefault="001743DC" w:rsidP="00741D73">
            <w:pPr>
              <w:rPr>
                <w:rFonts w:ascii="Arial" w:hAnsi="Arial" w:cs="Arial"/>
                <w:color w:val="000000"/>
                <w:sz w:val="18"/>
                <w:szCs w:val="18"/>
              </w:rPr>
            </w:pPr>
            <w:proofErr w:type="spellStart"/>
            <w:r>
              <w:rPr>
                <w:rFonts w:ascii="Arial" w:hAnsi="Arial" w:cs="Arial"/>
                <w:color w:val="000000"/>
                <w:sz w:val="18"/>
                <w:szCs w:val="18"/>
              </w:rPr>
              <w:t>ExecName</w:t>
            </w:r>
            <w:proofErr w:type="spellEnd"/>
          </w:p>
        </w:tc>
        <w:tc>
          <w:tcPr>
            <w:tcW w:w="356" w:type="dxa"/>
            <w:shd w:val="clear" w:color="auto" w:fill="FFFFFF"/>
          </w:tcPr>
          <w:p w:rsidR="001743DC" w:rsidRDefault="001743DC" w:rsidP="00741D73">
            <w:pPr>
              <w:rPr>
                <w:rFonts w:ascii="Arial" w:hAnsi="Arial" w:cs="Arial"/>
                <w:color w:val="000000"/>
                <w:sz w:val="18"/>
                <w:szCs w:val="18"/>
              </w:rPr>
            </w:pPr>
            <w:r>
              <w:rPr>
                <w:rFonts w:ascii="Arial" w:hAnsi="Arial" w:cs="Arial"/>
                <w:color w:val="000000"/>
                <w:sz w:val="18"/>
                <w:szCs w:val="18"/>
              </w:rPr>
              <w:t>R</w:t>
            </w:r>
          </w:p>
        </w:tc>
        <w:tc>
          <w:tcPr>
            <w:tcW w:w="332" w:type="dxa"/>
            <w:shd w:val="clear" w:color="auto" w:fill="FFFFFF"/>
          </w:tcPr>
          <w:p w:rsidR="001743DC" w:rsidRDefault="001743DC" w:rsidP="00741D73">
            <w:pPr>
              <w:rPr>
                <w:rFonts w:ascii="Arial" w:hAnsi="Arial" w:cs="Arial"/>
                <w:color w:val="000000"/>
                <w:sz w:val="18"/>
                <w:szCs w:val="18"/>
              </w:rPr>
            </w:pPr>
            <w:r>
              <w:rPr>
                <w:rFonts w:ascii="Arial" w:hAnsi="Arial" w:cs="Arial"/>
                <w:color w:val="000000"/>
                <w:sz w:val="18"/>
                <w:szCs w:val="18"/>
              </w:rPr>
              <w:t>S</w:t>
            </w:r>
          </w:p>
        </w:tc>
        <w:tc>
          <w:tcPr>
            <w:tcW w:w="336" w:type="dxa"/>
            <w:shd w:val="clear" w:color="auto" w:fill="FFFFFF"/>
          </w:tcPr>
          <w:p w:rsidR="001743DC" w:rsidRDefault="001743DC" w:rsidP="00741D73">
            <w:pPr>
              <w:rPr>
                <w:rFonts w:ascii="Arial" w:hAnsi="Arial" w:cs="Arial"/>
                <w:color w:val="000000"/>
                <w:sz w:val="18"/>
                <w:szCs w:val="18"/>
              </w:rPr>
            </w:pPr>
            <w:r>
              <w:rPr>
                <w:rFonts w:ascii="Arial" w:hAnsi="Arial" w:cs="Arial"/>
                <w:color w:val="000000"/>
                <w:sz w:val="18"/>
                <w:szCs w:val="18"/>
              </w:rPr>
              <w:t>M</w:t>
            </w:r>
          </w:p>
        </w:tc>
        <w:tc>
          <w:tcPr>
            <w:tcW w:w="678" w:type="dxa"/>
            <w:shd w:val="clear" w:color="auto" w:fill="FFFFFF"/>
          </w:tcPr>
          <w:p w:rsidR="001743DC" w:rsidRDefault="001743DC" w:rsidP="00741D73">
            <w:pPr>
              <w:rPr>
                <w:rFonts w:ascii="Arial" w:hAnsi="Arial" w:cs="Arial"/>
                <w:color w:val="000000"/>
                <w:sz w:val="18"/>
                <w:szCs w:val="18"/>
              </w:rPr>
            </w:pPr>
            <w:r>
              <w:rPr>
                <w:rFonts w:ascii="Arial" w:hAnsi="Arial" w:cs="Arial"/>
                <w:color w:val="000000"/>
                <w:sz w:val="18"/>
                <w:szCs w:val="18"/>
              </w:rPr>
              <w:t>String</w:t>
            </w:r>
          </w:p>
        </w:tc>
        <w:tc>
          <w:tcPr>
            <w:tcW w:w="1134" w:type="dxa"/>
            <w:shd w:val="clear" w:color="auto" w:fill="FFFFFF"/>
          </w:tcPr>
          <w:p w:rsidR="001743DC" w:rsidRPr="00F372A8" w:rsidRDefault="001743DC" w:rsidP="00741D73">
            <w:pPr>
              <w:rPr>
                <w:rFonts w:ascii="Arial" w:hAnsi="Arial" w:cs="Arial"/>
                <w:color w:val="000000"/>
                <w:sz w:val="18"/>
                <w:szCs w:val="18"/>
              </w:rPr>
            </w:pPr>
            <w:r>
              <w:rPr>
                <w:rFonts w:ascii="Arial" w:hAnsi="Arial" w:cs="Arial"/>
                <w:color w:val="000000"/>
                <w:sz w:val="18"/>
                <w:szCs w:val="18"/>
              </w:rPr>
              <w:t>0 – 255 bytes</w:t>
            </w:r>
          </w:p>
        </w:tc>
        <w:tc>
          <w:tcPr>
            <w:tcW w:w="4216" w:type="dxa"/>
            <w:shd w:val="clear" w:color="auto" w:fill="FFFFFF"/>
          </w:tcPr>
          <w:p w:rsidR="001743DC" w:rsidRPr="00F372A8" w:rsidRDefault="001743DC" w:rsidP="00741D73">
            <w:pPr>
              <w:rPr>
                <w:rFonts w:ascii="Arial" w:hAnsi="Arial" w:cs="Arial"/>
                <w:color w:val="000000"/>
                <w:sz w:val="18"/>
                <w:szCs w:val="18"/>
              </w:rPr>
            </w:pPr>
            <w:r w:rsidRPr="00BD1901">
              <w:rPr>
                <w:rFonts w:ascii="Arial" w:hAnsi="Arial" w:cs="Arial"/>
                <w:color w:val="000000"/>
                <w:sz w:val="18"/>
                <w:szCs w:val="18"/>
              </w:rPr>
              <w:t>Name of the executable that this process was started from</w:t>
            </w:r>
          </w:p>
        </w:tc>
      </w:tr>
      <w:tr w:rsidR="001743DC" w:rsidTr="00704F22">
        <w:trPr>
          <w:trHeight w:val="382"/>
        </w:trPr>
        <w:tc>
          <w:tcPr>
            <w:tcW w:w="229" w:type="dxa"/>
            <w:shd w:val="clear" w:color="auto" w:fill="FFFFFF"/>
          </w:tcPr>
          <w:p w:rsidR="001743DC" w:rsidRDefault="001743DC" w:rsidP="00741D73">
            <w:pPr>
              <w:rPr>
                <w:rFonts w:ascii="Arial" w:hAnsi="Arial" w:cs="Arial"/>
                <w:color w:val="000000"/>
                <w:sz w:val="18"/>
                <w:szCs w:val="18"/>
              </w:rPr>
            </w:pPr>
            <w:r>
              <w:rPr>
                <w:rFonts w:ascii="Arial" w:hAnsi="Arial" w:cs="Arial"/>
                <w:color w:val="000000"/>
                <w:sz w:val="18"/>
                <w:szCs w:val="18"/>
              </w:rPr>
              <w:t>2</w:t>
            </w:r>
          </w:p>
        </w:tc>
        <w:tc>
          <w:tcPr>
            <w:tcW w:w="1381" w:type="dxa"/>
            <w:shd w:val="clear" w:color="auto" w:fill="FFFFFF"/>
          </w:tcPr>
          <w:p w:rsidR="001743DC" w:rsidRDefault="001743DC" w:rsidP="00741D73">
            <w:pPr>
              <w:rPr>
                <w:rFonts w:ascii="Arial" w:hAnsi="Arial" w:cs="Arial"/>
                <w:color w:val="000000"/>
                <w:sz w:val="18"/>
                <w:szCs w:val="18"/>
              </w:rPr>
            </w:pPr>
            <w:r>
              <w:rPr>
                <w:rFonts w:ascii="Arial" w:hAnsi="Arial" w:cs="Arial"/>
                <w:color w:val="000000"/>
                <w:sz w:val="18"/>
                <w:szCs w:val="18"/>
              </w:rPr>
              <w:t>State</w:t>
            </w:r>
          </w:p>
        </w:tc>
        <w:tc>
          <w:tcPr>
            <w:tcW w:w="356" w:type="dxa"/>
            <w:shd w:val="clear" w:color="auto" w:fill="FFFFFF"/>
          </w:tcPr>
          <w:p w:rsidR="001743DC" w:rsidRDefault="001743DC" w:rsidP="00741D73">
            <w:pPr>
              <w:rPr>
                <w:rFonts w:ascii="Arial" w:hAnsi="Arial" w:cs="Arial"/>
                <w:color w:val="000000"/>
                <w:sz w:val="18"/>
                <w:szCs w:val="18"/>
              </w:rPr>
            </w:pPr>
            <w:r>
              <w:rPr>
                <w:rFonts w:ascii="Arial" w:hAnsi="Arial" w:cs="Arial"/>
                <w:color w:val="000000"/>
                <w:sz w:val="18"/>
                <w:szCs w:val="18"/>
              </w:rPr>
              <w:t>R</w:t>
            </w:r>
          </w:p>
        </w:tc>
        <w:tc>
          <w:tcPr>
            <w:tcW w:w="332" w:type="dxa"/>
            <w:shd w:val="clear" w:color="auto" w:fill="FFFFFF"/>
          </w:tcPr>
          <w:p w:rsidR="001743DC" w:rsidRDefault="001743DC" w:rsidP="00741D73">
            <w:pPr>
              <w:rPr>
                <w:rFonts w:ascii="Arial" w:hAnsi="Arial" w:cs="Arial"/>
                <w:color w:val="000000"/>
                <w:sz w:val="18"/>
                <w:szCs w:val="18"/>
              </w:rPr>
            </w:pPr>
            <w:r>
              <w:rPr>
                <w:rFonts w:ascii="Arial" w:hAnsi="Arial" w:cs="Arial"/>
                <w:color w:val="000000"/>
                <w:sz w:val="18"/>
                <w:szCs w:val="18"/>
              </w:rPr>
              <w:t>S</w:t>
            </w:r>
          </w:p>
        </w:tc>
        <w:tc>
          <w:tcPr>
            <w:tcW w:w="336" w:type="dxa"/>
            <w:shd w:val="clear" w:color="auto" w:fill="FFFFFF"/>
          </w:tcPr>
          <w:p w:rsidR="001743DC" w:rsidRDefault="001743DC" w:rsidP="00741D73">
            <w:pPr>
              <w:rPr>
                <w:rFonts w:ascii="Arial" w:hAnsi="Arial" w:cs="Arial"/>
                <w:color w:val="000000"/>
                <w:sz w:val="18"/>
                <w:szCs w:val="18"/>
              </w:rPr>
            </w:pPr>
            <w:r>
              <w:rPr>
                <w:rFonts w:ascii="Arial" w:hAnsi="Arial" w:cs="Arial"/>
                <w:color w:val="000000"/>
                <w:sz w:val="18"/>
                <w:szCs w:val="18"/>
              </w:rPr>
              <w:t>M</w:t>
            </w:r>
          </w:p>
        </w:tc>
        <w:tc>
          <w:tcPr>
            <w:tcW w:w="678" w:type="dxa"/>
            <w:shd w:val="clear" w:color="auto" w:fill="FFFFFF"/>
          </w:tcPr>
          <w:p w:rsidR="001743DC" w:rsidRDefault="001743DC" w:rsidP="00741D73">
            <w:pPr>
              <w:rPr>
                <w:rFonts w:ascii="Arial" w:hAnsi="Arial" w:cs="Arial"/>
                <w:color w:val="000000"/>
                <w:sz w:val="18"/>
                <w:szCs w:val="18"/>
              </w:rPr>
            </w:pPr>
            <w:r>
              <w:rPr>
                <w:rFonts w:ascii="Arial" w:hAnsi="Arial" w:cs="Arial"/>
                <w:color w:val="000000"/>
                <w:sz w:val="18"/>
                <w:szCs w:val="18"/>
              </w:rPr>
              <w:t>Integer</w:t>
            </w:r>
          </w:p>
        </w:tc>
        <w:tc>
          <w:tcPr>
            <w:tcW w:w="1134" w:type="dxa"/>
            <w:shd w:val="clear" w:color="auto" w:fill="FFFFFF"/>
          </w:tcPr>
          <w:p w:rsidR="001743DC" w:rsidRDefault="001743DC" w:rsidP="00BD1901">
            <w:pPr>
              <w:rPr>
                <w:rFonts w:ascii="Arial" w:hAnsi="Arial" w:cs="Arial"/>
                <w:color w:val="000000"/>
                <w:sz w:val="18"/>
                <w:szCs w:val="18"/>
              </w:rPr>
            </w:pPr>
            <w:r>
              <w:rPr>
                <w:rFonts w:ascii="Arial" w:hAnsi="Arial" w:cs="Arial"/>
                <w:color w:val="000000"/>
                <w:sz w:val="18"/>
                <w:szCs w:val="18"/>
              </w:rPr>
              <w:t>[0-1]</w:t>
            </w:r>
          </w:p>
        </w:tc>
        <w:tc>
          <w:tcPr>
            <w:tcW w:w="4216" w:type="dxa"/>
            <w:shd w:val="clear" w:color="auto" w:fill="FFFFFF"/>
          </w:tcPr>
          <w:p w:rsidR="001743DC" w:rsidRPr="00BD1901" w:rsidRDefault="001743DC" w:rsidP="00BD1901">
            <w:pPr>
              <w:rPr>
                <w:rFonts w:ascii="Arial" w:hAnsi="Arial" w:cs="Arial"/>
                <w:color w:val="000000"/>
                <w:sz w:val="18"/>
                <w:szCs w:val="18"/>
              </w:rPr>
            </w:pPr>
            <w:r w:rsidRPr="00BD1901">
              <w:rPr>
                <w:rFonts w:ascii="Arial" w:hAnsi="Arial" w:cs="Arial"/>
                <w:color w:val="000000"/>
                <w:sz w:val="18"/>
                <w:szCs w:val="18"/>
              </w:rPr>
              <w:t>Current state of the process.</w:t>
            </w:r>
          </w:p>
          <w:p w:rsidR="001743DC" w:rsidRPr="004C2284" w:rsidRDefault="001743DC" w:rsidP="001743DC">
            <w:pPr>
              <w:rPr>
                <w:rFonts w:ascii="Arial" w:hAnsi="Arial" w:cs="Arial"/>
                <w:color w:val="000000"/>
                <w:sz w:val="18"/>
                <w:szCs w:val="18"/>
              </w:rPr>
            </w:pPr>
            <w:r w:rsidRPr="00BD1901">
              <w:rPr>
                <w:rFonts w:ascii="Arial" w:hAnsi="Arial" w:cs="Arial"/>
                <w:color w:val="000000"/>
                <w:sz w:val="18"/>
                <w:szCs w:val="18"/>
              </w:rPr>
              <w:t>0 = Stopped</w:t>
            </w:r>
            <w:r>
              <w:rPr>
                <w:rFonts w:ascii="Arial" w:hAnsi="Arial" w:cs="Arial"/>
                <w:color w:val="000000"/>
                <w:sz w:val="18"/>
                <w:szCs w:val="18"/>
              </w:rPr>
              <w:br/>
            </w:r>
            <w:r w:rsidRPr="00BD1901">
              <w:rPr>
                <w:rFonts w:ascii="Arial" w:hAnsi="Arial" w:cs="Arial"/>
                <w:color w:val="000000"/>
                <w:sz w:val="18"/>
                <w:szCs w:val="18"/>
              </w:rPr>
              <w:lastRenderedPageBreak/>
              <w:t>1 = Running</w:t>
            </w:r>
          </w:p>
        </w:tc>
      </w:tr>
      <w:tr w:rsidR="001743DC" w:rsidTr="00704F22">
        <w:trPr>
          <w:trHeight w:val="382"/>
        </w:trPr>
        <w:tc>
          <w:tcPr>
            <w:tcW w:w="229" w:type="dxa"/>
            <w:shd w:val="clear" w:color="auto" w:fill="FFFFFF"/>
          </w:tcPr>
          <w:p w:rsidR="001743DC" w:rsidRDefault="001743DC" w:rsidP="00741D73">
            <w:pPr>
              <w:rPr>
                <w:rFonts w:ascii="Arial" w:hAnsi="Arial" w:cs="Arial"/>
                <w:color w:val="000000"/>
                <w:sz w:val="18"/>
                <w:szCs w:val="18"/>
              </w:rPr>
            </w:pPr>
            <w:r>
              <w:rPr>
                <w:rFonts w:ascii="Arial" w:hAnsi="Arial" w:cs="Arial"/>
                <w:color w:val="000000"/>
                <w:sz w:val="18"/>
                <w:szCs w:val="18"/>
              </w:rPr>
              <w:lastRenderedPageBreak/>
              <w:t>3</w:t>
            </w:r>
          </w:p>
        </w:tc>
        <w:tc>
          <w:tcPr>
            <w:tcW w:w="1381" w:type="dxa"/>
            <w:shd w:val="clear" w:color="auto" w:fill="FFFFFF"/>
          </w:tcPr>
          <w:p w:rsidR="001743DC" w:rsidRDefault="001743DC" w:rsidP="00741D73">
            <w:pPr>
              <w:rPr>
                <w:rFonts w:ascii="Arial" w:hAnsi="Arial" w:cs="Arial"/>
                <w:color w:val="000000"/>
                <w:sz w:val="18"/>
                <w:szCs w:val="18"/>
              </w:rPr>
            </w:pPr>
            <w:r>
              <w:rPr>
                <w:rFonts w:ascii="Arial" w:hAnsi="Arial" w:cs="Arial"/>
                <w:color w:val="000000"/>
                <w:sz w:val="18"/>
                <w:szCs w:val="18"/>
              </w:rPr>
              <w:t>Fault Action</w:t>
            </w:r>
          </w:p>
        </w:tc>
        <w:tc>
          <w:tcPr>
            <w:tcW w:w="356" w:type="dxa"/>
            <w:shd w:val="clear" w:color="auto" w:fill="FFFFFF"/>
          </w:tcPr>
          <w:p w:rsidR="001743DC" w:rsidRDefault="001743DC" w:rsidP="00741D73">
            <w:pPr>
              <w:rPr>
                <w:rFonts w:ascii="Arial" w:hAnsi="Arial" w:cs="Arial"/>
                <w:color w:val="000000"/>
                <w:sz w:val="18"/>
                <w:szCs w:val="18"/>
              </w:rPr>
            </w:pPr>
            <w:r>
              <w:rPr>
                <w:rFonts w:ascii="Arial" w:hAnsi="Arial" w:cs="Arial"/>
                <w:color w:val="000000"/>
                <w:sz w:val="18"/>
                <w:szCs w:val="18"/>
              </w:rPr>
              <w:t>R</w:t>
            </w:r>
          </w:p>
        </w:tc>
        <w:tc>
          <w:tcPr>
            <w:tcW w:w="332" w:type="dxa"/>
            <w:shd w:val="clear" w:color="auto" w:fill="FFFFFF"/>
          </w:tcPr>
          <w:p w:rsidR="001743DC" w:rsidRDefault="001743DC" w:rsidP="00741D73">
            <w:pPr>
              <w:rPr>
                <w:rFonts w:ascii="Arial" w:hAnsi="Arial" w:cs="Arial"/>
                <w:color w:val="000000"/>
                <w:sz w:val="18"/>
                <w:szCs w:val="18"/>
              </w:rPr>
            </w:pPr>
            <w:r>
              <w:rPr>
                <w:rFonts w:ascii="Arial" w:hAnsi="Arial" w:cs="Arial"/>
                <w:color w:val="000000"/>
                <w:sz w:val="18"/>
                <w:szCs w:val="18"/>
              </w:rPr>
              <w:t>S</w:t>
            </w:r>
          </w:p>
        </w:tc>
        <w:tc>
          <w:tcPr>
            <w:tcW w:w="336" w:type="dxa"/>
            <w:shd w:val="clear" w:color="auto" w:fill="FFFFFF"/>
          </w:tcPr>
          <w:p w:rsidR="001743DC" w:rsidRDefault="001743DC" w:rsidP="00741D73">
            <w:pPr>
              <w:rPr>
                <w:rFonts w:ascii="Arial" w:hAnsi="Arial" w:cs="Arial"/>
                <w:color w:val="000000"/>
                <w:sz w:val="18"/>
                <w:szCs w:val="18"/>
              </w:rPr>
            </w:pPr>
            <w:r>
              <w:rPr>
                <w:rFonts w:ascii="Arial" w:hAnsi="Arial" w:cs="Arial"/>
                <w:color w:val="000000"/>
                <w:sz w:val="18"/>
                <w:szCs w:val="18"/>
              </w:rPr>
              <w:t>M</w:t>
            </w:r>
          </w:p>
        </w:tc>
        <w:tc>
          <w:tcPr>
            <w:tcW w:w="678" w:type="dxa"/>
            <w:shd w:val="clear" w:color="auto" w:fill="FFFFFF"/>
          </w:tcPr>
          <w:p w:rsidR="001743DC" w:rsidRDefault="001743DC" w:rsidP="00741D73">
            <w:pPr>
              <w:rPr>
                <w:rFonts w:ascii="Arial" w:hAnsi="Arial" w:cs="Arial"/>
                <w:color w:val="000000"/>
                <w:sz w:val="18"/>
                <w:szCs w:val="18"/>
              </w:rPr>
            </w:pPr>
            <w:r>
              <w:rPr>
                <w:rFonts w:ascii="Arial" w:hAnsi="Arial" w:cs="Arial"/>
                <w:color w:val="000000"/>
                <w:sz w:val="18"/>
                <w:szCs w:val="18"/>
              </w:rPr>
              <w:t>Integer</w:t>
            </w:r>
          </w:p>
        </w:tc>
        <w:tc>
          <w:tcPr>
            <w:tcW w:w="1134" w:type="dxa"/>
            <w:shd w:val="clear" w:color="auto" w:fill="FFFFFF"/>
          </w:tcPr>
          <w:p w:rsidR="001743DC" w:rsidRDefault="001743DC" w:rsidP="00BD1901">
            <w:pPr>
              <w:rPr>
                <w:rFonts w:ascii="Arial" w:hAnsi="Arial" w:cs="Arial"/>
                <w:color w:val="000000"/>
                <w:sz w:val="18"/>
                <w:szCs w:val="18"/>
              </w:rPr>
            </w:pPr>
            <w:r>
              <w:rPr>
                <w:rFonts w:ascii="Arial" w:hAnsi="Arial" w:cs="Arial"/>
                <w:color w:val="000000"/>
                <w:sz w:val="18"/>
                <w:szCs w:val="18"/>
              </w:rPr>
              <w:t>[0-4]</w:t>
            </w:r>
          </w:p>
        </w:tc>
        <w:tc>
          <w:tcPr>
            <w:tcW w:w="4216" w:type="dxa"/>
            <w:shd w:val="clear" w:color="auto" w:fill="FFFFFF"/>
          </w:tcPr>
          <w:p w:rsidR="001743DC" w:rsidRPr="00BD1901" w:rsidRDefault="001743DC" w:rsidP="00BD1901">
            <w:pPr>
              <w:spacing w:before="0" w:after="0"/>
              <w:rPr>
                <w:rFonts w:ascii="Arial" w:hAnsi="Arial" w:cs="Arial"/>
                <w:color w:val="000000"/>
                <w:sz w:val="18"/>
                <w:szCs w:val="18"/>
              </w:rPr>
            </w:pPr>
            <w:r w:rsidRPr="00BD1901">
              <w:rPr>
                <w:rFonts w:ascii="Arial" w:hAnsi="Arial" w:cs="Arial"/>
                <w:color w:val="000000"/>
                <w:sz w:val="18"/>
                <w:szCs w:val="18"/>
              </w:rPr>
              <w:t>The action to take when this process experiences a fault.</w:t>
            </w:r>
          </w:p>
          <w:p w:rsidR="001743DC" w:rsidRPr="00BD1901" w:rsidRDefault="001743DC" w:rsidP="00BD1901">
            <w:pPr>
              <w:spacing w:before="0" w:after="0"/>
              <w:rPr>
                <w:rFonts w:ascii="Arial" w:hAnsi="Arial" w:cs="Arial"/>
                <w:color w:val="000000"/>
                <w:sz w:val="18"/>
                <w:szCs w:val="18"/>
              </w:rPr>
            </w:pPr>
            <w:r w:rsidRPr="00BD1901">
              <w:rPr>
                <w:rFonts w:ascii="Arial" w:hAnsi="Arial" w:cs="Arial"/>
                <w:color w:val="000000"/>
                <w:sz w:val="18"/>
                <w:szCs w:val="18"/>
              </w:rPr>
              <w:t>0 = Ignore</w:t>
            </w:r>
          </w:p>
          <w:p w:rsidR="001743DC" w:rsidRPr="00BD1901" w:rsidRDefault="001743DC" w:rsidP="00BD1901">
            <w:pPr>
              <w:spacing w:before="0" w:after="0"/>
              <w:rPr>
                <w:rFonts w:ascii="Arial" w:hAnsi="Arial" w:cs="Arial"/>
                <w:color w:val="000000"/>
                <w:sz w:val="18"/>
                <w:szCs w:val="18"/>
              </w:rPr>
            </w:pPr>
            <w:r w:rsidRPr="00BD1901">
              <w:rPr>
                <w:rFonts w:ascii="Arial" w:hAnsi="Arial" w:cs="Arial"/>
                <w:color w:val="000000"/>
                <w:sz w:val="18"/>
                <w:szCs w:val="18"/>
              </w:rPr>
              <w:t>1 = Restart</w:t>
            </w:r>
          </w:p>
          <w:p w:rsidR="001743DC" w:rsidRPr="00BD1901" w:rsidRDefault="001743DC" w:rsidP="00BD1901">
            <w:pPr>
              <w:spacing w:before="0" w:after="0"/>
              <w:rPr>
                <w:rFonts w:ascii="Arial" w:hAnsi="Arial" w:cs="Arial"/>
                <w:color w:val="000000"/>
                <w:sz w:val="18"/>
                <w:szCs w:val="18"/>
              </w:rPr>
            </w:pPr>
            <w:r w:rsidRPr="00BD1901">
              <w:rPr>
                <w:rFonts w:ascii="Arial" w:hAnsi="Arial" w:cs="Arial"/>
                <w:color w:val="000000"/>
                <w:sz w:val="18"/>
                <w:szCs w:val="18"/>
              </w:rPr>
              <w:t xml:space="preserve">2 = </w:t>
            </w:r>
            <w:proofErr w:type="spellStart"/>
            <w:r w:rsidRPr="00BD1901">
              <w:rPr>
                <w:rFonts w:ascii="Arial" w:hAnsi="Arial" w:cs="Arial"/>
                <w:color w:val="000000"/>
                <w:sz w:val="18"/>
                <w:szCs w:val="18"/>
              </w:rPr>
              <w:t>RestartApp</w:t>
            </w:r>
            <w:proofErr w:type="spellEnd"/>
          </w:p>
          <w:p w:rsidR="001743DC" w:rsidRPr="00BD1901" w:rsidRDefault="001743DC" w:rsidP="00BD1901">
            <w:pPr>
              <w:spacing w:before="0" w:after="0"/>
              <w:rPr>
                <w:rFonts w:ascii="Arial" w:hAnsi="Arial" w:cs="Arial"/>
                <w:color w:val="000000"/>
                <w:sz w:val="18"/>
                <w:szCs w:val="18"/>
              </w:rPr>
            </w:pPr>
            <w:r w:rsidRPr="00BD1901">
              <w:rPr>
                <w:rFonts w:ascii="Arial" w:hAnsi="Arial" w:cs="Arial"/>
                <w:color w:val="000000"/>
                <w:sz w:val="18"/>
                <w:szCs w:val="18"/>
              </w:rPr>
              <w:t xml:space="preserve">3 = </w:t>
            </w:r>
            <w:proofErr w:type="spellStart"/>
            <w:r w:rsidRPr="00BD1901">
              <w:rPr>
                <w:rFonts w:ascii="Arial" w:hAnsi="Arial" w:cs="Arial"/>
                <w:color w:val="000000"/>
                <w:sz w:val="18"/>
                <w:szCs w:val="18"/>
              </w:rPr>
              <w:t>StopApp</w:t>
            </w:r>
            <w:proofErr w:type="spellEnd"/>
          </w:p>
          <w:p w:rsidR="001743DC" w:rsidRDefault="001743DC" w:rsidP="00BD1901">
            <w:pPr>
              <w:spacing w:before="0" w:after="0"/>
              <w:rPr>
                <w:rFonts w:ascii="Arial" w:hAnsi="Arial" w:cs="Arial"/>
                <w:color w:val="000000"/>
                <w:sz w:val="18"/>
                <w:szCs w:val="18"/>
              </w:rPr>
            </w:pPr>
            <w:r w:rsidRPr="00BD1901">
              <w:rPr>
                <w:rFonts w:ascii="Arial" w:hAnsi="Arial" w:cs="Arial"/>
                <w:color w:val="000000"/>
                <w:sz w:val="18"/>
                <w:szCs w:val="18"/>
              </w:rPr>
              <w:t>4 = Reboot</w:t>
            </w:r>
          </w:p>
        </w:tc>
      </w:tr>
    </w:tbl>
    <w:p w:rsidR="00BD1901" w:rsidRDefault="00BD1901" w:rsidP="00BD1901">
      <w:pPr>
        <w:rPr>
          <w:lang w:eastAsia="zh-CN"/>
        </w:rPr>
      </w:pPr>
    </w:p>
    <w:p w:rsidR="00F90F76" w:rsidRDefault="00F90F76">
      <w:pPr>
        <w:spacing w:before="0" w:after="200" w:line="276" w:lineRule="auto"/>
        <w:rPr>
          <w:lang w:eastAsia="zh-CN"/>
        </w:rPr>
      </w:pPr>
    </w:p>
    <w:sectPr w:rsidR="00F90F76" w:rsidSect="00F65836">
      <w:headerReference w:type="even" r:id="rId17"/>
      <w:headerReference w:type="default" r:id="rId18"/>
      <w:footerReference w:type="default" r:id="rId19"/>
      <w:headerReference w:type="first" r:id="rId20"/>
      <w:footerReference w:type="first" r:id="rId21"/>
      <w:pgSz w:w="12240" w:h="15840"/>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4" w:author="Frédéric Dur" w:date="2015-01-21T15:20:00Z" w:initials="FDur">
    <w:p w:rsidR="00741D73" w:rsidRDefault="00741D73">
      <w:pPr>
        <w:pStyle w:val="Commentaire"/>
      </w:pPr>
      <w:r>
        <w:rPr>
          <w:rStyle w:val="Marquedecommentaire"/>
        </w:rPr>
        <w:annotationRef/>
      </w:r>
      <w:r>
        <w:t>Useful for Certificate case</w:t>
      </w:r>
    </w:p>
  </w:comment>
  <w:comment w:id="55" w:author="Frédéric Dur" w:date="2015-01-20T06:24:00Z" w:initials="FDur">
    <w:p w:rsidR="00741D73" w:rsidRDefault="00741D73">
      <w:pPr>
        <w:pStyle w:val="Commentaire"/>
      </w:pPr>
      <w:r>
        <w:rPr>
          <w:rStyle w:val="Marquedecommentaire"/>
        </w:rPr>
        <w:annotationRef/>
      </w:r>
      <w:r>
        <w:t xml:space="preserve">Passed to Optional in draft </w:t>
      </w:r>
      <w:hyperlink r:id="rId1" w:history="1">
        <w:r w:rsidRPr="00307569">
          <w:rPr>
            <w:rStyle w:val="Lienhypertexte"/>
          </w:rPr>
          <w:t>OMA-TS-LightweightM2M-V1_0-20141126</w:t>
        </w:r>
      </w:hyperlink>
    </w:p>
  </w:comment>
  <w:comment w:id="56" w:author="Frédéric Dur" w:date="2015-01-20T06:24:00Z" w:initials="FDur">
    <w:p w:rsidR="00741D73" w:rsidRDefault="00741D73">
      <w:pPr>
        <w:pStyle w:val="Commentaire"/>
      </w:pPr>
      <w:r>
        <w:rPr>
          <w:rStyle w:val="Marquedecommentaire"/>
        </w:rPr>
        <w:annotationRef/>
      </w:r>
      <w:r>
        <w:t xml:space="preserve">Passed to Optional in draft </w:t>
      </w:r>
      <w:hyperlink r:id="rId2" w:history="1">
        <w:r w:rsidRPr="00307569">
          <w:rPr>
            <w:rStyle w:val="Lienhypertexte"/>
          </w:rPr>
          <w:t>OMA-TS-LightweightM2M-V1_0-20141126</w:t>
        </w:r>
      </w:hyperlink>
    </w:p>
  </w:comment>
  <w:comment w:id="57" w:author="Frédéric Dur" w:date="2015-01-20T06:24:00Z" w:initials="FDur">
    <w:p w:rsidR="00741D73" w:rsidRDefault="00741D73">
      <w:pPr>
        <w:pStyle w:val="Commentaire"/>
      </w:pPr>
      <w:r>
        <w:rPr>
          <w:rStyle w:val="Marquedecommentaire"/>
        </w:rPr>
        <w:annotationRef/>
      </w:r>
      <w:r>
        <w:t xml:space="preserve">Passed to Optional in draft </w:t>
      </w:r>
      <w:hyperlink r:id="rId3" w:history="1">
        <w:r w:rsidRPr="00307569">
          <w:rPr>
            <w:rStyle w:val="Lienhypertexte"/>
          </w:rPr>
          <w:t>OMA-TS-LightweightM2M-V1_0-20141126</w:t>
        </w:r>
      </w:hyperlink>
    </w:p>
  </w:comment>
  <w:comment w:id="58" w:author="Frédéric Dur" w:date="2015-01-20T06:24:00Z" w:initials="FDur">
    <w:p w:rsidR="00741D73" w:rsidRDefault="00741D73">
      <w:pPr>
        <w:pStyle w:val="Commentaire"/>
      </w:pPr>
      <w:r>
        <w:rPr>
          <w:rStyle w:val="Marquedecommentaire"/>
        </w:rPr>
        <w:annotationRef/>
      </w:r>
      <w:r>
        <w:t xml:space="preserve">Passed to Optional in draft </w:t>
      </w:r>
      <w:hyperlink r:id="rId4" w:history="1">
        <w:r w:rsidRPr="00307569">
          <w:rPr>
            <w:rStyle w:val="Lienhypertexte"/>
          </w:rPr>
          <w:t>OMA-TS-LightweightM2M-V1_0-20141126</w:t>
        </w:r>
      </w:hyperlink>
    </w:p>
  </w:comment>
  <w:comment w:id="59" w:author="Frédéric Dur" w:date="2015-01-20T06:24:00Z" w:initials="FDur">
    <w:p w:rsidR="00741D73" w:rsidRDefault="00741D73">
      <w:pPr>
        <w:pStyle w:val="Commentaire"/>
      </w:pPr>
      <w:r>
        <w:rPr>
          <w:rStyle w:val="Marquedecommentaire"/>
        </w:rPr>
        <w:annotationRef/>
      </w:r>
      <w:r>
        <w:t xml:space="preserve">Passed to Optional in draft </w:t>
      </w:r>
      <w:hyperlink r:id="rId5" w:history="1">
        <w:r w:rsidRPr="00307569">
          <w:rPr>
            <w:rStyle w:val="Lienhypertexte"/>
          </w:rPr>
          <w:t>OMA-TS-LightweightM2M-V1_0-20141126</w:t>
        </w:r>
      </w:hyperlink>
    </w:p>
  </w:comment>
  <w:comment w:id="60" w:author="Frédéric Dur" w:date="2015-01-21T17:31:00Z" w:initials="FDur">
    <w:p w:rsidR="00741D73" w:rsidRDefault="00741D73">
      <w:pPr>
        <w:pStyle w:val="Commentaire"/>
      </w:pPr>
      <w:r>
        <w:rPr>
          <w:rStyle w:val="Marquedecommentaire"/>
        </w:rPr>
        <w:annotationRef/>
      </w:r>
      <w:r>
        <w:t xml:space="preserve">Only concerns the server initiated bootstrap </w:t>
      </w:r>
      <w:r>
        <w:sym w:font="Wingdings" w:char="F0E0"/>
      </w:r>
      <w:r>
        <w:t xml:space="preserve"> N/A</w:t>
      </w:r>
    </w:p>
  </w:comment>
  <w:comment w:id="63" w:author="Frédéric Dur" w:date="2015-01-21T15:23:00Z" w:initials="FDur">
    <w:p w:rsidR="00741D73" w:rsidRDefault="00741D73">
      <w:pPr>
        <w:pStyle w:val="Commentaire"/>
      </w:pPr>
      <w:r>
        <w:rPr>
          <w:rStyle w:val="Marquedecommentaire"/>
        </w:rPr>
        <w:annotationRef/>
      </w:r>
      <w:r>
        <w:t>Not planned on server side</w:t>
      </w:r>
    </w:p>
  </w:comment>
  <w:comment w:id="64" w:author="Frédéric Dur" w:date="2015-01-21T15:23:00Z" w:initials="FDur">
    <w:p w:rsidR="00741D73" w:rsidRDefault="00741D73">
      <w:pPr>
        <w:pStyle w:val="Commentaire"/>
      </w:pPr>
      <w:r>
        <w:rPr>
          <w:rStyle w:val="Marquedecommentaire"/>
        </w:rPr>
        <w:annotationRef/>
      </w:r>
      <w:r>
        <w:t>Not planned on server side</w:t>
      </w:r>
    </w:p>
  </w:comment>
  <w:comment w:id="65" w:author="Giang Do-Tien" w:date="2015-01-20T06:24:00Z" w:initials="GD">
    <w:p w:rsidR="00741D73" w:rsidRDefault="00741D73">
      <w:pPr>
        <w:pStyle w:val="Commentaire"/>
      </w:pPr>
      <w:r>
        <w:rPr>
          <w:rStyle w:val="Marquedecommentaire"/>
        </w:rPr>
        <w:annotationRef/>
      </w:r>
      <w:r>
        <w:t>I think there is real use case for this. LWM2M is in registered mode with data call disconnected for other background maintenance work. During this time, a few observable parameter’s value is changed. AVCM receives callback but queue them (due to no data call available). When data call is up again, AVCM shall notify server all queued changes because default value/behavior is true.</w:t>
      </w:r>
    </w:p>
    <w:p w:rsidR="00741D73" w:rsidRDefault="00741D73">
      <w:pPr>
        <w:pStyle w:val="Commentaire"/>
      </w:pPr>
      <w:r>
        <w:t>[FDU]: Yes, this is a very interesting use case and this behavior was implemented on OMA-DM agent on Open AT FW side (not on AR7 for ex) But as I said in the previous comment, this use case may not happen for the moment.</w:t>
      </w:r>
    </w:p>
  </w:comment>
  <w:comment w:id="66" w:author="Frédéric Dur" w:date="2015-01-21T15:24:00Z" w:initials="FDur">
    <w:p w:rsidR="00741D73" w:rsidRDefault="00741D73">
      <w:pPr>
        <w:pStyle w:val="Commentaire"/>
      </w:pPr>
      <w:r>
        <w:t xml:space="preserve">N/A: </w:t>
      </w:r>
      <w:r>
        <w:rPr>
          <w:rStyle w:val="Marquedecommentaire"/>
        </w:rPr>
        <w:annotationRef/>
      </w:r>
      <w:r>
        <w:t>No observe support on server side</w:t>
      </w:r>
    </w:p>
  </w:comment>
  <w:comment w:id="70" w:author="Giang Do-Tien" w:date="2015-01-20T06:24:00Z" w:initials="GD">
    <w:p w:rsidR="00741D73" w:rsidRDefault="00741D73">
      <w:pPr>
        <w:pStyle w:val="Commentaire"/>
      </w:pPr>
      <w:r>
        <w:rPr>
          <w:rStyle w:val="Marquedecommentaire"/>
        </w:rPr>
        <w:annotationRef/>
      </w:r>
      <w:r>
        <w:t>Firmware version needs to contains boot, Linux kernel, Legato framework and modem version strings.</w:t>
      </w:r>
    </w:p>
    <w:p w:rsidR="00741D73" w:rsidRDefault="00741D73">
      <w:pPr>
        <w:pStyle w:val="Commentaire"/>
      </w:pPr>
      <w:r>
        <w:t xml:space="preserve">[FDU]: To be </w:t>
      </w:r>
      <w:proofErr w:type="gramStart"/>
      <w:r>
        <w:t>discussed !</w:t>
      </w:r>
      <w:proofErr w:type="gramEnd"/>
    </w:p>
  </w:comment>
  <w:comment w:id="71" w:author="Frédéric Dur" w:date="2015-01-21T15:36:00Z" w:initials="FDur">
    <w:p w:rsidR="00741D73" w:rsidRDefault="00741D73">
      <w:pPr>
        <w:pStyle w:val="Commentaire"/>
      </w:pPr>
      <w:r>
        <w:rPr>
          <w:rStyle w:val="Marquedecommentaire"/>
        </w:rPr>
        <w:annotationRef/>
      </w:r>
      <w:r>
        <w:t xml:space="preserve">6, 7, </w:t>
      </w:r>
      <w:proofErr w:type="gramStart"/>
      <w:r>
        <w:t>8 :</w:t>
      </w:r>
      <w:proofErr w:type="gramEnd"/>
    </w:p>
    <w:p w:rsidR="00741D73" w:rsidRDefault="00741D73">
      <w:pPr>
        <w:pStyle w:val="Commentaire"/>
      </w:pPr>
      <w:r>
        <w:t xml:space="preserve">Action FDU: check how many instances could be sent … 1 -&gt; OK, more </w:t>
      </w:r>
      <w:r>
        <w:sym w:font="Wingdings" w:char="F0E0"/>
      </w:r>
      <w:r>
        <w:t xml:space="preserve"> … To be discussed</w:t>
      </w:r>
    </w:p>
    <w:p w:rsidR="00741D73" w:rsidRDefault="00741D73">
      <w:pPr>
        <w:pStyle w:val="Commentaire"/>
        <w:rPr>
          <w:rFonts w:ascii="Arial" w:hAnsi="Arial" w:cs="Arial"/>
          <w:color w:val="000000"/>
          <w:sz w:val="18"/>
          <w:szCs w:val="18"/>
        </w:rPr>
      </w:pPr>
      <w:r>
        <w:rPr>
          <w:rFonts w:ascii="Arial" w:hAnsi="Arial" w:cs="Arial"/>
          <w:color w:val="000000"/>
          <w:sz w:val="18"/>
          <w:szCs w:val="18"/>
        </w:rPr>
        <w:t xml:space="preserve">Support only external </w:t>
      </w:r>
      <w:proofErr w:type="gramStart"/>
      <w:r>
        <w:rPr>
          <w:rFonts w:ascii="Arial" w:hAnsi="Arial" w:cs="Arial"/>
          <w:color w:val="000000"/>
          <w:sz w:val="18"/>
          <w:szCs w:val="18"/>
        </w:rPr>
        <w:t>battery ?</w:t>
      </w:r>
      <w:proofErr w:type="gramEnd"/>
    </w:p>
    <w:p w:rsidR="00741D73" w:rsidRDefault="00741D73">
      <w:pPr>
        <w:pStyle w:val="Commentaire"/>
      </w:pPr>
      <w:proofErr w:type="spellStart"/>
      <w:r>
        <w:rPr>
          <w:rFonts w:ascii="Arial" w:hAnsi="Arial" w:cs="Arial"/>
          <w:color w:val="000000"/>
          <w:sz w:val="18"/>
          <w:szCs w:val="18"/>
        </w:rPr>
        <w:t>Vbatt</w:t>
      </w:r>
      <w:proofErr w:type="spellEnd"/>
      <w:r>
        <w:rPr>
          <w:rFonts w:ascii="Arial" w:hAnsi="Arial" w:cs="Arial"/>
          <w:color w:val="000000"/>
          <w:sz w:val="18"/>
          <w:szCs w:val="18"/>
        </w:rPr>
        <w:t xml:space="preserve"> </w:t>
      </w:r>
      <w:r w:rsidRPr="009E4548">
        <w:rPr>
          <w:rFonts w:ascii="Arial" w:hAnsi="Arial" w:cs="Arial"/>
          <w:color w:val="000000"/>
          <w:sz w:val="18"/>
          <w:szCs w:val="18"/>
        </w:rPr>
        <w:sym w:font="Wingdings" w:char="F0E0"/>
      </w:r>
      <w:r>
        <w:rPr>
          <w:rFonts w:ascii="Arial" w:hAnsi="Arial" w:cs="Arial"/>
          <w:color w:val="000000"/>
          <w:sz w:val="18"/>
          <w:szCs w:val="18"/>
        </w:rPr>
        <w:t xml:space="preserve"> 0 - DC power</w:t>
      </w:r>
    </w:p>
  </w:comment>
  <w:comment w:id="72" w:author="Frédéric Dur" w:date="2015-01-21T15:40:00Z" w:initials="FDur">
    <w:p w:rsidR="00741D73" w:rsidRDefault="00741D73">
      <w:pPr>
        <w:pStyle w:val="Commentaire"/>
      </w:pPr>
      <w:r>
        <w:rPr>
          <w:rStyle w:val="Marquedecommentaire"/>
        </w:rPr>
        <w:annotationRef/>
      </w:r>
      <w:r>
        <w:t>Check with CFL’s Excel file</w:t>
      </w:r>
    </w:p>
  </w:comment>
  <w:comment w:id="75" w:author="Frédéric Dur" w:date="2015-01-21T15:43:00Z" w:initials="FDur">
    <w:p w:rsidR="00741D73" w:rsidRDefault="00741D73">
      <w:pPr>
        <w:pStyle w:val="Commentaire"/>
      </w:pPr>
      <w:r>
        <w:rPr>
          <w:rStyle w:val="Marquedecommentaire"/>
        </w:rPr>
        <w:annotationRef/>
      </w:r>
      <w:r>
        <w:t>Not realistic for 1</w:t>
      </w:r>
      <w:r w:rsidRPr="002F7543">
        <w:rPr>
          <w:vertAlign w:val="superscript"/>
        </w:rPr>
        <w:t>st</w:t>
      </w:r>
      <w:r>
        <w:t xml:space="preserve"> delivery on device side</w:t>
      </w:r>
    </w:p>
  </w:comment>
  <w:comment w:id="80" w:author="Frédéric Dur" w:date="2015-01-20T06:24:00Z" w:initials="FDur">
    <w:p w:rsidR="00741D73" w:rsidRDefault="00741D73">
      <w:pPr>
        <w:pStyle w:val="Commentaire"/>
      </w:pPr>
      <w:r>
        <w:rPr>
          <w:rStyle w:val="Marquedecommentaire"/>
        </w:rPr>
        <w:annotationRef/>
      </w:r>
      <w:r>
        <w:t xml:space="preserve">From </w:t>
      </w:r>
      <w:r w:rsidRPr="00307569">
        <w:t xml:space="preserve">REVISED </w:t>
      </w:r>
      <w:hyperlink r:id="rId6" w:history="1">
        <w:r w:rsidRPr="00307569">
          <w:rPr>
            <w:rStyle w:val="Lienhypertexte"/>
          </w:rPr>
          <w:t>OMA-TS-LWM2M_SwMgmt-V1_0-20140903-D</w:t>
        </w:r>
      </w:hyperlink>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3224" w:rsidRDefault="00303224" w:rsidP="00AB5A76">
      <w:pPr>
        <w:spacing w:before="0" w:after="0"/>
      </w:pPr>
      <w:r>
        <w:separator/>
      </w:r>
    </w:p>
  </w:endnote>
  <w:endnote w:type="continuationSeparator" w:id="0">
    <w:p w:rsidR="00303224" w:rsidRDefault="00303224" w:rsidP="00AB5A7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altName w:val="Arial"/>
    <w:panose1 w:val="00000000000000000000"/>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 w:name="LiSu">
    <w:altName w:val="Arial Unicode MS"/>
    <w:charset w:val="86"/>
    <w:family w:val="modern"/>
    <w:pitch w:val="fixed"/>
    <w:sig w:usb0="00000000" w:usb1="080E0000" w:usb2="00000010" w:usb3="00000000" w:csb0="00040000"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1"/>
      <w:gridCol w:w="1771"/>
      <w:gridCol w:w="1771"/>
      <w:gridCol w:w="825"/>
      <w:gridCol w:w="2717"/>
    </w:tblGrid>
    <w:tr w:rsidR="00741D73" w:rsidRPr="00AC38B9" w:rsidTr="00710985">
      <w:tc>
        <w:tcPr>
          <w:tcW w:w="1771" w:type="dxa"/>
        </w:tcPr>
        <w:p w:rsidR="00741D73" w:rsidRPr="00AC38B9" w:rsidRDefault="00741D73" w:rsidP="00710985">
          <w:pPr>
            <w:pStyle w:val="En-tte"/>
            <w:jc w:val="right"/>
          </w:pPr>
          <w:r w:rsidRPr="00AC38B9">
            <w:t>Document #:</w:t>
          </w:r>
        </w:p>
      </w:tc>
      <w:tc>
        <w:tcPr>
          <w:tcW w:w="1771" w:type="dxa"/>
        </w:tcPr>
        <w:p w:rsidR="00741D73" w:rsidRPr="00AC38B9" w:rsidRDefault="00741D73" w:rsidP="002830F5">
          <w:pPr>
            <w:pStyle w:val="En-tte"/>
          </w:pPr>
          <w:r w:rsidRPr="00FF4603">
            <w:t>4116134</w:t>
          </w:r>
        </w:p>
      </w:tc>
      <w:tc>
        <w:tcPr>
          <w:tcW w:w="1771" w:type="dxa"/>
        </w:tcPr>
        <w:p w:rsidR="00741D73" w:rsidRPr="00AC38B9" w:rsidRDefault="00741D73" w:rsidP="00710985">
          <w:pPr>
            <w:pStyle w:val="En-tte"/>
            <w:jc w:val="right"/>
          </w:pPr>
          <w:r w:rsidRPr="00AC38B9">
            <w:t>Revision:</w:t>
          </w:r>
        </w:p>
      </w:tc>
      <w:tc>
        <w:tcPr>
          <w:tcW w:w="825" w:type="dxa"/>
        </w:tcPr>
        <w:p w:rsidR="00741D73" w:rsidRPr="00AC38B9" w:rsidRDefault="00741D73" w:rsidP="006560B9">
          <w:pPr>
            <w:pStyle w:val="En-tte"/>
          </w:pPr>
          <w:r>
            <w:t>01.03</w:t>
          </w:r>
        </w:p>
      </w:tc>
      <w:tc>
        <w:tcPr>
          <w:tcW w:w="2717" w:type="dxa"/>
        </w:tcPr>
        <w:p w:rsidR="00741D73" w:rsidRPr="00AC38B9" w:rsidRDefault="00741D73" w:rsidP="00710985">
          <w:pPr>
            <w:pStyle w:val="En-tte"/>
          </w:pPr>
          <w:r w:rsidRPr="00AC38B9">
            <w:t xml:space="preserve">Page </w:t>
          </w:r>
          <w:r w:rsidRPr="00AC38B9">
            <w:rPr>
              <w:rStyle w:val="Numrodepage"/>
            </w:rPr>
            <w:fldChar w:fldCharType="begin"/>
          </w:r>
          <w:r w:rsidRPr="00AC38B9">
            <w:rPr>
              <w:rStyle w:val="Numrodepage"/>
            </w:rPr>
            <w:instrText xml:space="preserve"> PAGE </w:instrText>
          </w:r>
          <w:r w:rsidRPr="00AC38B9">
            <w:rPr>
              <w:rStyle w:val="Numrodepage"/>
            </w:rPr>
            <w:fldChar w:fldCharType="separate"/>
          </w:r>
          <w:r w:rsidR="00303D70">
            <w:rPr>
              <w:rStyle w:val="Numrodepage"/>
              <w:noProof/>
            </w:rPr>
            <w:t>2</w:t>
          </w:r>
          <w:r w:rsidRPr="00AC38B9">
            <w:rPr>
              <w:rStyle w:val="Numrodepage"/>
            </w:rPr>
            <w:fldChar w:fldCharType="end"/>
          </w:r>
          <w:r w:rsidRPr="00AC38B9">
            <w:rPr>
              <w:rStyle w:val="Numrodepage"/>
            </w:rPr>
            <w:t xml:space="preserve"> of </w:t>
          </w:r>
          <w:r w:rsidRPr="00AC38B9">
            <w:rPr>
              <w:rStyle w:val="Numrodepage"/>
            </w:rPr>
            <w:fldChar w:fldCharType="begin"/>
          </w:r>
          <w:r w:rsidRPr="00AC38B9">
            <w:rPr>
              <w:rStyle w:val="Numrodepage"/>
            </w:rPr>
            <w:instrText xml:space="preserve"> NUMPAGES </w:instrText>
          </w:r>
          <w:r w:rsidRPr="00AC38B9">
            <w:rPr>
              <w:rStyle w:val="Numrodepage"/>
            </w:rPr>
            <w:fldChar w:fldCharType="separate"/>
          </w:r>
          <w:r w:rsidR="00303D70">
            <w:rPr>
              <w:rStyle w:val="Numrodepage"/>
              <w:noProof/>
            </w:rPr>
            <w:t>39</w:t>
          </w:r>
          <w:r w:rsidRPr="00AC38B9">
            <w:rPr>
              <w:rStyle w:val="Numrodepage"/>
            </w:rPr>
            <w:fldChar w:fldCharType="end"/>
          </w:r>
          <w:r w:rsidRPr="00AC38B9">
            <w:rPr>
              <w:rStyle w:val="Numrodepage"/>
              <w:snapToGrid w:val="0"/>
            </w:rPr>
            <w:tab/>
            <w:t xml:space="preserve">- </w:t>
          </w:r>
          <w:r w:rsidRPr="00AC38B9">
            <w:rPr>
              <w:rStyle w:val="Numrodepage"/>
              <w:snapToGrid w:val="0"/>
            </w:rPr>
            <w:fldChar w:fldCharType="begin"/>
          </w:r>
          <w:r w:rsidRPr="00AC38B9">
            <w:rPr>
              <w:rStyle w:val="Numrodepage"/>
              <w:snapToGrid w:val="0"/>
            </w:rPr>
            <w:instrText xml:space="preserve"> PAGE </w:instrText>
          </w:r>
          <w:r w:rsidRPr="00AC38B9">
            <w:rPr>
              <w:rStyle w:val="Numrodepage"/>
              <w:snapToGrid w:val="0"/>
            </w:rPr>
            <w:fldChar w:fldCharType="separate"/>
          </w:r>
          <w:r w:rsidR="00303D70">
            <w:rPr>
              <w:rStyle w:val="Numrodepage"/>
              <w:noProof/>
              <w:snapToGrid w:val="0"/>
            </w:rPr>
            <w:t>2</w:t>
          </w:r>
          <w:r w:rsidRPr="00AC38B9">
            <w:rPr>
              <w:rStyle w:val="Numrodepage"/>
              <w:snapToGrid w:val="0"/>
            </w:rPr>
            <w:fldChar w:fldCharType="end"/>
          </w:r>
          <w:r w:rsidRPr="00AC38B9">
            <w:rPr>
              <w:rStyle w:val="Numrodepage"/>
              <w:snapToGrid w:val="0"/>
            </w:rPr>
            <w:t xml:space="preserve"> -Page </w:t>
          </w:r>
          <w:r w:rsidRPr="00AC38B9">
            <w:rPr>
              <w:rStyle w:val="Numrodepage"/>
              <w:snapToGrid w:val="0"/>
            </w:rPr>
            <w:fldChar w:fldCharType="begin"/>
          </w:r>
          <w:r w:rsidRPr="00AC38B9">
            <w:rPr>
              <w:rStyle w:val="Numrodepage"/>
              <w:snapToGrid w:val="0"/>
            </w:rPr>
            <w:instrText xml:space="preserve"> PAGE </w:instrText>
          </w:r>
          <w:r w:rsidRPr="00AC38B9">
            <w:rPr>
              <w:rStyle w:val="Numrodepage"/>
              <w:snapToGrid w:val="0"/>
            </w:rPr>
            <w:fldChar w:fldCharType="separate"/>
          </w:r>
          <w:r w:rsidR="00303D70">
            <w:rPr>
              <w:rStyle w:val="Numrodepage"/>
              <w:noProof/>
              <w:snapToGrid w:val="0"/>
            </w:rPr>
            <w:t>2</w:t>
          </w:r>
          <w:r w:rsidRPr="00AC38B9">
            <w:rPr>
              <w:rStyle w:val="Numrodepage"/>
              <w:snapToGrid w:val="0"/>
            </w:rPr>
            <w:fldChar w:fldCharType="end"/>
          </w:r>
          <w:r w:rsidRPr="00AC38B9">
            <w:rPr>
              <w:rStyle w:val="Numrodepage"/>
              <w:snapToGrid w:val="0"/>
            </w:rPr>
            <w:t xml:space="preserve"> of </w:t>
          </w:r>
          <w:r w:rsidRPr="00AC38B9">
            <w:rPr>
              <w:rStyle w:val="Numrodepage"/>
              <w:snapToGrid w:val="0"/>
            </w:rPr>
            <w:fldChar w:fldCharType="begin"/>
          </w:r>
          <w:r w:rsidRPr="00AC38B9">
            <w:rPr>
              <w:rStyle w:val="Numrodepage"/>
              <w:snapToGrid w:val="0"/>
            </w:rPr>
            <w:instrText xml:space="preserve"> NUMPAGES </w:instrText>
          </w:r>
          <w:r w:rsidRPr="00AC38B9">
            <w:rPr>
              <w:rStyle w:val="Numrodepage"/>
              <w:snapToGrid w:val="0"/>
            </w:rPr>
            <w:fldChar w:fldCharType="separate"/>
          </w:r>
          <w:r w:rsidR="00303D70">
            <w:rPr>
              <w:rStyle w:val="Numrodepage"/>
              <w:noProof/>
              <w:snapToGrid w:val="0"/>
            </w:rPr>
            <w:t>39</w:t>
          </w:r>
          <w:r w:rsidRPr="00AC38B9">
            <w:rPr>
              <w:rStyle w:val="Numrodepage"/>
              <w:snapToGrid w:val="0"/>
            </w:rPr>
            <w:fldChar w:fldCharType="end"/>
          </w:r>
          <w:r w:rsidRPr="00AC38B9">
            <w:rPr>
              <w:rStyle w:val="Numrodepage"/>
            </w:rPr>
            <w:fldChar w:fldCharType="begin"/>
          </w:r>
          <w:r w:rsidRPr="00AC38B9">
            <w:rPr>
              <w:rStyle w:val="Numrodepage"/>
            </w:rPr>
            <w:instrText xml:space="preserve"> NUMPAGES </w:instrText>
          </w:r>
          <w:r w:rsidRPr="00AC38B9">
            <w:rPr>
              <w:rStyle w:val="Numrodepage"/>
            </w:rPr>
            <w:fldChar w:fldCharType="separate"/>
          </w:r>
          <w:r w:rsidR="00303D70">
            <w:rPr>
              <w:rStyle w:val="Numrodepage"/>
              <w:noProof/>
            </w:rPr>
            <w:t>39</w:t>
          </w:r>
          <w:r w:rsidRPr="00AC38B9">
            <w:rPr>
              <w:rStyle w:val="Numrodepage"/>
            </w:rPr>
            <w:fldChar w:fldCharType="end"/>
          </w:r>
        </w:p>
      </w:tc>
    </w:tr>
  </w:tbl>
  <w:p w:rsidR="00741D73" w:rsidRDefault="00741D73" w:rsidP="00F65836">
    <w:pPr>
      <w:pStyle w:val="Pieddepage"/>
      <w:jc w:val="center"/>
    </w:pPr>
    <w:r>
      <w:rPr>
        <w:szCs w:val="18"/>
      </w:rPr>
      <w:t>C</w:t>
    </w:r>
    <w:r w:rsidRPr="00F30D1F">
      <w:rPr>
        <w:szCs w:val="18"/>
      </w:rPr>
      <w:t>onfidential and Proprietary</w:t>
    </w:r>
  </w:p>
  <w:p w:rsidR="00741D73" w:rsidRDefault="00741D73">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1D73" w:rsidRPr="00563C61" w:rsidRDefault="00741D73" w:rsidP="00F65836">
    <w:pPr>
      <w:pStyle w:val="Pieddepage"/>
      <w:jc w:val="center"/>
      <w:rPr>
        <w:sz w:val="20"/>
      </w:rPr>
    </w:pPr>
    <w:r w:rsidRPr="00563C61">
      <w:rPr>
        <w:sz w:val="20"/>
      </w:rPr>
      <w:sym w:font="Symbol" w:char="F0E3"/>
    </w:r>
    <w:r w:rsidRPr="00563C61">
      <w:rPr>
        <w:sz w:val="20"/>
      </w:rPr>
      <w:t xml:space="preserve"> </w:t>
    </w:r>
    <w:r>
      <w:rPr>
        <w:sz w:val="20"/>
      </w:rPr>
      <w:t>201</w:t>
    </w:r>
    <w:r>
      <w:rPr>
        <w:rFonts w:hint="eastAsia"/>
        <w:sz w:val="20"/>
      </w:rPr>
      <w:t>2</w:t>
    </w:r>
    <w:r w:rsidRPr="00563C61">
      <w:rPr>
        <w:sz w:val="20"/>
      </w:rPr>
      <w:t xml:space="preserve"> Sierra Wireless, Inc.</w:t>
    </w:r>
  </w:p>
  <w:p w:rsidR="00741D73" w:rsidRPr="00563C61" w:rsidRDefault="00741D73" w:rsidP="00F65836">
    <w:pPr>
      <w:pStyle w:val="Pieddepage"/>
      <w:jc w:val="both"/>
      <w:rPr>
        <w:sz w:val="20"/>
      </w:rPr>
    </w:pPr>
    <w:r w:rsidRPr="00563C61">
      <w:rPr>
        <w:sz w:val="20"/>
      </w:rPr>
      <w:t>This document contains information which is proprietary and confidential to Sierra Wireless, Inc. Disclosure to persons other than the officers, employees, agents, or subcontractors of the Company or licensee of this document without the prior written permission of Sierra Wireless, Inc. is strictly prohibited.</w:t>
    </w:r>
  </w:p>
  <w:p w:rsidR="00741D73" w:rsidRPr="00563C61" w:rsidRDefault="00741D73" w:rsidP="00F65836">
    <w:pPr>
      <w:pStyle w:val="Pieddepage"/>
      <w:jc w:val="both"/>
      <w:rPr>
        <w:sz w:val="20"/>
      </w:rPr>
    </w:pPr>
  </w:p>
  <w:p w:rsidR="00741D73" w:rsidRPr="00563C61" w:rsidRDefault="00741D73" w:rsidP="00F65836">
    <w:pPr>
      <w:pStyle w:val="Pieddepage"/>
      <w:jc w:val="center"/>
      <w:rPr>
        <w:sz w:val="20"/>
      </w:rPr>
    </w:pPr>
    <w:r w:rsidRPr="00563C61">
      <w:rPr>
        <w:sz w:val="20"/>
      </w:rPr>
      <w:t>The contents of this page are subject to the confidentiality information on page one.</w:t>
    </w:r>
  </w:p>
  <w:tbl>
    <w:tblPr>
      <w:tblW w:w="8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250"/>
      <w:gridCol w:w="2880"/>
      <w:gridCol w:w="2340"/>
    </w:tblGrid>
    <w:tr w:rsidR="00741D73" w:rsidRPr="00AC38B9" w:rsidTr="00710985">
      <w:trPr>
        <w:jc w:val="center"/>
      </w:trPr>
      <w:tc>
        <w:tcPr>
          <w:tcW w:w="1278" w:type="dxa"/>
        </w:tcPr>
        <w:p w:rsidR="00741D73" w:rsidRPr="00AC38B9" w:rsidRDefault="00741D73" w:rsidP="00710985">
          <w:pPr>
            <w:pStyle w:val="En-tte"/>
            <w:rPr>
              <w:sz w:val="20"/>
            </w:rPr>
          </w:pPr>
          <w:r w:rsidRPr="00AC38B9">
            <w:rPr>
              <w:sz w:val="20"/>
            </w:rPr>
            <w:t>Template #:</w:t>
          </w:r>
        </w:p>
      </w:tc>
      <w:tc>
        <w:tcPr>
          <w:tcW w:w="2250" w:type="dxa"/>
        </w:tcPr>
        <w:p w:rsidR="00741D73" w:rsidRPr="00F87094" w:rsidRDefault="00741D73" w:rsidP="00710985">
          <w:pPr>
            <w:pStyle w:val="En-tte"/>
            <w:rPr>
              <w:sz w:val="20"/>
            </w:rPr>
          </w:pPr>
          <w:r w:rsidRPr="00325EE4">
            <w:t>4114993</w:t>
          </w:r>
        </w:p>
      </w:tc>
      <w:tc>
        <w:tcPr>
          <w:tcW w:w="2880" w:type="dxa"/>
        </w:tcPr>
        <w:p w:rsidR="00741D73" w:rsidRPr="00AC38B9" w:rsidRDefault="00741D73" w:rsidP="00710985">
          <w:pPr>
            <w:pStyle w:val="En-tte"/>
            <w:rPr>
              <w:sz w:val="20"/>
            </w:rPr>
          </w:pPr>
          <w:r w:rsidRPr="00AC38B9">
            <w:rPr>
              <w:sz w:val="20"/>
            </w:rPr>
            <w:t>Revision:</w:t>
          </w:r>
        </w:p>
      </w:tc>
      <w:tc>
        <w:tcPr>
          <w:tcW w:w="2340" w:type="dxa"/>
        </w:tcPr>
        <w:p w:rsidR="00741D73" w:rsidRPr="00AC38B9" w:rsidRDefault="00741D73" w:rsidP="00A25940">
          <w:pPr>
            <w:pStyle w:val="En-tte"/>
            <w:rPr>
              <w:sz w:val="20"/>
            </w:rPr>
          </w:pPr>
          <w:r>
            <w:rPr>
              <w:rFonts w:hint="eastAsia"/>
              <w:sz w:val="20"/>
            </w:rPr>
            <w:t>R</w:t>
          </w:r>
          <w:r>
            <w:rPr>
              <w:sz w:val="20"/>
            </w:rPr>
            <w:t>01</w:t>
          </w:r>
          <w:r>
            <w:rPr>
              <w:rFonts w:hint="eastAsia"/>
              <w:sz w:val="20"/>
            </w:rPr>
            <w:t>.</w:t>
          </w:r>
          <w:r>
            <w:rPr>
              <w:sz w:val="20"/>
            </w:rPr>
            <w:t>00</w:t>
          </w:r>
        </w:p>
      </w:tc>
    </w:tr>
  </w:tbl>
  <w:p w:rsidR="00741D73" w:rsidRPr="00563C61" w:rsidRDefault="00741D73" w:rsidP="00F65836">
    <w:pPr>
      <w:pStyle w:val="Pieddepage"/>
      <w:jc w:val="center"/>
      <w:rPr>
        <w:sz w:val="20"/>
      </w:rPr>
    </w:pPr>
    <w:r w:rsidRPr="00563C61">
      <w:rPr>
        <w:sz w:val="20"/>
      </w:rPr>
      <w:t>Printed Copies May be Obsolete At The Time of Printing, Verify With Author</w:t>
    </w:r>
  </w:p>
  <w:p w:rsidR="00741D73" w:rsidRDefault="00741D73" w:rsidP="001C236B">
    <w:pPr>
      <w:pStyle w:val="Pieddepage"/>
      <w:jc w:val="center"/>
    </w:pPr>
  </w:p>
  <w:p w:rsidR="00741D73" w:rsidRPr="00035C19" w:rsidRDefault="00741D7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3224" w:rsidRDefault="00303224" w:rsidP="00AB5A76">
      <w:pPr>
        <w:spacing w:before="0" w:after="0"/>
      </w:pPr>
      <w:r>
        <w:separator/>
      </w:r>
    </w:p>
  </w:footnote>
  <w:footnote w:type="continuationSeparator" w:id="0">
    <w:p w:rsidR="00303224" w:rsidRDefault="00303224" w:rsidP="00AB5A76">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1D73" w:rsidRDefault="00303224">
    <w:pPr>
      <w:pStyle w:val="En-tt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2061" type="#_x0000_t75" style="position:absolute;left:0;text-align:left;margin-left:0;margin-top:0;width:477.9pt;height:675.95pt;z-index:-251658752;mso-position-horizontal:center;mso-position-horizontal-relative:margin;mso-position-vertical:center;mso-position-vertical-relative:margin" o:allowincell="f">
          <v:imagedata r:id="rId1" o:title="excle保密水印_纵向(更新)"/>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1D73" w:rsidRDefault="00741D73" w:rsidP="00B42088">
    <w:pPr>
      <w:pStyle w:val="En-tte"/>
      <w:jc w:val="left"/>
    </w:pPr>
    <w:r>
      <w:rPr>
        <w:noProof/>
        <w:lang w:val="fr-FR" w:eastAsia="fr-FR"/>
      </w:rPr>
      <w:drawing>
        <wp:inline distT="0" distB="0" distL="0" distR="0" wp14:anchorId="5A6548D4" wp14:editId="7AA7E486">
          <wp:extent cx="1453367" cy="295275"/>
          <wp:effectExtent l="0" t="0" r="0" b="0"/>
          <wp:docPr id="2" name="Picture 34" descr="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ew logo"/>
                  <pic:cNvPicPr>
                    <a:picLocks noChangeAspect="1" noChangeArrowheads="1"/>
                  </pic:cNvPicPr>
                </pic:nvPicPr>
                <pic:blipFill>
                  <a:blip r:embed="rId1" cstate="print"/>
                  <a:srcRect/>
                  <a:stretch>
                    <a:fillRect/>
                  </a:stretch>
                </pic:blipFill>
                <pic:spPr bwMode="auto">
                  <a:xfrm>
                    <a:off x="0" y="0"/>
                    <a:ext cx="1453367" cy="295275"/>
                  </a:xfrm>
                  <a:prstGeom prst="rect">
                    <a:avLst/>
                  </a:prstGeom>
                  <a:noFill/>
                  <a:ln w="9525">
                    <a:noFill/>
                    <a:miter lim="800000"/>
                    <a:headEnd/>
                    <a:tailEnd/>
                  </a:ln>
                </pic:spPr>
              </pic:pic>
            </a:graphicData>
          </a:graphic>
        </wp:inline>
      </w:drawing>
    </w:r>
    <w:r>
      <w:rPr>
        <w:rFonts w:hint="eastAsia"/>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1D73" w:rsidRPr="00EB644B" w:rsidRDefault="00741D73" w:rsidP="00EB644B">
    <w:pPr>
      <w:pStyle w:val="En-tte"/>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A7DD6"/>
    <w:multiLevelType w:val="hybridMultilevel"/>
    <w:tmpl w:val="B7FA9F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B514218"/>
    <w:multiLevelType w:val="hybridMultilevel"/>
    <w:tmpl w:val="EA1277F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0106C8A"/>
    <w:multiLevelType w:val="hybridMultilevel"/>
    <w:tmpl w:val="61DC98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25F54B5"/>
    <w:multiLevelType w:val="hybridMultilevel"/>
    <w:tmpl w:val="E0E415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8F624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5">
    <w:nsid w:val="37C40B7A"/>
    <w:multiLevelType w:val="hybridMultilevel"/>
    <w:tmpl w:val="DFFA27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20E5217"/>
    <w:multiLevelType w:val="hybridMultilevel"/>
    <w:tmpl w:val="E31A22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25616C9"/>
    <w:multiLevelType w:val="hybridMultilevel"/>
    <w:tmpl w:val="984045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81E5D32"/>
    <w:multiLevelType w:val="hybridMultilevel"/>
    <w:tmpl w:val="40DCCD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08B2879"/>
    <w:multiLevelType w:val="hybridMultilevel"/>
    <w:tmpl w:val="67A6A2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1224CE4"/>
    <w:multiLevelType w:val="hybridMultilevel"/>
    <w:tmpl w:val="2D7C70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4811D8A"/>
    <w:multiLevelType w:val="hybridMultilevel"/>
    <w:tmpl w:val="D7185E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90C6F64"/>
    <w:multiLevelType w:val="hybridMultilevel"/>
    <w:tmpl w:val="34305E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331261E"/>
    <w:multiLevelType w:val="hybridMultilevel"/>
    <w:tmpl w:val="4698C71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3EE6D1B"/>
    <w:multiLevelType w:val="multilevel"/>
    <w:tmpl w:val="E32EEEFA"/>
    <w:lvl w:ilvl="0">
      <w:start w:val="1"/>
      <w:numFmt w:val="decimal"/>
      <w:pStyle w:val="Titre1"/>
      <w:lvlText w:val="%1"/>
      <w:lvlJc w:val="left"/>
      <w:pPr>
        <w:ind w:left="432" w:hanging="432"/>
      </w:pPr>
      <w:rPr>
        <w:rFonts w:hint="eastAsia"/>
      </w:rPr>
    </w:lvl>
    <w:lvl w:ilvl="1">
      <w:start w:val="1"/>
      <w:numFmt w:val="decimal"/>
      <w:pStyle w:val="Titre2"/>
      <w:lvlText w:val="%1.%2"/>
      <w:lvlJc w:val="left"/>
      <w:pPr>
        <w:ind w:left="576" w:hanging="576"/>
      </w:pPr>
      <w:rPr>
        <w:rFonts w:hint="eastAsia"/>
      </w:rPr>
    </w:lvl>
    <w:lvl w:ilvl="2">
      <w:start w:val="1"/>
      <w:numFmt w:val="decimal"/>
      <w:pStyle w:val="Titre3"/>
      <w:lvlText w:val="%1.%2.%3"/>
      <w:lvlJc w:val="left"/>
      <w:pPr>
        <w:ind w:left="720" w:hanging="720"/>
      </w:pPr>
      <w:rPr>
        <w:rFonts w:hint="eastAsia"/>
      </w:rPr>
    </w:lvl>
    <w:lvl w:ilvl="3">
      <w:start w:val="1"/>
      <w:numFmt w:val="decimal"/>
      <w:pStyle w:val="Titre4"/>
      <w:lvlText w:val="%1.%2.%3.%4"/>
      <w:lvlJc w:val="left"/>
      <w:pPr>
        <w:ind w:left="864" w:hanging="864"/>
      </w:pPr>
      <w:rPr>
        <w:rFonts w:hint="eastAsia"/>
      </w:rPr>
    </w:lvl>
    <w:lvl w:ilvl="4">
      <w:start w:val="1"/>
      <w:numFmt w:val="decimal"/>
      <w:pStyle w:val="Titre5"/>
      <w:lvlText w:val="%1.%2.%3.%4.%5"/>
      <w:lvlJc w:val="left"/>
      <w:pPr>
        <w:ind w:left="1008" w:hanging="1008"/>
      </w:pPr>
      <w:rPr>
        <w:rFonts w:hint="eastAsia"/>
      </w:rPr>
    </w:lvl>
    <w:lvl w:ilvl="5">
      <w:start w:val="1"/>
      <w:numFmt w:val="decimal"/>
      <w:pStyle w:val="Titre6"/>
      <w:lvlText w:val="%1.%2.%3.%4.%5.%6"/>
      <w:lvlJc w:val="left"/>
      <w:pPr>
        <w:ind w:left="1152" w:hanging="1152"/>
      </w:pPr>
      <w:rPr>
        <w:rFonts w:hint="eastAsia"/>
      </w:rPr>
    </w:lvl>
    <w:lvl w:ilvl="6">
      <w:start w:val="1"/>
      <w:numFmt w:val="decimal"/>
      <w:pStyle w:val="Titre7"/>
      <w:lvlText w:val="%1.%2.%3.%4.%5.%6.%7"/>
      <w:lvlJc w:val="left"/>
      <w:pPr>
        <w:ind w:left="1296" w:hanging="1296"/>
      </w:pPr>
      <w:rPr>
        <w:rFonts w:hint="eastAsia"/>
      </w:rPr>
    </w:lvl>
    <w:lvl w:ilvl="7">
      <w:start w:val="1"/>
      <w:numFmt w:val="decimal"/>
      <w:pStyle w:val="Titre8"/>
      <w:lvlText w:val="%1.%2.%3.%4.%5.%6.%7.%8"/>
      <w:lvlJc w:val="left"/>
      <w:pPr>
        <w:ind w:left="1440" w:hanging="1440"/>
      </w:pPr>
      <w:rPr>
        <w:rFonts w:hint="eastAsia"/>
      </w:rPr>
    </w:lvl>
    <w:lvl w:ilvl="8">
      <w:start w:val="1"/>
      <w:numFmt w:val="decimal"/>
      <w:pStyle w:val="Titre9"/>
      <w:lvlText w:val="%1.%2.%3.%4.%5.%6.%7.%8.%9"/>
      <w:lvlJc w:val="left"/>
      <w:pPr>
        <w:ind w:left="1584" w:hanging="1584"/>
      </w:pPr>
      <w:rPr>
        <w:rFonts w:hint="eastAsia"/>
      </w:rPr>
    </w:lvl>
  </w:abstractNum>
  <w:abstractNum w:abstractNumId="15">
    <w:nsid w:val="69D97D55"/>
    <w:multiLevelType w:val="hybridMultilevel"/>
    <w:tmpl w:val="182E1F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ECF4D75"/>
    <w:multiLevelType w:val="hybridMultilevel"/>
    <w:tmpl w:val="D158C88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6FEA31D0"/>
    <w:multiLevelType w:val="hybridMultilevel"/>
    <w:tmpl w:val="649AEAC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06222A0"/>
    <w:multiLevelType w:val="hybridMultilevel"/>
    <w:tmpl w:val="2362EF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97C54BC"/>
    <w:multiLevelType w:val="multilevel"/>
    <w:tmpl w:val="1EE6CECE"/>
    <w:lvl w:ilvl="0">
      <w:start w:val="1"/>
      <w:numFmt w:val="upperLetter"/>
      <w:pStyle w:val="App1"/>
      <w:lvlText w:val="Appendix %1."/>
      <w:lvlJc w:val="left"/>
      <w:pPr>
        <w:tabs>
          <w:tab w:val="num" w:pos="2160"/>
        </w:tabs>
        <w:ind w:left="2160" w:hanging="2160"/>
      </w:pPr>
      <w:rPr>
        <w:rFonts w:hint="default"/>
      </w:rPr>
    </w:lvl>
    <w:lvl w:ilvl="1">
      <w:start w:val="1"/>
      <w:numFmt w:val="decimal"/>
      <w:pStyle w:val="App2"/>
      <w:lvlText w:val="%1.%2"/>
      <w:lvlJc w:val="left"/>
      <w:pPr>
        <w:tabs>
          <w:tab w:val="num" w:pos="864"/>
        </w:tabs>
        <w:ind w:left="864" w:hanging="864"/>
      </w:pPr>
      <w:rPr>
        <w:rFonts w:hint="default"/>
      </w:rPr>
    </w:lvl>
    <w:lvl w:ilvl="2">
      <w:start w:val="1"/>
      <w:numFmt w:val="decimal"/>
      <w:pStyle w:val="App3"/>
      <w:lvlText w:val="%1.%2.%3"/>
      <w:lvlJc w:val="left"/>
      <w:pPr>
        <w:tabs>
          <w:tab w:val="num" w:pos="1080"/>
        </w:tabs>
        <w:ind w:left="1080" w:hanging="1080"/>
      </w:pPr>
      <w:rPr>
        <w:rFonts w:hint="default"/>
        <w:sz w:val="28"/>
        <w:szCs w:val="28"/>
      </w:rPr>
    </w:lvl>
    <w:lvl w:ilvl="3">
      <w:start w:val="1"/>
      <w:numFmt w:val="decimal"/>
      <w:pStyle w:val="App4"/>
      <w:lvlText w:val="%1.%2.%3.%4"/>
      <w:lvlJc w:val="left"/>
      <w:pPr>
        <w:tabs>
          <w:tab w:val="num" w:pos="1296"/>
        </w:tabs>
        <w:ind w:left="1296" w:hanging="1296"/>
      </w:pPr>
      <w:rPr>
        <w:rFonts w:hint="default"/>
        <w:sz w:val="24"/>
        <w:szCs w:val="24"/>
      </w:rPr>
    </w:lvl>
    <w:lvl w:ilvl="4">
      <w:start w:val="1"/>
      <w:numFmt w:val="decimal"/>
      <w:lvlText w:val="%1.%2.%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lowerLetter"/>
      <w:lvlRestart w:val="5"/>
      <w:lvlText w:val="%7)"/>
      <w:lvlJc w:val="left"/>
      <w:pPr>
        <w:tabs>
          <w:tab w:val="num" w:pos="720"/>
        </w:tabs>
        <w:ind w:left="720" w:hanging="36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0">
    <w:nsid w:val="7B9609C2"/>
    <w:multiLevelType w:val="hybridMultilevel"/>
    <w:tmpl w:val="1A64B7C8"/>
    <w:lvl w:ilvl="0" w:tplc="0409000F">
      <w:start w:val="1"/>
      <w:numFmt w:val="decimal"/>
      <w:pStyle w:val="Reference"/>
      <w:lvlText w:val="[R-%1]"/>
      <w:lvlJc w:val="center"/>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C63323A"/>
    <w:multiLevelType w:val="hybridMultilevel"/>
    <w:tmpl w:val="2CAE94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FAD6172"/>
    <w:multiLevelType w:val="hybridMultilevel"/>
    <w:tmpl w:val="520CF38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8"/>
  </w:num>
  <w:num w:numId="4">
    <w:abstractNumId w:val="4"/>
  </w:num>
  <w:num w:numId="5">
    <w:abstractNumId w:val="14"/>
  </w:num>
  <w:num w:numId="6">
    <w:abstractNumId w:val="9"/>
  </w:num>
  <w:num w:numId="7">
    <w:abstractNumId w:val="3"/>
  </w:num>
  <w:num w:numId="8">
    <w:abstractNumId w:val="21"/>
  </w:num>
  <w:num w:numId="9">
    <w:abstractNumId w:val="11"/>
  </w:num>
  <w:num w:numId="10">
    <w:abstractNumId w:val="5"/>
  </w:num>
  <w:num w:numId="11">
    <w:abstractNumId w:val="6"/>
  </w:num>
  <w:num w:numId="12">
    <w:abstractNumId w:val="14"/>
  </w:num>
  <w:num w:numId="13">
    <w:abstractNumId w:val="14"/>
  </w:num>
  <w:num w:numId="14">
    <w:abstractNumId w:val="14"/>
  </w:num>
  <w:num w:numId="15">
    <w:abstractNumId w:val="14"/>
  </w:num>
  <w:num w:numId="16">
    <w:abstractNumId w:val="14"/>
  </w:num>
  <w:num w:numId="17">
    <w:abstractNumId w:val="14"/>
  </w:num>
  <w:num w:numId="18">
    <w:abstractNumId w:val="2"/>
  </w:num>
  <w:num w:numId="19">
    <w:abstractNumId w:val="13"/>
  </w:num>
  <w:num w:numId="20">
    <w:abstractNumId w:val="10"/>
  </w:num>
  <w:num w:numId="21">
    <w:abstractNumId w:val="15"/>
  </w:num>
  <w:num w:numId="22">
    <w:abstractNumId w:val="14"/>
  </w:num>
  <w:num w:numId="23">
    <w:abstractNumId w:val="17"/>
  </w:num>
  <w:num w:numId="24">
    <w:abstractNumId w:val="16"/>
  </w:num>
  <w:num w:numId="25">
    <w:abstractNumId w:val="14"/>
  </w:num>
  <w:num w:numId="26">
    <w:abstractNumId w:val="1"/>
  </w:num>
  <w:num w:numId="27">
    <w:abstractNumId w:val="0"/>
  </w:num>
  <w:num w:numId="28">
    <w:abstractNumId w:val="7"/>
  </w:num>
  <w:num w:numId="29">
    <w:abstractNumId w:val="14"/>
  </w:num>
  <w:num w:numId="30">
    <w:abstractNumId w:val="22"/>
  </w:num>
  <w:num w:numId="31">
    <w:abstractNumId w:val="12"/>
  </w:num>
  <w:num w:numId="32">
    <w:abstractNumId w:val="8"/>
  </w:num>
  <w:num w:numId="33">
    <w:abstractNumId w:val="1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hideSpellingErrors/>
  <w:hideGrammaticalErrors/>
  <w:proofState w:spelling="clean" w:grammar="clean"/>
  <w:trackRevisions/>
  <w:defaultTabStop w:val="720"/>
  <w:hyphenationZone w:val="425"/>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3AA"/>
    <w:rsid w:val="0000179A"/>
    <w:rsid w:val="00004D81"/>
    <w:rsid w:val="00016500"/>
    <w:rsid w:val="0002012B"/>
    <w:rsid w:val="00020E2C"/>
    <w:rsid w:val="0002420D"/>
    <w:rsid w:val="00024764"/>
    <w:rsid w:val="000279CD"/>
    <w:rsid w:val="00043FA1"/>
    <w:rsid w:val="000448E3"/>
    <w:rsid w:val="00045BF4"/>
    <w:rsid w:val="0004661D"/>
    <w:rsid w:val="00050E8C"/>
    <w:rsid w:val="0006005D"/>
    <w:rsid w:val="00063F9F"/>
    <w:rsid w:val="000653CB"/>
    <w:rsid w:val="000737A8"/>
    <w:rsid w:val="00073D15"/>
    <w:rsid w:val="00074B45"/>
    <w:rsid w:val="000769AE"/>
    <w:rsid w:val="00077379"/>
    <w:rsid w:val="00097058"/>
    <w:rsid w:val="00097250"/>
    <w:rsid w:val="000A0FAC"/>
    <w:rsid w:val="000A5DEB"/>
    <w:rsid w:val="000B0748"/>
    <w:rsid w:val="000B77AD"/>
    <w:rsid w:val="000C2F60"/>
    <w:rsid w:val="000D3DC7"/>
    <w:rsid w:val="000E5B5F"/>
    <w:rsid w:val="00105101"/>
    <w:rsid w:val="00123EDB"/>
    <w:rsid w:val="001243D4"/>
    <w:rsid w:val="0013605E"/>
    <w:rsid w:val="00136349"/>
    <w:rsid w:val="0014499A"/>
    <w:rsid w:val="0015014C"/>
    <w:rsid w:val="00150C26"/>
    <w:rsid w:val="00156C5E"/>
    <w:rsid w:val="00162944"/>
    <w:rsid w:val="001672AD"/>
    <w:rsid w:val="00170F28"/>
    <w:rsid w:val="00172BCA"/>
    <w:rsid w:val="001743DC"/>
    <w:rsid w:val="00174981"/>
    <w:rsid w:val="0017615E"/>
    <w:rsid w:val="001810DE"/>
    <w:rsid w:val="00181D4B"/>
    <w:rsid w:val="001A4045"/>
    <w:rsid w:val="001A717F"/>
    <w:rsid w:val="001B6513"/>
    <w:rsid w:val="001B6791"/>
    <w:rsid w:val="001C236B"/>
    <w:rsid w:val="001C4128"/>
    <w:rsid w:val="001C416D"/>
    <w:rsid w:val="001E13E4"/>
    <w:rsid w:val="001E17D5"/>
    <w:rsid w:val="001E3616"/>
    <w:rsid w:val="001F182D"/>
    <w:rsid w:val="00203E7D"/>
    <w:rsid w:val="00204ED4"/>
    <w:rsid w:val="002079D3"/>
    <w:rsid w:val="0021018C"/>
    <w:rsid w:val="002103C3"/>
    <w:rsid w:val="00211CC9"/>
    <w:rsid w:val="00214036"/>
    <w:rsid w:val="00217581"/>
    <w:rsid w:val="00221062"/>
    <w:rsid w:val="0022503B"/>
    <w:rsid w:val="002317FE"/>
    <w:rsid w:val="0023736D"/>
    <w:rsid w:val="0024217C"/>
    <w:rsid w:val="00242C4B"/>
    <w:rsid w:val="002460DE"/>
    <w:rsid w:val="00252E6B"/>
    <w:rsid w:val="00256837"/>
    <w:rsid w:val="00257036"/>
    <w:rsid w:val="00257890"/>
    <w:rsid w:val="00262E77"/>
    <w:rsid w:val="0027009B"/>
    <w:rsid w:val="002735C6"/>
    <w:rsid w:val="002830F5"/>
    <w:rsid w:val="00284311"/>
    <w:rsid w:val="00285FDE"/>
    <w:rsid w:val="0028652E"/>
    <w:rsid w:val="002873F4"/>
    <w:rsid w:val="00291EE9"/>
    <w:rsid w:val="002932FB"/>
    <w:rsid w:val="00297DF7"/>
    <w:rsid w:val="002A1932"/>
    <w:rsid w:val="002A2533"/>
    <w:rsid w:val="002A3E23"/>
    <w:rsid w:val="002A63E0"/>
    <w:rsid w:val="002B28F5"/>
    <w:rsid w:val="002C3452"/>
    <w:rsid w:val="002D00B1"/>
    <w:rsid w:val="002D26B7"/>
    <w:rsid w:val="002D53E1"/>
    <w:rsid w:val="002E1092"/>
    <w:rsid w:val="002E47F3"/>
    <w:rsid w:val="002E5A60"/>
    <w:rsid w:val="002E6A0E"/>
    <w:rsid w:val="002F4E9B"/>
    <w:rsid w:val="002F735E"/>
    <w:rsid w:val="002F7543"/>
    <w:rsid w:val="00303224"/>
    <w:rsid w:val="00303996"/>
    <w:rsid w:val="00303D70"/>
    <w:rsid w:val="00305A33"/>
    <w:rsid w:val="00307569"/>
    <w:rsid w:val="00317C6F"/>
    <w:rsid w:val="00325EE4"/>
    <w:rsid w:val="00326F03"/>
    <w:rsid w:val="00330C9C"/>
    <w:rsid w:val="0034092E"/>
    <w:rsid w:val="00340BB3"/>
    <w:rsid w:val="00346140"/>
    <w:rsid w:val="003538EA"/>
    <w:rsid w:val="00355132"/>
    <w:rsid w:val="00355377"/>
    <w:rsid w:val="003579D9"/>
    <w:rsid w:val="00361D36"/>
    <w:rsid w:val="003662E0"/>
    <w:rsid w:val="00367EDF"/>
    <w:rsid w:val="00375273"/>
    <w:rsid w:val="00376423"/>
    <w:rsid w:val="003778A3"/>
    <w:rsid w:val="00380A1A"/>
    <w:rsid w:val="00381F66"/>
    <w:rsid w:val="00381FAE"/>
    <w:rsid w:val="003906BB"/>
    <w:rsid w:val="0039134A"/>
    <w:rsid w:val="0039149C"/>
    <w:rsid w:val="0039323A"/>
    <w:rsid w:val="003C576C"/>
    <w:rsid w:val="003D514B"/>
    <w:rsid w:val="003D5E4C"/>
    <w:rsid w:val="003D6CC8"/>
    <w:rsid w:val="003D7763"/>
    <w:rsid w:val="003E59FE"/>
    <w:rsid w:val="003E72A1"/>
    <w:rsid w:val="003F08CF"/>
    <w:rsid w:val="003F2BBB"/>
    <w:rsid w:val="003F69CE"/>
    <w:rsid w:val="003F7810"/>
    <w:rsid w:val="00400CE9"/>
    <w:rsid w:val="00403636"/>
    <w:rsid w:val="004102A3"/>
    <w:rsid w:val="0041261E"/>
    <w:rsid w:val="00415E03"/>
    <w:rsid w:val="004231DE"/>
    <w:rsid w:val="004236E8"/>
    <w:rsid w:val="00424FC6"/>
    <w:rsid w:val="00464157"/>
    <w:rsid w:val="004668A5"/>
    <w:rsid w:val="00470E22"/>
    <w:rsid w:val="00477AA3"/>
    <w:rsid w:val="00483D99"/>
    <w:rsid w:val="0048459E"/>
    <w:rsid w:val="0049234D"/>
    <w:rsid w:val="004940E5"/>
    <w:rsid w:val="00496441"/>
    <w:rsid w:val="004A05F7"/>
    <w:rsid w:val="004A4A9C"/>
    <w:rsid w:val="004B3AFA"/>
    <w:rsid w:val="004B5C22"/>
    <w:rsid w:val="004B6015"/>
    <w:rsid w:val="004B746E"/>
    <w:rsid w:val="004C2284"/>
    <w:rsid w:val="004C3CB2"/>
    <w:rsid w:val="004D595F"/>
    <w:rsid w:val="004D6B08"/>
    <w:rsid w:val="004E62D0"/>
    <w:rsid w:val="004F01E6"/>
    <w:rsid w:val="0050173A"/>
    <w:rsid w:val="005058D9"/>
    <w:rsid w:val="00510170"/>
    <w:rsid w:val="00512440"/>
    <w:rsid w:val="0051627D"/>
    <w:rsid w:val="00521128"/>
    <w:rsid w:val="00527025"/>
    <w:rsid w:val="00527BA8"/>
    <w:rsid w:val="005348A5"/>
    <w:rsid w:val="005348FB"/>
    <w:rsid w:val="0054673F"/>
    <w:rsid w:val="00551ECC"/>
    <w:rsid w:val="005701B5"/>
    <w:rsid w:val="005717EB"/>
    <w:rsid w:val="00581B5E"/>
    <w:rsid w:val="00585451"/>
    <w:rsid w:val="00585D11"/>
    <w:rsid w:val="005868BF"/>
    <w:rsid w:val="00590FA8"/>
    <w:rsid w:val="005A30C8"/>
    <w:rsid w:val="005A3DB1"/>
    <w:rsid w:val="005A6436"/>
    <w:rsid w:val="005B0D62"/>
    <w:rsid w:val="005B25F2"/>
    <w:rsid w:val="005B7A47"/>
    <w:rsid w:val="005C0F4E"/>
    <w:rsid w:val="005C11B0"/>
    <w:rsid w:val="005C11C3"/>
    <w:rsid w:val="005C3D99"/>
    <w:rsid w:val="005C5D8F"/>
    <w:rsid w:val="005D58E8"/>
    <w:rsid w:val="005E48F3"/>
    <w:rsid w:val="005F0772"/>
    <w:rsid w:val="005F0D1E"/>
    <w:rsid w:val="005F3678"/>
    <w:rsid w:val="005F791B"/>
    <w:rsid w:val="0060500A"/>
    <w:rsid w:val="00605113"/>
    <w:rsid w:val="0061104D"/>
    <w:rsid w:val="00622F9B"/>
    <w:rsid w:val="00633B47"/>
    <w:rsid w:val="00633DA5"/>
    <w:rsid w:val="00635FAE"/>
    <w:rsid w:val="00640265"/>
    <w:rsid w:val="00641E14"/>
    <w:rsid w:val="006422D6"/>
    <w:rsid w:val="00651135"/>
    <w:rsid w:val="006560B9"/>
    <w:rsid w:val="00660AB3"/>
    <w:rsid w:val="00664713"/>
    <w:rsid w:val="00667876"/>
    <w:rsid w:val="00673737"/>
    <w:rsid w:val="00676C4E"/>
    <w:rsid w:val="00696B10"/>
    <w:rsid w:val="006A0184"/>
    <w:rsid w:val="006A1076"/>
    <w:rsid w:val="006A20F3"/>
    <w:rsid w:val="006A5625"/>
    <w:rsid w:val="006B4517"/>
    <w:rsid w:val="006C0A2E"/>
    <w:rsid w:val="006C404D"/>
    <w:rsid w:val="006C447E"/>
    <w:rsid w:val="006C6C7E"/>
    <w:rsid w:val="006D666D"/>
    <w:rsid w:val="006E7514"/>
    <w:rsid w:val="006F1863"/>
    <w:rsid w:val="006F1B91"/>
    <w:rsid w:val="006F4515"/>
    <w:rsid w:val="007012A3"/>
    <w:rsid w:val="00703F8E"/>
    <w:rsid w:val="00704F22"/>
    <w:rsid w:val="00707718"/>
    <w:rsid w:val="00710985"/>
    <w:rsid w:val="00714D21"/>
    <w:rsid w:val="007172CB"/>
    <w:rsid w:val="00732865"/>
    <w:rsid w:val="00741104"/>
    <w:rsid w:val="007417F3"/>
    <w:rsid w:val="00741847"/>
    <w:rsid w:val="00741D73"/>
    <w:rsid w:val="007436EC"/>
    <w:rsid w:val="00743AD7"/>
    <w:rsid w:val="00744A4A"/>
    <w:rsid w:val="0075108E"/>
    <w:rsid w:val="00751443"/>
    <w:rsid w:val="00754159"/>
    <w:rsid w:val="0076766A"/>
    <w:rsid w:val="0077295F"/>
    <w:rsid w:val="00777B60"/>
    <w:rsid w:val="00780CE6"/>
    <w:rsid w:val="00785F3A"/>
    <w:rsid w:val="007861AE"/>
    <w:rsid w:val="00791AF8"/>
    <w:rsid w:val="007B015C"/>
    <w:rsid w:val="007B173C"/>
    <w:rsid w:val="007B3D32"/>
    <w:rsid w:val="007B5421"/>
    <w:rsid w:val="007B5938"/>
    <w:rsid w:val="007B6419"/>
    <w:rsid w:val="007C406B"/>
    <w:rsid w:val="007C4BA3"/>
    <w:rsid w:val="007C5A8B"/>
    <w:rsid w:val="007C5D9D"/>
    <w:rsid w:val="007C7444"/>
    <w:rsid w:val="007E2A78"/>
    <w:rsid w:val="007E63BB"/>
    <w:rsid w:val="0080174C"/>
    <w:rsid w:val="00803041"/>
    <w:rsid w:val="0081640B"/>
    <w:rsid w:val="00821B4E"/>
    <w:rsid w:val="0083127F"/>
    <w:rsid w:val="008345B8"/>
    <w:rsid w:val="00843AB4"/>
    <w:rsid w:val="00844722"/>
    <w:rsid w:val="008461EC"/>
    <w:rsid w:val="00855DCE"/>
    <w:rsid w:val="008562AB"/>
    <w:rsid w:val="00856B3D"/>
    <w:rsid w:val="008843D3"/>
    <w:rsid w:val="00884F84"/>
    <w:rsid w:val="008863C7"/>
    <w:rsid w:val="00894699"/>
    <w:rsid w:val="008A0470"/>
    <w:rsid w:val="008A0CD3"/>
    <w:rsid w:val="008A1717"/>
    <w:rsid w:val="008A29A4"/>
    <w:rsid w:val="008B7DDD"/>
    <w:rsid w:val="008C0AF3"/>
    <w:rsid w:val="008C2214"/>
    <w:rsid w:val="008C3D39"/>
    <w:rsid w:val="008C634B"/>
    <w:rsid w:val="008C681F"/>
    <w:rsid w:val="008D19CA"/>
    <w:rsid w:val="008D2846"/>
    <w:rsid w:val="008D48D6"/>
    <w:rsid w:val="008D75A6"/>
    <w:rsid w:val="008E1C56"/>
    <w:rsid w:val="008E70BA"/>
    <w:rsid w:val="008F1F2F"/>
    <w:rsid w:val="008F4B26"/>
    <w:rsid w:val="0090559F"/>
    <w:rsid w:val="0090619B"/>
    <w:rsid w:val="00906CE4"/>
    <w:rsid w:val="00911809"/>
    <w:rsid w:val="009133BE"/>
    <w:rsid w:val="0092331D"/>
    <w:rsid w:val="00925812"/>
    <w:rsid w:val="00926176"/>
    <w:rsid w:val="00926BF5"/>
    <w:rsid w:val="00935082"/>
    <w:rsid w:val="009404FC"/>
    <w:rsid w:val="0094526B"/>
    <w:rsid w:val="00946A14"/>
    <w:rsid w:val="00954108"/>
    <w:rsid w:val="00960D29"/>
    <w:rsid w:val="00963832"/>
    <w:rsid w:val="00965B61"/>
    <w:rsid w:val="00972D1B"/>
    <w:rsid w:val="00973F82"/>
    <w:rsid w:val="00983DD1"/>
    <w:rsid w:val="009841FE"/>
    <w:rsid w:val="009843CD"/>
    <w:rsid w:val="009969A3"/>
    <w:rsid w:val="009A6967"/>
    <w:rsid w:val="009A7F9E"/>
    <w:rsid w:val="009B2920"/>
    <w:rsid w:val="009D0785"/>
    <w:rsid w:val="009D6602"/>
    <w:rsid w:val="009D66B8"/>
    <w:rsid w:val="009E2C83"/>
    <w:rsid w:val="009E4548"/>
    <w:rsid w:val="009E6E64"/>
    <w:rsid w:val="009F57E7"/>
    <w:rsid w:val="00A0543E"/>
    <w:rsid w:val="00A064ED"/>
    <w:rsid w:val="00A06D62"/>
    <w:rsid w:val="00A17AD8"/>
    <w:rsid w:val="00A22D54"/>
    <w:rsid w:val="00A2542D"/>
    <w:rsid w:val="00A25871"/>
    <w:rsid w:val="00A25940"/>
    <w:rsid w:val="00A26F2C"/>
    <w:rsid w:val="00A45708"/>
    <w:rsid w:val="00A5396B"/>
    <w:rsid w:val="00A53F86"/>
    <w:rsid w:val="00A57331"/>
    <w:rsid w:val="00A75059"/>
    <w:rsid w:val="00A8404D"/>
    <w:rsid w:val="00A85B0F"/>
    <w:rsid w:val="00A92AD1"/>
    <w:rsid w:val="00A9380E"/>
    <w:rsid w:val="00A9489E"/>
    <w:rsid w:val="00A955F2"/>
    <w:rsid w:val="00A9585A"/>
    <w:rsid w:val="00AA1067"/>
    <w:rsid w:val="00AB00BD"/>
    <w:rsid w:val="00AB5A76"/>
    <w:rsid w:val="00AC05B9"/>
    <w:rsid w:val="00AF19E4"/>
    <w:rsid w:val="00B05AE0"/>
    <w:rsid w:val="00B0675D"/>
    <w:rsid w:val="00B1348A"/>
    <w:rsid w:val="00B175BB"/>
    <w:rsid w:val="00B21270"/>
    <w:rsid w:val="00B2218C"/>
    <w:rsid w:val="00B22FA2"/>
    <w:rsid w:val="00B23B1D"/>
    <w:rsid w:val="00B26B79"/>
    <w:rsid w:val="00B30459"/>
    <w:rsid w:val="00B31F54"/>
    <w:rsid w:val="00B34E7B"/>
    <w:rsid w:val="00B361BF"/>
    <w:rsid w:val="00B40AF7"/>
    <w:rsid w:val="00B42088"/>
    <w:rsid w:val="00B42915"/>
    <w:rsid w:val="00B505EE"/>
    <w:rsid w:val="00B544F6"/>
    <w:rsid w:val="00B56962"/>
    <w:rsid w:val="00B70A71"/>
    <w:rsid w:val="00B7274E"/>
    <w:rsid w:val="00B813EB"/>
    <w:rsid w:val="00B923FF"/>
    <w:rsid w:val="00BA09A0"/>
    <w:rsid w:val="00BA59B6"/>
    <w:rsid w:val="00BB186A"/>
    <w:rsid w:val="00BB5B4C"/>
    <w:rsid w:val="00BC2EE8"/>
    <w:rsid w:val="00BC528E"/>
    <w:rsid w:val="00BC53AA"/>
    <w:rsid w:val="00BC57C3"/>
    <w:rsid w:val="00BD08B4"/>
    <w:rsid w:val="00BD1901"/>
    <w:rsid w:val="00BD7529"/>
    <w:rsid w:val="00BE0478"/>
    <w:rsid w:val="00BE60DF"/>
    <w:rsid w:val="00BE717E"/>
    <w:rsid w:val="00BF1349"/>
    <w:rsid w:val="00BF25FC"/>
    <w:rsid w:val="00BF301C"/>
    <w:rsid w:val="00BF7639"/>
    <w:rsid w:val="00C00308"/>
    <w:rsid w:val="00C06EB2"/>
    <w:rsid w:val="00C07968"/>
    <w:rsid w:val="00C1103B"/>
    <w:rsid w:val="00C11F39"/>
    <w:rsid w:val="00C128A8"/>
    <w:rsid w:val="00C220E9"/>
    <w:rsid w:val="00C22C10"/>
    <w:rsid w:val="00C22E3A"/>
    <w:rsid w:val="00C24674"/>
    <w:rsid w:val="00C25525"/>
    <w:rsid w:val="00C31F50"/>
    <w:rsid w:val="00C337BA"/>
    <w:rsid w:val="00C40832"/>
    <w:rsid w:val="00C47856"/>
    <w:rsid w:val="00C6102A"/>
    <w:rsid w:val="00C611D6"/>
    <w:rsid w:val="00C62CF2"/>
    <w:rsid w:val="00C70479"/>
    <w:rsid w:val="00C710DD"/>
    <w:rsid w:val="00C74FE4"/>
    <w:rsid w:val="00C86052"/>
    <w:rsid w:val="00C861A8"/>
    <w:rsid w:val="00C87C00"/>
    <w:rsid w:val="00C96634"/>
    <w:rsid w:val="00CA28A5"/>
    <w:rsid w:val="00CC06CD"/>
    <w:rsid w:val="00CC2D49"/>
    <w:rsid w:val="00CC49B8"/>
    <w:rsid w:val="00CC5EE8"/>
    <w:rsid w:val="00CC61C0"/>
    <w:rsid w:val="00CC74A6"/>
    <w:rsid w:val="00CD0FEF"/>
    <w:rsid w:val="00CD3DE7"/>
    <w:rsid w:val="00CD4A62"/>
    <w:rsid w:val="00CD7495"/>
    <w:rsid w:val="00CD7554"/>
    <w:rsid w:val="00CE097D"/>
    <w:rsid w:val="00CE0A26"/>
    <w:rsid w:val="00CE0C17"/>
    <w:rsid w:val="00CE76FF"/>
    <w:rsid w:val="00CF77EB"/>
    <w:rsid w:val="00D0768C"/>
    <w:rsid w:val="00D114C7"/>
    <w:rsid w:val="00D1558F"/>
    <w:rsid w:val="00D23106"/>
    <w:rsid w:val="00D279EF"/>
    <w:rsid w:val="00D328F0"/>
    <w:rsid w:val="00D35A88"/>
    <w:rsid w:val="00D4236D"/>
    <w:rsid w:val="00D4414B"/>
    <w:rsid w:val="00D44490"/>
    <w:rsid w:val="00D46144"/>
    <w:rsid w:val="00D4620C"/>
    <w:rsid w:val="00D51B89"/>
    <w:rsid w:val="00D52C5E"/>
    <w:rsid w:val="00D552EE"/>
    <w:rsid w:val="00D5594D"/>
    <w:rsid w:val="00D5767B"/>
    <w:rsid w:val="00D602E8"/>
    <w:rsid w:val="00D604F0"/>
    <w:rsid w:val="00D7140A"/>
    <w:rsid w:val="00D749E8"/>
    <w:rsid w:val="00D7732F"/>
    <w:rsid w:val="00D77C1C"/>
    <w:rsid w:val="00D804D7"/>
    <w:rsid w:val="00D90E51"/>
    <w:rsid w:val="00D92E10"/>
    <w:rsid w:val="00D962E7"/>
    <w:rsid w:val="00DA30E1"/>
    <w:rsid w:val="00DA368F"/>
    <w:rsid w:val="00DA6598"/>
    <w:rsid w:val="00DB300F"/>
    <w:rsid w:val="00DB5BB8"/>
    <w:rsid w:val="00DB5C58"/>
    <w:rsid w:val="00DC0AA8"/>
    <w:rsid w:val="00DC18BB"/>
    <w:rsid w:val="00DC1EBE"/>
    <w:rsid w:val="00DC2275"/>
    <w:rsid w:val="00DC30AC"/>
    <w:rsid w:val="00DC3715"/>
    <w:rsid w:val="00DD38DC"/>
    <w:rsid w:val="00DE0A31"/>
    <w:rsid w:val="00DE37C8"/>
    <w:rsid w:val="00DF28D8"/>
    <w:rsid w:val="00DF35DD"/>
    <w:rsid w:val="00DF6E40"/>
    <w:rsid w:val="00DF78D8"/>
    <w:rsid w:val="00E01C44"/>
    <w:rsid w:val="00E0323E"/>
    <w:rsid w:val="00E03794"/>
    <w:rsid w:val="00E13D1F"/>
    <w:rsid w:val="00E14CFB"/>
    <w:rsid w:val="00E2289A"/>
    <w:rsid w:val="00E256A8"/>
    <w:rsid w:val="00E31D30"/>
    <w:rsid w:val="00E4335D"/>
    <w:rsid w:val="00E5069E"/>
    <w:rsid w:val="00E56E46"/>
    <w:rsid w:val="00E618D8"/>
    <w:rsid w:val="00E67C87"/>
    <w:rsid w:val="00E72F42"/>
    <w:rsid w:val="00E73ED0"/>
    <w:rsid w:val="00E86172"/>
    <w:rsid w:val="00E939BE"/>
    <w:rsid w:val="00E94DF2"/>
    <w:rsid w:val="00E9725E"/>
    <w:rsid w:val="00EA0015"/>
    <w:rsid w:val="00EA2F05"/>
    <w:rsid w:val="00EB5EC5"/>
    <w:rsid w:val="00EB644B"/>
    <w:rsid w:val="00EC4EB0"/>
    <w:rsid w:val="00ED0264"/>
    <w:rsid w:val="00ED1AA8"/>
    <w:rsid w:val="00EE7FE3"/>
    <w:rsid w:val="00EF0371"/>
    <w:rsid w:val="00EF4AFE"/>
    <w:rsid w:val="00EF6C62"/>
    <w:rsid w:val="00EF7630"/>
    <w:rsid w:val="00F00B97"/>
    <w:rsid w:val="00F01169"/>
    <w:rsid w:val="00F03637"/>
    <w:rsid w:val="00F03DE3"/>
    <w:rsid w:val="00F05043"/>
    <w:rsid w:val="00F079FD"/>
    <w:rsid w:val="00F11879"/>
    <w:rsid w:val="00F122AC"/>
    <w:rsid w:val="00F21DC1"/>
    <w:rsid w:val="00F25624"/>
    <w:rsid w:val="00F27910"/>
    <w:rsid w:val="00F27B4D"/>
    <w:rsid w:val="00F34464"/>
    <w:rsid w:val="00F372A8"/>
    <w:rsid w:val="00F434DD"/>
    <w:rsid w:val="00F54D55"/>
    <w:rsid w:val="00F57D21"/>
    <w:rsid w:val="00F6212D"/>
    <w:rsid w:val="00F6258C"/>
    <w:rsid w:val="00F65836"/>
    <w:rsid w:val="00F72A91"/>
    <w:rsid w:val="00F72EFC"/>
    <w:rsid w:val="00F7347A"/>
    <w:rsid w:val="00F74029"/>
    <w:rsid w:val="00F80627"/>
    <w:rsid w:val="00F842E5"/>
    <w:rsid w:val="00F87094"/>
    <w:rsid w:val="00F901BC"/>
    <w:rsid w:val="00F90F76"/>
    <w:rsid w:val="00FA232A"/>
    <w:rsid w:val="00FA2F91"/>
    <w:rsid w:val="00FA602A"/>
    <w:rsid w:val="00FA672A"/>
    <w:rsid w:val="00FB26F9"/>
    <w:rsid w:val="00FC482D"/>
    <w:rsid w:val="00FC4CE4"/>
    <w:rsid w:val="00FC5F4B"/>
    <w:rsid w:val="00FD0ABF"/>
    <w:rsid w:val="00FD0AFF"/>
    <w:rsid w:val="00FD4845"/>
    <w:rsid w:val="00FD48AD"/>
    <w:rsid w:val="00FD6C7A"/>
    <w:rsid w:val="00FE4FE0"/>
    <w:rsid w:val="00FF0719"/>
    <w:rsid w:val="00FF365D"/>
    <w:rsid w:val="00FF4603"/>
    <w:rsid w:val="00FF72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A76"/>
    <w:pPr>
      <w:spacing w:before="120" w:after="120" w:line="240" w:lineRule="auto"/>
    </w:pPr>
    <w:rPr>
      <w:rFonts w:ascii="Helvetica" w:eastAsia="Times New Roman" w:hAnsi="Helvetica" w:cs="Times New Roman"/>
      <w:color w:val="3D3E40"/>
      <w:sz w:val="20"/>
      <w:szCs w:val="24"/>
      <w:lang w:eastAsia="en-US"/>
    </w:rPr>
  </w:style>
  <w:style w:type="paragraph" w:styleId="Titre1">
    <w:name w:val="heading 1"/>
    <w:aliases w:val="H1,h1,h11,h12,h13,h14,h15,h16,heading 1"/>
    <w:basedOn w:val="Normal"/>
    <w:next w:val="Normal"/>
    <w:link w:val="Titre1Car"/>
    <w:qFormat/>
    <w:rsid w:val="00D90E51"/>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lang w:eastAsia="zh-CN"/>
    </w:rPr>
  </w:style>
  <w:style w:type="paragraph" w:styleId="Titre2">
    <w:name w:val="heading 2"/>
    <w:aliases w:val="H2,h2,heading 2,2,level 2,H21,H22,H23,H24,H25,Article,l2,list 2,list 2,heading 2TOC,Head 2,List level 2,Header 2"/>
    <w:basedOn w:val="Normal"/>
    <w:next w:val="Normal"/>
    <w:link w:val="Titre2Car"/>
    <w:unhideWhenUsed/>
    <w:qFormat/>
    <w:rsid w:val="00D90E51"/>
    <w:pPr>
      <w:keepNext/>
      <w:numPr>
        <w:ilvl w:val="1"/>
        <w:numId w:val="1"/>
      </w:numPr>
      <w:spacing w:before="240" w:after="60"/>
      <w:outlineLvl w:val="1"/>
    </w:pPr>
    <w:rPr>
      <w:rFonts w:asciiTheme="majorHAnsi" w:eastAsiaTheme="majorEastAsia" w:hAnsiTheme="majorHAnsi" w:cstheme="majorBidi"/>
      <w:b/>
      <w:bCs/>
      <w:color w:val="4F81BD" w:themeColor="accent1"/>
      <w:sz w:val="26"/>
      <w:szCs w:val="26"/>
      <w:lang w:eastAsia="zh-CN"/>
    </w:rPr>
  </w:style>
  <w:style w:type="paragraph" w:styleId="Titre3">
    <w:name w:val="heading 3"/>
    <w:aliases w:val="H3,h3,H31,h31,H32,h32,H33,h33,H34,h34,H35,h35,Subpoint,B Head,heading 3"/>
    <w:basedOn w:val="Normal"/>
    <w:next w:val="Normal"/>
    <w:link w:val="Titre3Car"/>
    <w:unhideWhenUsed/>
    <w:qFormat/>
    <w:rsid w:val="00D90E51"/>
    <w:pPr>
      <w:keepNext/>
      <w:keepLines/>
      <w:numPr>
        <w:ilvl w:val="2"/>
        <w:numId w:val="1"/>
      </w:numPr>
      <w:spacing w:before="200" w:after="0"/>
      <w:outlineLvl w:val="2"/>
    </w:pPr>
    <w:rPr>
      <w:rFonts w:asciiTheme="majorHAnsi" w:eastAsiaTheme="majorEastAsia" w:hAnsiTheme="majorHAnsi" w:cstheme="majorBidi"/>
      <w:b/>
      <w:bCs/>
      <w:color w:val="4F81BD" w:themeColor="accent1"/>
      <w:sz w:val="22"/>
      <w:szCs w:val="22"/>
      <w:lang w:eastAsia="zh-CN"/>
    </w:rPr>
  </w:style>
  <w:style w:type="paragraph" w:styleId="Titre4">
    <w:name w:val="heading 4"/>
    <w:aliases w:val="H4,h4,heading 4"/>
    <w:basedOn w:val="Normal"/>
    <w:next w:val="Normal"/>
    <w:link w:val="Titre4Car"/>
    <w:unhideWhenUsed/>
    <w:qFormat/>
    <w:rsid w:val="00D90E51"/>
    <w:pPr>
      <w:keepNext/>
      <w:keepLines/>
      <w:numPr>
        <w:ilvl w:val="3"/>
        <w:numId w:val="1"/>
      </w:numPr>
      <w:spacing w:before="200" w:after="0"/>
      <w:outlineLvl w:val="3"/>
    </w:pPr>
    <w:rPr>
      <w:rFonts w:asciiTheme="majorHAnsi" w:eastAsiaTheme="majorEastAsia" w:hAnsiTheme="majorHAnsi" w:cstheme="majorBidi"/>
      <w:b/>
      <w:bCs/>
      <w:i/>
      <w:iCs/>
      <w:color w:val="4F81BD" w:themeColor="accent1"/>
      <w:sz w:val="22"/>
      <w:szCs w:val="22"/>
      <w:lang w:eastAsia="zh-CN"/>
    </w:rPr>
  </w:style>
  <w:style w:type="paragraph" w:styleId="Titre5">
    <w:name w:val="heading 5"/>
    <w:aliases w:val="H5,h5,IS41 Heading 5,heading 5"/>
    <w:basedOn w:val="Normal"/>
    <w:next w:val="Normal"/>
    <w:link w:val="Titre5Car"/>
    <w:unhideWhenUsed/>
    <w:qFormat/>
    <w:rsid w:val="00D90E51"/>
    <w:pPr>
      <w:keepNext/>
      <w:keepLines/>
      <w:numPr>
        <w:ilvl w:val="4"/>
        <w:numId w:val="1"/>
      </w:numPr>
      <w:spacing w:before="200" w:after="0"/>
      <w:outlineLvl w:val="4"/>
    </w:pPr>
    <w:rPr>
      <w:rFonts w:asciiTheme="majorHAnsi" w:eastAsiaTheme="majorEastAsia" w:hAnsiTheme="majorHAnsi" w:cstheme="majorBidi"/>
      <w:color w:val="243F60" w:themeColor="accent1" w:themeShade="7F"/>
      <w:sz w:val="22"/>
      <w:szCs w:val="22"/>
      <w:lang w:eastAsia="zh-CN"/>
    </w:rPr>
  </w:style>
  <w:style w:type="paragraph" w:styleId="Titre6">
    <w:name w:val="heading 6"/>
    <w:aliases w:val="h6,H6,heading 6"/>
    <w:basedOn w:val="Normal"/>
    <w:next w:val="Normal"/>
    <w:link w:val="Titre6Car"/>
    <w:unhideWhenUsed/>
    <w:qFormat/>
    <w:rsid w:val="00D90E5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sz w:val="22"/>
      <w:szCs w:val="22"/>
      <w:lang w:eastAsia="zh-CN"/>
    </w:rPr>
  </w:style>
  <w:style w:type="paragraph" w:styleId="Titre7">
    <w:name w:val="heading 7"/>
    <w:aliases w:val="st,SDL title,h7,H7,8,heading 7"/>
    <w:basedOn w:val="Normal"/>
    <w:next w:val="Normal"/>
    <w:link w:val="Titre7Car"/>
    <w:unhideWhenUsed/>
    <w:qFormat/>
    <w:rsid w:val="00D90E51"/>
    <w:pPr>
      <w:keepNext/>
      <w:keepLines/>
      <w:numPr>
        <w:ilvl w:val="6"/>
        <w:numId w:val="1"/>
      </w:numPr>
      <w:spacing w:before="200" w:after="0"/>
      <w:outlineLvl w:val="6"/>
    </w:pPr>
    <w:rPr>
      <w:rFonts w:asciiTheme="majorHAnsi" w:eastAsiaTheme="majorEastAsia" w:hAnsiTheme="majorHAnsi" w:cstheme="majorBidi"/>
      <w:i/>
      <w:iCs/>
      <w:color w:val="404040" w:themeColor="text1" w:themeTint="BF"/>
      <w:sz w:val="22"/>
      <w:szCs w:val="22"/>
      <w:lang w:eastAsia="zh-CN"/>
    </w:rPr>
  </w:style>
  <w:style w:type="paragraph" w:styleId="Titre8">
    <w:name w:val="heading 8"/>
    <w:aliases w:val="Table,TH,Table Heading"/>
    <w:basedOn w:val="Normal"/>
    <w:next w:val="Normal"/>
    <w:link w:val="Titre8Car"/>
    <w:unhideWhenUsed/>
    <w:qFormat/>
    <w:rsid w:val="00D90E51"/>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lang w:eastAsia="zh-CN"/>
    </w:rPr>
  </w:style>
  <w:style w:type="paragraph" w:styleId="Titre9">
    <w:name w:val="heading 9"/>
    <w:aliases w:val="Fig,Figure Heading,FH,figure title,FTL,tt,ft,HF,table title"/>
    <w:basedOn w:val="Normal"/>
    <w:next w:val="Normal"/>
    <w:link w:val="Titre9Car"/>
    <w:unhideWhenUsed/>
    <w:qFormat/>
    <w:rsid w:val="00D90E5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REFREVDATE">
    <w:name w:val="REFREVDATE"/>
    <w:basedOn w:val="Normal"/>
    <w:rsid w:val="00AB5A76"/>
    <w:pPr>
      <w:keepNext/>
      <w:keepLines/>
      <w:spacing w:before="40" w:after="40"/>
      <w:jc w:val="right"/>
    </w:pPr>
    <w:rPr>
      <w:rFonts w:ascii="Arial" w:hAnsi="Arial" w:cs="Arial"/>
      <w:b/>
      <w:sz w:val="18"/>
      <w:szCs w:val="18"/>
    </w:rPr>
  </w:style>
  <w:style w:type="paragraph" w:styleId="Titre">
    <w:name w:val="Title"/>
    <w:basedOn w:val="Normal"/>
    <w:link w:val="TitreCar"/>
    <w:qFormat/>
    <w:rsid w:val="00AB5A76"/>
    <w:pPr>
      <w:tabs>
        <w:tab w:val="left" w:pos="1440"/>
        <w:tab w:val="left" w:pos="8191"/>
      </w:tabs>
    </w:pPr>
    <w:rPr>
      <w:rFonts w:ascii="Arial" w:hAnsi="Arial"/>
      <w:b/>
      <w:noProof/>
      <w:color w:val="FFFFFF"/>
      <w:sz w:val="48"/>
      <w:szCs w:val="48"/>
      <w:lang w:eastAsia="ja-JP"/>
    </w:rPr>
  </w:style>
  <w:style w:type="character" w:customStyle="1" w:styleId="TitreCar">
    <w:name w:val="Titre Car"/>
    <w:basedOn w:val="Policepardfaut"/>
    <w:link w:val="Titre"/>
    <w:rsid w:val="00AB5A76"/>
    <w:rPr>
      <w:rFonts w:ascii="Arial" w:eastAsia="Times New Roman" w:hAnsi="Arial" w:cs="Times New Roman"/>
      <w:b/>
      <w:noProof/>
      <w:color w:val="FFFFFF"/>
      <w:sz w:val="48"/>
      <w:szCs w:val="48"/>
      <w:lang w:eastAsia="ja-JP"/>
    </w:rPr>
  </w:style>
  <w:style w:type="paragraph" w:customStyle="1" w:styleId="Title2">
    <w:name w:val="Title2"/>
    <w:basedOn w:val="Titre"/>
    <w:rsid w:val="00AB5A76"/>
    <w:pPr>
      <w:jc w:val="right"/>
    </w:pPr>
    <w:rPr>
      <w:color w:val="auto"/>
    </w:rPr>
  </w:style>
  <w:style w:type="paragraph" w:styleId="En-tte">
    <w:name w:val="header"/>
    <w:basedOn w:val="Normal"/>
    <w:link w:val="En-tteCar"/>
    <w:rsid w:val="00AB5A76"/>
    <w:pPr>
      <w:widowControl w:val="0"/>
      <w:pBdr>
        <w:bottom w:val="single" w:sz="6" w:space="1" w:color="auto"/>
      </w:pBdr>
      <w:tabs>
        <w:tab w:val="center" w:pos="4153"/>
        <w:tab w:val="right" w:pos="8306"/>
      </w:tabs>
      <w:snapToGrid w:val="0"/>
      <w:spacing w:before="0" w:after="0"/>
      <w:jc w:val="center"/>
    </w:pPr>
    <w:rPr>
      <w:rFonts w:ascii="Times New Roman" w:eastAsia="SimSun" w:hAnsi="Times New Roman"/>
      <w:color w:val="auto"/>
      <w:kern w:val="2"/>
      <w:sz w:val="18"/>
      <w:szCs w:val="20"/>
      <w:lang w:eastAsia="zh-CN"/>
    </w:rPr>
  </w:style>
  <w:style w:type="character" w:customStyle="1" w:styleId="En-tteCar">
    <w:name w:val="En-tête Car"/>
    <w:basedOn w:val="Policepardfaut"/>
    <w:link w:val="En-tte"/>
    <w:uiPriority w:val="99"/>
    <w:rsid w:val="00AB5A76"/>
    <w:rPr>
      <w:rFonts w:ascii="Times New Roman" w:eastAsia="SimSun" w:hAnsi="Times New Roman" w:cs="Times New Roman"/>
      <w:kern w:val="2"/>
      <w:sz w:val="18"/>
      <w:szCs w:val="20"/>
    </w:rPr>
  </w:style>
  <w:style w:type="paragraph" w:styleId="Pieddepage">
    <w:name w:val="footer"/>
    <w:basedOn w:val="Normal"/>
    <w:link w:val="PieddepageCar"/>
    <w:rsid w:val="00AB5A76"/>
    <w:pPr>
      <w:widowControl w:val="0"/>
      <w:tabs>
        <w:tab w:val="center" w:pos="4153"/>
        <w:tab w:val="right" w:pos="8306"/>
      </w:tabs>
      <w:snapToGrid w:val="0"/>
      <w:spacing w:before="0" w:after="0"/>
    </w:pPr>
    <w:rPr>
      <w:rFonts w:ascii="Times New Roman" w:eastAsia="SimSun" w:hAnsi="Times New Roman"/>
      <w:color w:val="auto"/>
      <w:kern w:val="2"/>
      <w:sz w:val="18"/>
      <w:szCs w:val="20"/>
      <w:lang w:eastAsia="zh-CN"/>
    </w:rPr>
  </w:style>
  <w:style w:type="character" w:customStyle="1" w:styleId="PieddepageCar">
    <w:name w:val="Pied de page Car"/>
    <w:basedOn w:val="Policepardfaut"/>
    <w:link w:val="Pieddepage"/>
    <w:uiPriority w:val="99"/>
    <w:rsid w:val="00AB5A76"/>
    <w:rPr>
      <w:rFonts w:ascii="Times New Roman" w:eastAsia="SimSun" w:hAnsi="Times New Roman" w:cs="Times New Roman"/>
      <w:kern w:val="2"/>
      <w:sz w:val="18"/>
      <w:szCs w:val="20"/>
    </w:rPr>
  </w:style>
  <w:style w:type="character" w:styleId="Numrodepage">
    <w:name w:val="page number"/>
    <w:basedOn w:val="Policepardfaut"/>
    <w:rsid w:val="00AB5A76"/>
  </w:style>
  <w:style w:type="paragraph" w:customStyle="1" w:styleId="RBKopf">
    <w:name w:val="RB_Kopf"/>
    <w:rsid w:val="00AB5A76"/>
    <w:pPr>
      <w:spacing w:after="0" w:line="240" w:lineRule="auto"/>
      <w:ind w:left="28"/>
    </w:pPr>
    <w:rPr>
      <w:rFonts w:ascii="Arial" w:eastAsia="SimSun" w:hAnsi="Arial" w:cs="Times New Roman"/>
      <w:szCs w:val="20"/>
      <w:lang w:val="de-DE" w:eastAsia="ja-JP"/>
    </w:rPr>
  </w:style>
  <w:style w:type="paragraph" w:customStyle="1" w:styleId="RBKopffett">
    <w:name w:val="RB_Kopf_fett"/>
    <w:rsid w:val="00AB5A76"/>
    <w:pPr>
      <w:spacing w:after="0" w:line="240" w:lineRule="auto"/>
      <w:ind w:left="28"/>
    </w:pPr>
    <w:rPr>
      <w:rFonts w:ascii="Arial" w:eastAsia="SimSun" w:hAnsi="Arial" w:cs="Times New Roman"/>
      <w:b/>
      <w:szCs w:val="20"/>
      <w:lang w:val="de-DE" w:eastAsia="ja-JP"/>
    </w:rPr>
  </w:style>
  <w:style w:type="paragraph" w:styleId="Textedebulles">
    <w:name w:val="Balloon Text"/>
    <w:basedOn w:val="Normal"/>
    <w:link w:val="TextedebullesCar"/>
    <w:uiPriority w:val="99"/>
    <w:semiHidden/>
    <w:unhideWhenUsed/>
    <w:rsid w:val="00AB5A76"/>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AB5A76"/>
    <w:rPr>
      <w:rFonts w:ascii="Tahoma" w:eastAsia="Times New Roman" w:hAnsi="Tahoma" w:cs="Tahoma"/>
      <w:color w:val="3D3E40"/>
      <w:sz w:val="16"/>
      <w:szCs w:val="16"/>
      <w:lang w:eastAsia="en-US"/>
    </w:rPr>
  </w:style>
  <w:style w:type="paragraph" w:customStyle="1" w:styleId="xl47">
    <w:name w:val="xl47"/>
    <w:basedOn w:val="Normal"/>
    <w:rsid w:val="00B42088"/>
    <w:pPr>
      <w:pBdr>
        <w:left w:val="single" w:sz="4" w:space="0" w:color="auto"/>
        <w:right w:val="single" w:sz="4" w:space="0" w:color="000000"/>
      </w:pBdr>
      <w:spacing w:before="100" w:beforeAutospacing="1" w:after="100" w:afterAutospacing="1"/>
      <w:jc w:val="center"/>
      <w:textAlignment w:val="top"/>
    </w:pPr>
    <w:rPr>
      <w:rFonts w:ascii="MS Sans Serif" w:hAnsi="MS Sans Serif"/>
      <w:color w:val="auto"/>
      <w:sz w:val="24"/>
    </w:rPr>
  </w:style>
  <w:style w:type="paragraph" w:customStyle="1" w:styleId="TableColumnHead">
    <w:name w:val="TableColumnHead"/>
    <w:basedOn w:val="Normal"/>
    <w:uiPriority w:val="99"/>
    <w:rsid w:val="00DF78D8"/>
    <w:pPr>
      <w:keepNext/>
    </w:pPr>
    <w:rPr>
      <w:rFonts w:ascii="Arial" w:hAnsi="Arial"/>
      <w:b/>
      <w:color w:val="000000" w:themeColor="text1"/>
      <w:spacing w:val="10"/>
      <w:sz w:val="18"/>
    </w:rPr>
  </w:style>
  <w:style w:type="paragraph" w:customStyle="1" w:styleId="TableBody">
    <w:name w:val="TableBody"/>
    <w:basedOn w:val="Normal"/>
    <w:rsid w:val="00DF78D8"/>
    <w:pPr>
      <w:spacing w:before="40" w:after="40"/>
    </w:pPr>
    <w:rPr>
      <w:rFonts w:ascii="Arial" w:hAnsi="Arial" w:cs="Arial"/>
      <w:sz w:val="18"/>
      <w:lang w:eastAsia="ja-JP"/>
    </w:rPr>
  </w:style>
  <w:style w:type="paragraph" w:customStyle="1" w:styleId="BoilerplateTitles">
    <w:name w:val="BoilerplateTitles"/>
    <w:basedOn w:val="Normal"/>
    <w:next w:val="Normal"/>
    <w:rsid w:val="00DF78D8"/>
    <w:pPr>
      <w:keepNext/>
      <w:tabs>
        <w:tab w:val="left" w:pos="567"/>
      </w:tabs>
      <w:spacing w:before="480" w:after="240"/>
    </w:pPr>
    <w:rPr>
      <w:rFonts w:ascii="Arial" w:eastAsia="SimSun" w:hAnsi="Arial" w:cs="Lucida Sans Unicode"/>
      <w:b/>
      <w:sz w:val="44"/>
      <w:szCs w:val="48"/>
      <w:lang w:eastAsia="zh-CN"/>
    </w:rPr>
  </w:style>
  <w:style w:type="table" w:customStyle="1" w:styleId="TableSWI">
    <w:name w:val="TableSWI"/>
    <w:basedOn w:val="TableauNormal"/>
    <w:rsid w:val="00DF78D8"/>
    <w:pPr>
      <w:spacing w:after="0" w:line="240" w:lineRule="auto"/>
    </w:pPr>
    <w:rPr>
      <w:rFonts w:ascii="Arial" w:eastAsia="Times New Roman" w:hAnsi="Arial" w:cs="Times New Roman"/>
      <w:color w:val="3D3E40"/>
      <w:sz w:val="18"/>
      <w:szCs w:val="20"/>
      <w:lang w:eastAsia="en-US"/>
    </w:rPr>
    <w:tblPr>
      <w:tblBorders>
        <w:top w:val="single" w:sz="18" w:space="0" w:color="auto"/>
        <w:left w:val="single" w:sz="2" w:space="0" w:color="auto"/>
        <w:bottom w:val="single" w:sz="18" w:space="0" w:color="auto"/>
        <w:right w:val="single" w:sz="2" w:space="0" w:color="auto"/>
        <w:insideH w:val="single" w:sz="6" w:space="0" w:color="000000"/>
        <w:insideV w:val="single" w:sz="2" w:space="0" w:color="auto"/>
      </w:tblBorders>
    </w:tblPr>
    <w:trPr>
      <w:cantSplit/>
    </w:trPr>
    <w:tcPr>
      <w:shd w:val="clear" w:color="auto" w:fill="auto"/>
      <w:vAlign w:val="center"/>
    </w:tcPr>
    <w:tblStylePr w:type="firstRow">
      <w:pPr>
        <w:keepNext/>
        <w:wordWrap/>
        <w:spacing w:beforeLines="60" w:beforeAutospacing="0" w:afterLines="60" w:afterAutospacing="0"/>
      </w:pPr>
      <w:rPr>
        <w:rFonts w:ascii="Arial" w:hAnsi="Arial"/>
        <w:b w:val="0"/>
        <w:bCs/>
        <w:color w:val="auto"/>
        <w:spacing w:val="10"/>
        <w:w w:val="100"/>
        <w:sz w:val="18"/>
      </w:rPr>
      <w:tblPr/>
      <w:trPr>
        <w:tblHeader/>
      </w:trPr>
      <w:tcPr>
        <w:tcBorders>
          <w:top w:val="single" w:sz="18" w:space="0" w:color="000000"/>
          <w:bottom w:val="single" w:sz="18" w:space="0" w:color="000000"/>
        </w:tcBorders>
        <w:shd w:val="pct30" w:color="auto" w:fill="auto"/>
      </w:tcPr>
    </w:tblStylePr>
    <w:tblStylePr w:type="lastRow">
      <w:tblPr/>
      <w:tcPr>
        <w:tcBorders>
          <w:top w:val="nil"/>
          <w:bottom w:val="single" w:sz="18" w:space="0" w:color="auto"/>
        </w:tcBorders>
        <w:shd w:val="clear" w:color="auto" w:fill="auto"/>
      </w:tcPr>
    </w:tblStylePr>
    <w:tblStylePr w:type="swCell">
      <w:rPr>
        <w:rFonts w:ascii="Arial" w:hAnsi="Arial"/>
        <w:i w:val="0"/>
        <w:iCs/>
        <w:color w:val="3D3E40"/>
        <w:sz w:val="18"/>
      </w:rPr>
      <w:tblPr/>
      <w:tcPr>
        <w:tcBorders>
          <w:tl2br w:val="none" w:sz="0" w:space="0" w:color="auto"/>
          <w:tr2bl w:val="none" w:sz="0" w:space="0" w:color="auto"/>
        </w:tcBorders>
      </w:tcPr>
    </w:tblStylePr>
  </w:style>
  <w:style w:type="paragraph" w:styleId="NormalWeb">
    <w:name w:val="Normal (Web)"/>
    <w:basedOn w:val="Normal"/>
    <w:uiPriority w:val="99"/>
    <w:unhideWhenUsed/>
    <w:rsid w:val="00DF78D8"/>
    <w:pPr>
      <w:spacing w:before="100" w:beforeAutospacing="1" w:after="100" w:afterAutospacing="1"/>
    </w:pPr>
    <w:rPr>
      <w:rFonts w:ascii="Times New Roman" w:hAnsi="Times New Roman"/>
      <w:color w:val="auto"/>
      <w:sz w:val="24"/>
      <w:lang w:eastAsia="zh-CN"/>
    </w:rPr>
  </w:style>
  <w:style w:type="character" w:customStyle="1" w:styleId="Titre1Car">
    <w:name w:val="Titre 1 Car"/>
    <w:aliases w:val="H1 Car,h1 Car,h11 Car,h12 Car,h13 Car,h14 Car,h15 Car,h16 Car,heading 1 Car"/>
    <w:basedOn w:val="Policepardfaut"/>
    <w:link w:val="Titre1"/>
    <w:rsid w:val="00D90E51"/>
    <w:rPr>
      <w:rFonts w:asciiTheme="majorHAnsi" w:eastAsiaTheme="majorEastAsia" w:hAnsiTheme="majorHAnsi" w:cstheme="majorBidi"/>
      <w:b/>
      <w:bCs/>
      <w:color w:val="365F91" w:themeColor="accent1" w:themeShade="BF"/>
      <w:sz w:val="28"/>
      <w:szCs w:val="28"/>
    </w:rPr>
  </w:style>
  <w:style w:type="character" w:customStyle="1" w:styleId="Titre2Car">
    <w:name w:val="Titre 2 Car"/>
    <w:aliases w:val="H2 Car,h2 Car,heading 2 Car,2 Car,level 2 Car,H21 Car,H22 Car,H23 Car,H24 Car,H25 Car,Article Car,l2 Car,list 2 Car,list 2 Car,heading 2TOC Car,Head 2 Car,List level 2 Car,Header 2 Car"/>
    <w:basedOn w:val="Policepardfaut"/>
    <w:link w:val="Titre2"/>
    <w:rsid w:val="00D90E51"/>
    <w:rPr>
      <w:rFonts w:asciiTheme="majorHAnsi" w:eastAsiaTheme="majorEastAsia" w:hAnsiTheme="majorHAnsi" w:cstheme="majorBidi"/>
      <w:b/>
      <w:bCs/>
      <w:color w:val="4F81BD" w:themeColor="accent1"/>
      <w:sz w:val="26"/>
      <w:szCs w:val="26"/>
    </w:rPr>
  </w:style>
  <w:style w:type="character" w:customStyle="1" w:styleId="Titre3Car">
    <w:name w:val="Titre 3 Car"/>
    <w:aliases w:val="H3 Car,h3 Car,H31 Car,h31 Car,H32 Car,h32 Car,H33 Car,h33 Car,H34 Car,h34 Car,H35 Car,h35 Car,Subpoint Car,B Head Car,heading 3 Car"/>
    <w:basedOn w:val="Policepardfaut"/>
    <w:link w:val="Titre3"/>
    <w:rsid w:val="00D90E51"/>
    <w:rPr>
      <w:rFonts w:asciiTheme="majorHAnsi" w:eastAsiaTheme="majorEastAsia" w:hAnsiTheme="majorHAnsi" w:cstheme="majorBidi"/>
      <w:b/>
      <w:bCs/>
      <w:color w:val="4F81BD" w:themeColor="accent1"/>
    </w:rPr>
  </w:style>
  <w:style w:type="character" w:customStyle="1" w:styleId="Titre4Car">
    <w:name w:val="Titre 4 Car"/>
    <w:aliases w:val="H4 Car,h4 Car,heading 4 Car"/>
    <w:basedOn w:val="Policepardfaut"/>
    <w:link w:val="Titre4"/>
    <w:rsid w:val="00D90E51"/>
    <w:rPr>
      <w:rFonts w:asciiTheme="majorHAnsi" w:eastAsiaTheme="majorEastAsia" w:hAnsiTheme="majorHAnsi" w:cstheme="majorBidi"/>
      <w:b/>
      <w:bCs/>
      <w:i/>
      <w:iCs/>
      <w:color w:val="4F81BD" w:themeColor="accent1"/>
    </w:rPr>
  </w:style>
  <w:style w:type="character" w:customStyle="1" w:styleId="Titre5Car">
    <w:name w:val="Titre 5 Car"/>
    <w:aliases w:val="H5 Car,h5 Car,IS41 Heading 5 Car,heading 5 Car"/>
    <w:basedOn w:val="Policepardfaut"/>
    <w:link w:val="Titre5"/>
    <w:rsid w:val="00D90E51"/>
    <w:rPr>
      <w:rFonts w:asciiTheme="majorHAnsi" w:eastAsiaTheme="majorEastAsia" w:hAnsiTheme="majorHAnsi" w:cstheme="majorBidi"/>
      <w:color w:val="243F60" w:themeColor="accent1" w:themeShade="7F"/>
    </w:rPr>
  </w:style>
  <w:style w:type="character" w:customStyle="1" w:styleId="Titre6Car">
    <w:name w:val="Titre 6 Car"/>
    <w:aliases w:val="h6 Car,H6 Car,heading 6 Car"/>
    <w:basedOn w:val="Policepardfaut"/>
    <w:link w:val="Titre6"/>
    <w:rsid w:val="00D90E51"/>
    <w:rPr>
      <w:rFonts w:asciiTheme="majorHAnsi" w:eastAsiaTheme="majorEastAsia" w:hAnsiTheme="majorHAnsi" w:cstheme="majorBidi"/>
      <w:i/>
      <w:iCs/>
      <w:color w:val="243F60" w:themeColor="accent1" w:themeShade="7F"/>
    </w:rPr>
  </w:style>
  <w:style w:type="character" w:customStyle="1" w:styleId="Titre7Car">
    <w:name w:val="Titre 7 Car"/>
    <w:aliases w:val="st Car,SDL title Car,h7 Car,H7 Car,8 Car,heading 7 Car"/>
    <w:basedOn w:val="Policepardfaut"/>
    <w:link w:val="Titre7"/>
    <w:rsid w:val="00D90E51"/>
    <w:rPr>
      <w:rFonts w:asciiTheme="majorHAnsi" w:eastAsiaTheme="majorEastAsia" w:hAnsiTheme="majorHAnsi" w:cstheme="majorBidi"/>
      <w:i/>
      <w:iCs/>
      <w:color w:val="404040" w:themeColor="text1" w:themeTint="BF"/>
    </w:rPr>
  </w:style>
  <w:style w:type="character" w:customStyle="1" w:styleId="Titre8Car">
    <w:name w:val="Titre 8 Car"/>
    <w:aliases w:val="Table Car,TH Car,Table Heading Car"/>
    <w:basedOn w:val="Policepardfaut"/>
    <w:link w:val="Titre8"/>
    <w:rsid w:val="00D90E51"/>
    <w:rPr>
      <w:rFonts w:asciiTheme="majorHAnsi" w:eastAsiaTheme="majorEastAsia" w:hAnsiTheme="majorHAnsi" w:cstheme="majorBidi"/>
      <w:color w:val="404040" w:themeColor="text1" w:themeTint="BF"/>
      <w:sz w:val="20"/>
      <w:szCs w:val="20"/>
    </w:rPr>
  </w:style>
  <w:style w:type="character" w:customStyle="1" w:styleId="Titre9Car">
    <w:name w:val="Titre 9 Car"/>
    <w:aliases w:val="Fig Car,Figure Heading Car,FH Car,figure title Car,FTL Car,tt Car,ft Car,HF Car,table title Car"/>
    <w:basedOn w:val="Policepardfaut"/>
    <w:link w:val="Titre9"/>
    <w:rsid w:val="00D90E51"/>
    <w:rPr>
      <w:rFonts w:asciiTheme="majorHAnsi" w:eastAsiaTheme="majorEastAsia" w:hAnsiTheme="majorHAnsi" w:cstheme="majorBidi"/>
      <w:i/>
      <w:iCs/>
      <w:color w:val="404040" w:themeColor="text1" w:themeTint="BF"/>
      <w:sz w:val="20"/>
      <w:szCs w:val="20"/>
    </w:rPr>
  </w:style>
  <w:style w:type="paragraph" w:styleId="En-ttedetabledesmatires">
    <w:name w:val="TOC Heading"/>
    <w:basedOn w:val="Titre1"/>
    <w:next w:val="Normal"/>
    <w:uiPriority w:val="39"/>
    <w:unhideWhenUsed/>
    <w:qFormat/>
    <w:rsid w:val="00D90E51"/>
    <w:pPr>
      <w:spacing w:line="276" w:lineRule="auto"/>
      <w:outlineLvl w:val="9"/>
    </w:pPr>
    <w:rPr>
      <w:lang w:eastAsia="en-US"/>
    </w:rPr>
  </w:style>
  <w:style w:type="paragraph" w:styleId="TM1">
    <w:name w:val="toc 1"/>
    <w:basedOn w:val="Normal"/>
    <w:next w:val="Normal"/>
    <w:autoRedefine/>
    <w:uiPriority w:val="39"/>
    <w:unhideWhenUsed/>
    <w:qFormat/>
    <w:rsid w:val="00D90E51"/>
    <w:pPr>
      <w:spacing w:before="0" w:after="100"/>
    </w:pPr>
    <w:rPr>
      <w:rFonts w:ascii="Calibri" w:eastAsiaTheme="minorEastAsia" w:hAnsi="Calibri"/>
      <w:color w:val="auto"/>
      <w:sz w:val="22"/>
      <w:szCs w:val="22"/>
      <w:lang w:eastAsia="zh-CN"/>
    </w:rPr>
  </w:style>
  <w:style w:type="character" w:styleId="Lienhypertexte">
    <w:name w:val="Hyperlink"/>
    <w:basedOn w:val="Policepardfaut"/>
    <w:uiPriority w:val="99"/>
    <w:unhideWhenUsed/>
    <w:rsid w:val="00D90E51"/>
    <w:rPr>
      <w:color w:val="0000FF" w:themeColor="hyperlink"/>
      <w:u w:val="single"/>
    </w:rPr>
  </w:style>
  <w:style w:type="paragraph" w:styleId="TM2">
    <w:name w:val="toc 2"/>
    <w:basedOn w:val="Normal"/>
    <w:next w:val="Normal"/>
    <w:autoRedefine/>
    <w:uiPriority w:val="39"/>
    <w:unhideWhenUsed/>
    <w:qFormat/>
    <w:rsid w:val="00D90E51"/>
    <w:pPr>
      <w:spacing w:before="0" w:after="100"/>
      <w:ind w:left="220"/>
    </w:pPr>
    <w:rPr>
      <w:rFonts w:ascii="Calibri" w:eastAsiaTheme="minorEastAsia" w:hAnsi="Calibri"/>
      <w:color w:val="auto"/>
      <w:sz w:val="22"/>
      <w:szCs w:val="22"/>
      <w:lang w:eastAsia="zh-CN"/>
    </w:rPr>
  </w:style>
  <w:style w:type="paragraph" w:styleId="Paragraphedeliste">
    <w:name w:val="List Paragraph"/>
    <w:basedOn w:val="Normal"/>
    <w:uiPriority w:val="34"/>
    <w:qFormat/>
    <w:rsid w:val="00B923FF"/>
    <w:pPr>
      <w:spacing w:before="0" w:after="0"/>
      <w:ind w:left="720"/>
    </w:pPr>
    <w:rPr>
      <w:rFonts w:ascii="Calibri" w:eastAsiaTheme="minorEastAsia" w:hAnsi="Calibri"/>
      <w:color w:val="auto"/>
      <w:sz w:val="22"/>
      <w:szCs w:val="22"/>
      <w:lang w:eastAsia="zh-CN"/>
    </w:rPr>
  </w:style>
  <w:style w:type="paragraph" w:styleId="Corpsdetexte3">
    <w:name w:val="Body Text 3"/>
    <w:basedOn w:val="Normal"/>
    <w:link w:val="Corpsdetexte3Car"/>
    <w:semiHidden/>
    <w:rsid w:val="00B923FF"/>
    <w:pPr>
      <w:spacing w:before="0" w:after="0"/>
    </w:pPr>
    <w:rPr>
      <w:rFonts w:ascii="Times New Roman" w:hAnsi="Times New Roman"/>
      <w:i/>
      <w:iCs/>
      <w:color w:val="000080"/>
      <w:sz w:val="24"/>
      <w:szCs w:val="20"/>
      <w:lang w:val="en-CA"/>
    </w:rPr>
  </w:style>
  <w:style w:type="character" w:customStyle="1" w:styleId="Corpsdetexte3Car">
    <w:name w:val="Corps de texte 3 Car"/>
    <w:basedOn w:val="Policepardfaut"/>
    <w:link w:val="Corpsdetexte3"/>
    <w:semiHidden/>
    <w:rsid w:val="00B923FF"/>
    <w:rPr>
      <w:rFonts w:ascii="Times New Roman" w:eastAsia="Times New Roman" w:hAnsi="Times New Roman" w:cs="Times New Roman"/>
      <w:i/>
      <w:iCs/>
      <w:color w:val="000080"/>
      <w:sz w:val="24"/>
      <w:szCs w:val="20"/>
      <w:lang w:val="en-CA" w:eastAsia="en-US"/>
    </w:rPr>
  </w:style>
  <w:style w:type="paragraph" w:styleId="Index1">
    <w:name w:val="index 1"/>
    <w:basedOn w:val="Normal"/>
    <w:next w:val="Normal"/>
    <w:autoRedefine/>
    <w:uiPriority w:val="99"/>
    <w:unhideWhenUsed/>
    <w:rsid w:val="00B923FF"/>
    <w:pPr>
      <w:spacing w:before="0" w:after="0"/>
      <w:ind w:left="220" w:hanging="220"/>
    </w:pPr>
    <w:rPr>
      <w:rFonts w:asciiTheme="minorHAnsi" w:eastAsiaTheme="minorEastAsia" w:hAnsiTheme="minorHAnsi"/>
      <w:color w:val="auto"/>
      <w:sz w:val="18"/>
      <w:szCs w:val="18"/>
      <w:lang w:eastAsia="zh-CN"/>
    </w:rPr>
  </w:style>
  <w:style w:type="paragraph" w:styleId="Index2">
    <w:name w:val="index 2"/>
    <w:basedOn w:val="Normal"/>
    <w:next w:val="Normal"/>
    <w:autoRedefine/>
    <w:uiPriority w:val="99"/>
    <w:unhideWhenUsed/>
    <w:rsid w:val="00B923FF"/>
    <w:pPr>
      <w:spacing w:before="0" w:after="0"/>
      <w:ind w:left="440" w:hanging="220"/>
    </w:pPr>
    <w:rPr>
      <w:rFonts w:asciiTheme="minorHAnsi" w:eastAsiaTheme="minorEastAsia" w:hAnsiTheme="minorHAnsi"/>
      <w:color w:val="auto"/>
      <w:sz w:val="18"/>
      <w:szCs w:val="18"/>
      <w:lang w:eastAsia="zh-CN"/>
    </w:rPr>
  </w:style>
  <w:style w:type="paragraph" w:styleId="Index3">
    <w:name w:val="index 3"/>
    <w:basedOn w:val="Normal"/>
    <w:next w:val="Normal"/>
    <w:autoRedefine/>
    <w:uiPriority w:val="99"/>
    <w:unhideWhenUsed/>
    <w:rsid w:val="00B923FF"/>
    <w:pPr>
      <w:spacing w:before="0" w:after="0"/>
      <w:ind w:left="660" w:hanging="220"/>
    </w:pPr>
    <w:rPr>
      <w:rFonts w:asciiTheme="minorHAnsi" w:eastAsiaTheme="minorEastAsia" w:hAnsiTheme="minorHAnsi"/>
      <w:color w:val="auto"/>
      <w:sz w:val="18"/>
      <w:szCs w:val="18"/>
      <w:lang w:eastAsia="zh-CN"/>
    </w:rPr>
  </w:style>
  <w:style w:type="paragraph" w:styleId="Index4">
    <w:name w:val="index 4"/>
    <w:basedOn w:val="Normal"/>
    <w:next w:val="Normal"/>
    <w:autoRedefine/>
    <w:uiPriority w:val="99"/>
    <w:unhideWhenUsed/>
    <w:rsid w:val="00B923FF"/>
    <w:pPr>
      <w:spacing w:before="0" w:after="0"/>
      <w:ind w:left="880" w:hanging="220"/>
    </w:pPr>
    <w:rPr>
      <w:rFonts w:asciiTheme="minorHAnsi" w:eastAsiaTheme="minorEastAsia" w:hAnsiTheme="minorHAnsi"/>
      <w:color w:val="auto"/>
      <w:sz w:val="18"/>
      <w:szCs w:val="18"/>
      <w:lang w:eastAsia="zh-CN"/>
    </w:rPr>
  </w:style>
  <w:style w:type="paragraph" w:styleId="Index5">
    <w:name w:val="index 5"/>
    <w:basedOn w:val="Normal"/>
    <w:next w:val="Normal"/>
    <w:autoRedefine/>
    <w:uiPriority w:val="99"/>
    <w:unhideWhenUsed/>
    <w:rsid w:val="00B923FF"/>
    <w:pPr>
      <w:spacing w:before="0" w:after="0"/>
      <w:ind w:left="1100" w:hanging="220"/>
    </w:pPr>
    <w:rPr>
      <w:rFonts w:asciiTheme="minorHAnsi" w:eastAsiaTheme="minorEastAsia" w:hAnsiTheme="minorHAnsi"/>
      <w:color w:val="auto"/>
      <w:sz w:val="18"/>
      <w:szCs w:val="18"/>
      <w:lang w:eastAsia="zh-CN"/>
    </w:rPr>
  </w:style>
  <w:style w:type="paragraph" w:styleId="Index6">
    <w:name w:val="index 6"/>
    <w:basedOn w:val="Normal"/>
    <w:next w:val="Normal"/>
    <w:autoRedefine/>
    <w:uiPriority w:val="99"/>
    <w:unhideWhenUsed/>
    <w:rsid w:val="00B923FF"/>
    <w:pPr>
      <w:spacing w:before="0" w:after="0"/>
      <w:ind w:left="1320" w:hanging="220"/>
    </w:pPr>
    <w:rPr>
      <w:rFonts w:asciiTheme="minorHAnsi" w:eastAsiaTheme="minorEastAsia" w:hAnsiTheme="minorHAnsi"/>
      <w:color w:val="auto"/>
      <w:sz w:val="18"/>
      <w:szCs w:val="18"/>
      <w:lang w:eastAsia="zh-CN"/>
    </w:rPr>
  </w:style>
  <w:style w:type="paragraph" w:styleId="Index7">
    <w:name w:val="index 7"/>
    <w:basedOn w:val="Normal"/>
    <w:next w:val="Normal"/>
    <w:autoRedefine/>
    <w:uiPriority w:val="99"/>
    <w:unhideWhenUsed/>
    <w:rsid w:val="00B923FF"/>
    <w:pPr>
      <w:spacing w:before="0" w:after="0"/>
      <w:ind w:left="1540" w:hanging="220"/>
    </w:pPr>
    <w:rPr>
      <w:rFonts w:asciiTheme="minorHAnsi" w:eastAsiaTheme="minorEastAsia" w:hAnsiTheme="minorHAnsi"/>
      <w:color w:val="auto"/>
      <w:sz w:val="18"/>
      <w:szCs w:val="18"/>
      <w:lang w:eastAsia="zh-CN"/>
    </w:rPr>
  </w:style>
  <w:style w:type="paragraph" w:styleId="Index8">
    <w:name w:val="index 8"/>
    <w:basedOn w:val="Normal"/>
    <w:next w:val="Normal"/>
    <w:autoRedefine/>
    <w:uiPriority w:val="99"/>
    <w:unhideWhenUsed/>
    <w:rsid w:val="00B923FF"/>
    <w:pPr>
      <w:spacing w:before="0" w:after="0"/>
      <w:ind w:left="1760" w:hanging="220"/>
    </w:pPr>
    <w:rPr>
      <w:rFonts w:asciiTheme="minorHAnsi" w:eastAsiaTheme="minorEastAsia" w:hAnsiTheme="minorHAnsi"/>
      <w:color w:val="auto"/>
      <w:sz w:val="18"/>
      <w:szCs w:val="18"/>
      <w:lang w:eastAsia="zh-CN"/>
    </w:rPr>
  </w:style>
  <w:style w:type="paragraph" w:styleId="Index9">
    <w:name w:val="index 9"/>
    <w:basedOn w:val="Normal"/>
    <w:next w:val="Normal"/>
    <w:autoRedefine/>
    <w:uiPriority w:val="99"/>
    <w:unhideWhenUsed/>
    <w:rsid w:val="00B923FF"/>
    <w:pPr>
      <w:spacing w:before="0" w:after="0"/>
      <w:ind w:left="1980" w:hanging="220"/>
    </w:pPr>
    <w:rPr>
      <w:rFonts w:asciiTheme="minorHAnsi" w:eastAsiaTheme="minorEastAsia" w:hAnsiTheme="minorHAnsi"/>
      <w:color w:val="auto"/>
      <w:sz w:val="18"/>
      <w:szCs w:val="18"/>
      <w:lang w:eastAsia="zh-CN"/>
    </w:rPr>
  </w:style>
  <w:style w:type="paragraph" w:styleId="Titreindex">
    <w:name w:val="index heading"/>
    <w:basedOn w:val="Normal"/>
    <w:next w:val="Index1"/>
    <w:uiPriority w:val="99"/>
    <w:unhideWhenUsed/>
    <w:rsid w:val="00B923FF"/>
    <w:pPr>
      <w:pBdr>
        <w:top w:val="single" w:sz="12" w:space="0" w:color="auto"/>
      </w:pBdr>
      <w:spacing w:before="360" w:after="240"/>
    </w:pPr>
    <w:rPr>
      <w:rFonts w:asciiTheme="minorHAnsi" w:eastAsiaTheme="minorEastAsia" w:hAnsiTheme="minorHAnsi"/>
      <w:b/>
      <w:bCs/>
      <w:i/>
      <w:iCs/>
      <w:color w:val="auto"/>
      <w:sz w:val="26"/>
      <w:szCs w:val="26"/>
      <w:lang w:eastAsia="zh-CN"/>
    </w:rPr>
  </w:style>
  <w:style w:type="paragraph" w:styleId="TM3">
    <w:name w:val="toc 3"/>
    <w:basedOn w:val="Normal"/>
    <w:next w:val="Normal"/>
    <w:autoRedefine/>
    <w:uiPriority w:val="39"/>
    <w:unhideWhenUsed/>
    <w:qFormat/>
    <w:rsid w:val="00B923FF"/>
    <w:pPr>
      <w:spacing w:before="0" w:after="100" w:line="276" w:lineRule="auto"/>
      <w:ind w:left="440"/>
    </w:pPr>
    <w:rPr>
      <w:rFonts w:asciiTheme="minorHAnsi" w:eastAsiaTheme="minorEastAsia" w:hAnsiTheme="minorHAnsi" w:cstheme="minorBidi"/>
      <w:color w:val="auto"/>
      <w:sz w:val="22"/>
      <w:szCs w:val="22"/>
    </w:rPr>
  </w:style>
  <w:style w:type="paragraph" w:styleId="Explorateurdedocuments">
    <w:name w:val="Document Map"/>
    <w:basedOn w:val="Normal"/>
    <w:link w:val="ExplorateurdedocumentsCar"/>
    <w:uiPriority w:val="99"/>
    <w:semiHidden/>
    <w:unhideWhenUsed/>
    <w:rsid w:val="00B923FF"/>
    <w:pPr>
      <w:spacing w:before="0" w:after="0"/>
    </w:pPr>
    <w:rPr>
      <w:rFonts w:ascii="Tahoma" w:eastAsiaTheme="minorEastAsia" w:hAnsi="Tahoma" w:cs="Tahoma"/>
      <w:color w:val="auto"/>
      <w:sz w:val="16"/>
      <w:szCs w:val="16"/>
      <w:lang w:eastAsia="zh-CN"/>
    </w:rPr>
  </w:style>
  <w:style w:type="character" w:customStyle="1" w:styleId="ExplorateurdedocumentsCar">
    <w:name w:val="Explorateur de documents Car"/>
    <w:basedOn w:val="Policepardfaut"/>
    <w:link w:val="Explorateurdedocuments"/>
    <w:uiPriority w:val="99"/>
    <w:semiHidden/>
    <w:rsid w:val="00B923FF"/>
    <w:rPr>
      <w:rFonts w:ascii="Tahoma" w:hAnsi="Tahoma" w:cs="Tahoma"/>
      <w:sz w:val="16"/>
      <w:szCs w:val="16"/>
    </w:rPr>
  </w:style>
  <w:style w:type="paragraph" w:customStyle="1" w:styleId="Req-Manual">
    <w:name w:val="[Req-Manual]"/>
    <w:basedOn w:val="Normal"/>
    <w:qFormat/>
    <w:rsid w:val="00B923FF"/>
    <w:pPr>
      <w:spacing w:before="240" w:after="0" w:line="240" w:lineRule="atLeast"/>
      <w:ind w:left="990" w:hanging="810"/>
    </w:pPr>
    <w:rPr>
      <w:rFonts w:ascii="Calibri" w:eastAsiaTheme="minorEastAsia" w:hAnsi="Calibri"/>
      <w:color w:val="auto"/>
      <w:sz w:val="22"/>
      <w:szCs w:val="22"/>
      <w:lang w:eastAsia="zh-CN"/>
    </w:rPr>
  </w:style>
  <w:style w:type="character" w:styleId="Accentuation">
    <w:name w:val="Emphasis"/>
    <w:basedOn w:val="Policepardfaut"/>
    <w:uiPriority w:val="20"/>
    <w:qFormat/>
    <w:rsid w:val="00B923FF"/>
    <w:rPr>
      <w:i w:val="0"/>
      <w:iCs w:val="0"/>
      <w:color w:val="CC0000"/>
    </w:rPr>
  </w:style>
  <w:style w:type="character" w:customStyle="1" w:styleId="phonetic2">
    <w:name w:val="phonetic2"/>
    <w:basedOn w:val="Policepardfaut"/>
    <w:rsid w:val="00B923FF"/>
    <w:rPr>
      <w:rFonts w:ascii="Lucida Sans Unicode" w:hAnsi="Lucida Sans Unicode" w:cs="Lucida Sans Unicode" w:hint="default"/>
      <w:b w:val="0"/>
      <w:bCs w:val="0"/>
      <w:color w:val="666666"/>
      <w:sz w:val="22"/>
      <w:szCs w:val="22"/>
    </w:rPr>
  </w:style>
  <w:style w:type="paragraph" w:customStyle="1" w:styleId="Reference">
    <w:name w:val="Reference"/>
    <w:basedOn w:val="Normal"/>
    <w:rsid w:val="00B923FF"/>
    <w:pPr>
      <w:numPr>
        <w:numId w:val="2"/>
      </w:numPr>
      <w:spacing w:before="0" w:after="0"/>
    </w:pPr>
    <w:rPr>
      <w:rFonts w:ascii="Times New Roman" w:hAnsi="Times New Roman"/>
      <w:color w:val="auto"/>
      <w:sz w:val="24"/>
      <w:szCs w:val="20"/>
      <w:lang w:val="en-CA"/>
    </w:rPr>
  </w:style>
  <w:style w:type="paragraph" w:customStyle="1" w:styleId="2">
    <w:name w:val="样式 编写建议 + 首行缩进:  2 字符"/>
    <w:basedOn w:val="Normal"/>
    <w:next w:val="Retrait1religne"/>
    <w:rsid w:val="00C07968"/>
    <w:pPr>
      <w:autoSpaceDE w:val="0"/>
      <w:autoSpaceDN w:val="0"/>
      <w:adjustRightInd w:val="0"/>
      <w:spacing w:before="0" w:after="0" w:line="360" w:lineRule="auto"/>
      <w:ind w:firstLineChars="200" w:firstLine="420"/>
    </w:pPr>
    <w:rPr>
      <w:rFonts w:ascii="Arial" w:eastAsia="SimSun" w:hAnsi="Arial" w:cs="SimSun"/>
      <w:i/>
      <w:iCs/>
      <w:color w:val="0000FF"/>
      <w:sz w:val="21"/>
      <w:szCs w:val="20"/>
      <w:lang w:eastAsia="zh-CN"/>
    </w:rPr>
  </w:style>
  <w:style w:type="paragraph" w:styleId="Corpsdetexte">
    <w:name w:val="Body Text"/>
    <w:basedOn w:val="Normal"/>
    <w:link w:val="CorpsdetexteCar"/>
    <w:uiPriority w:val="99"/>
    <w:semiHidden/>
    <w:unhideWhenUsed/>
    <w:rsid w:val="00C07968"/>
  </w:style>
  <w:style w:type="character" w:customStyle="1" w:styleId="CorpsdetexteCar">
    <w:name w:val="Corps de texte Car"/>
    <w:basedOn w:val="Policepardfaut"/>
    <w:link w:val="Corpsdetexte"/>
    <w:uiPriority w:val="99"/>
    <w:semiHidden/>
    <w:rsid w:val="00C07968"/>
    <w:rPr>
      <w:rFonts w:ascii="Helvetica" w:eastAsia="Times New Roman" w:hAnsi="Helvetica" w:cs="Times New Roman"/>
      <w:color w:val="3D3E40"/>
      <w:sz w:val="20"/>
      <w:szCs w:val="24"/>
      <w:lang w:eastAsia="en-US"/>
    </w:rPr>
  </w:style>
  <w:style w:type="paragraph" w:styleId="Retrait1religne">
    <w:name w:val="Body Text First Indent"/>
    <w:basedOn w:val="Corpsdetexte"/>
    <w:link w:val="Retrait1religneCar"/>
    <w:uiPriority w:val="99"/>
    <w:semiHidden/>
    <w:unhideWhenUsed/>
    <w:rsid w:val="00C07968"/>
    <w:pPr>
      <w:ind w:firstLine="360"/>
    </w:pPr>
  </w:style>
  <w:style w:type="character" w:customStyle="1" w:styleId="Retrait1religneCar">
    <w:name w:val="Retrait 1re ligne Car"/>
    <w:basedOn w:val="CorpsdetexteCar"/>
    <w:link w:val="Retrait1religne"/>
    <w:uiPriority w:val="99"/>
    <w:semiHidden/>
    <w:rsid w:val="00C07968"/>
    <w:rPr>
      <w:rFonts w:ascii="Helvetica" w:eastAsia="Times New Roman" w:hAnsi="Helvetica" w:cs="Times New Roman"/>
      <w:color w:val="3D3E40"/>
      <w:sz w:val="20"/>
      <w:szCs w:val="24"/>
      <w:lang w:eastAsia="en-US"/>
    </w:rPr>
  </w:style>
  <w:style w:type="character" w:styleId="Textedelespacerserv">
    <w:name w:val="Placeholder Text"/>
    <w:basedOn w:val="Policepardfaut"/>
    <w:uiPriority w:val="99"/>
    <w:semiHidden/>
    <w:rsid w:val="007E63BB"/>
    <w:rPr>
      <w:color w:val="808080"/>
    </w:rPr>
  </w:style>
  <w:style w:type="paragraph" w:styleId="Citation">
    <w:name w:val="Quote"/>
    <w:basedOn w:val="Normal"/>
    <w:next w:val="Normal"/>
    <w:link w:val="CitationCar"/>
    <w:uiPriority w:val="29"/>
    <w:qFormat/>
    <w:rsid w:val="00CA28A5"/>
    <w:rPr>
      <w:i/>
      <w:iCs/>
      <w:color w:val="000000" w:themeColor="text1"/>
    </w:rPr>
  </w:style>
  <w:style w:type="character" w:customStyle="1" w:styleId="CitationCar">
    <w:name w:val="Citation Car"/>
    <w:basedOn w:val="Policepardfaut"/>
    <w:link w:val="Citation"/>
    <w:uiPriority w:val="29"/>
    <w:rsid w:val="00CA28A5"/>
    <w:rPr>
      <w:rFonts w:ascii="Helvetica" w:eastAsia="Times New Roman" w:hAnsi="Helvetica" w:cs="Times New Roman"/>
      <w:i/>
      <w:iCs/>
      <w:color w:val="000000" w:themeColor="text1"/>
      <w:sz w:val="20"/>
      <w:szCs w:val="24"/>
      <w:lang w:eastAsia="en-US"/>
    </w:rPr>
  </w:style>
  <w:style w:type="character" w:customStyle="1" w:styleId="apple-converted-space">
    <w:name w:val="apple-converted-space"/>
    <w:basedOn w:val="Policepardfaut"/>
    <w:rsid w:val="005701B5"/>
  </w:style>
  <w:style w:type="paragraph" w:customStyle="1" w:styleId="Default">
    <w:name w:val="Default"/>
    <w:rsid w:val="003E72A1"/>
    <w:pPr>
      <w:autoSpaceDE w:val="0"/>
      <w:autoSpaceDN w:val="0"/>
      <w:adjustRightInd w:val="0"/>
      <w:spacing w:after="0" w:line="240" w:lineRule="auto"/>
    </w:pPr>
    <w:rPr>
      <w:rFonts w:ascii="Times New Roman" w:hAnsi="Times New Roman" w:cs="Times New Roman"/>
      <w:color w:val="000000"/>
      <w:sz w:val="24"/>
      <w:szCs w:val="24"/>
      <w:lang w:val="fr-FR"/>
    </w:rPr>
  </w:style>
  <w:style w:type="character" w:styleId="Lienhypertextesuivivisit">
    <w:name w:val="FollowedHyperlink"/>
    <w:basedOn w:val="Policepardfaut"/>
    <w:uiPriority w:val="99"/>
    <w:semiHidden/>
    <w:unhideWhenUsed/>
    <w:rsid w:val="00954108"/>
    <w:rPr>
      <w:color w:val="800080" w:themeColor="followedHyperlink"/>
      <w:u w:val="single"/>
    </w:rPr>
  </w:style>
  <w:style w:type="paragraph" w:styleId="Lgende">
    <w:name w:val="caption"/>
    <w:basedOn w:val="Normal"/>
    <w:next w:val="Normal"/>
    <w:uiPriority w:val="35"/>
    <w:unhideWhenUsed/>
    <w:qFormat/>
    <w:rsid w:val="00C22C10"/>
    <w:pPr>
      <w:spacing w:before="0" w:after="200"/>
    </w:pPr>
    <w:rPr>
      <w:b/>
      <w:bCs/>
      <w:color w:val="4F81BD" w:themeColor="accent1"/>
      <w:sz w:val="18"/>
      <w:szCs w:val="18"/>
    </w:rPr>
  </w:style>
  <w:style w:type="character" w:styleId="Marquedecommentaire">
    <w:name w:val="annotation reference"/>
    <w:basedOn w:val="Policepardfaut"/>
    <w:uiPriority w:val="99"/>
    <w:semiHidden/>
    <w:unhideWhenUsed/>
    <w:rsid w:val="00E9725E"/>
    <w:rPr>
      <w:sz w:val="16"/>
      <w:szCs w:val="16"/>
    </w:rPr>
  </w:style>
  <w:style w:type="paragraph" w:styleId="Commentaire">
    <w:name w:val="annotation text"/>
    <w:basedOn w:val="Normal"/>
    <w:link w:val="CommentaireCar"/>
    <w:uiPriority w:val="99"/>
    <w:semiHidden/>
    <w:unhideWhenUsed/>
    <w:rsid w:val="00E9725E"/>
    <w:rPr>
      <w:szCs w:val="20"/>
    </w:rPr>
  </w:style>
  <w:style w:type="character" w:customStyle="1" w:styleId="CommentaireCar">
    <w:name w:val="Commentaire Car"/>
    <w:basedOn w:val="Policepardfaut"/>
    <w:link w:val="Commentaire"/>
    <w:uiPriority w:val="99"/>
    <w:semiHidden/>
    <w:rsid w:val="00E9725E"/>
    <w:rPr>
      <w:rFonts w:ascii="Helvetica" w:eastAsia="Times New Roman" w:hAnsi="Helvetica" w:cs="Times New Roman"/>
      <w:color w:val="3D3E40"/>
      <w:sz w:val="20"/>
      <w:szCs w:val="20"/>
      <w:lang w:eastAsia="en-US"/>
    </w:rPr>
  </w:style>
  <w:style w:type="paragraph" w:styleId="Objetducommentaire">
    <w:name w:val="annotation subject"/>
    <w:basedOn w:val="Commentaire"/>
    <w:next w:val="Commentaire"/>
    <w:link w:val="ObjetducommentaireCar"/>
    <w:uiPriority w:val="99"/>
    <w:semiHidden/>
    <w:unhideWhenUsed/>
    <w:rsid w:val="00E9725E"/>
    <w:rPr>
      <w:b/>
      <w:bCs/>
    </w:rPr>
  </w:style>
  <w:style w:type="character" w:customStyle="1" w:styleId="ObjetducommentaireCar">
    <w:name w:val="Objet du commentaire Car"/>
    <w:basedOn w:val="CommentaireCar"/>
    <w:link w:val="Objetducommentaire"/>
    <w:uiPriority w:val="99"/>
    <w:semiHidden/>
    <w:rsid w:val="00E9725E"/>
    <w:rPr>
      <w:rFonts w:ascii="Helvetica" w:eastAsia="Times New Roman" w:hAnsi="Helvetica" w:cs="Times New Roman"/>
      <w:b/>
      <w:bCs/>
      <w:color w:val="3D3E40"/>
      <w:sz w:val="20"/>
      <w:szCs w:val="20"/>
      <w:lang w:eastAsia="en-US"/>
    </w:rPr>
  </w:style>
  <w:style w:type="paragraph" w:customStyle="1" w:styleId="TableRow">
    <w:name w:val="Table Row"/>
    <w:basedOn w:val="Normal"/>
    <w:link w:val="TableRowChar"/>
    <w:rsid w:val="005A3DB1"/>
    <w:pPr>
      <w:spacing w:before="20" w:after="20"/>
    </w:pPr>
    <w:rPr>
      <w:rFonts w:ascii="Times New Roman" w:eastAsia="SimSun" w:hAnsi="Times New Roman"/>
      <w:color w:val="auto"/>
      <w:szCs w:val="20"/>
      <w:lang w:val="en-GB"/>
    </w:rPr>
  </w:style>
  <w:style w:type="paragraph" w:customStyle="1" w:styleId="App1">
    <w:name w:val="App1"/>
    <w:basedOn w:val="Normal"/>
    <w:next w:val="Normal"/>
    <w:rsid w:val="005A3DB1"/>
    <w:pPr>
      <w:keepNext/>
      <w:pageBreakBefore/>
      <w:numPr>
        <w:numId w:val="33"/>
      </w:numPr>
      <w:tabs>
        <w:tab w:val="right" w:pos="10080"/>
      </w:tabs>
      <w:spacing w:before="0" w:after="60"/>
      <w:outlineLvl w:val="0"/>
    </w:pPr>
    <w:rPr>
      <w:rFonts w:ascii="Arial Narrow" w:eastAsia="SimSun" w:hAnsi="Arial Narrow"/>
      <w:b/>
      <w:color w:val="auto"/>
      <w:sz w:val="36"/>
      <w:szCs w:val="20"/>
      <w:lang w:val="en-GB"/>
    </w:rPr>
  </w:style>
  <w:style w:type="paragraph" w:customStyle="1" w:styleId="App2">
    <w:name w:val="App2"/>
    <w:basedOn w:val="App1"/>
    <w:next w:val="Normal"/>
    <w:rsid w:val="005A3DB1"/>
    <w:pPr>
      <w:pageBreakBefore w:val="0"/>
      <w:numPr>
        <w:ilvl w:val="1"/>
      </w:numPr>
      <w:tabs>
        <w:tab w:val="clear" w:pos="10080"/>
      </w:tabs>
      <w:spacing w:before="180"/>
      <w:outlineLvl w:val="1"/>
    </w:pPr>
    <w:rPr>
      <w:rFonts w:ascii="Arial" w:hAnsi="Arial" w:cs="Arial"/>
      <w:sz w:val="32"/>
    </w:rPr>
  </w:style>
  <w:style w:type="paragraph" w:customStyle="1" w:styleId="App3">
    <w:name w:val="App3"/>
    <w:basedOn w:val="App2"/>
    <w:next w:val="Normal"/>
    <w:rsid w:val="005A3DB1"/>
    <w:pPr>
      <w:numPr>
        <w:ilvl w:val="2"/>
      </w:numPr>
      <w:spacing w:before="120" w:after="40"/>
      <w:outlineLvl w:val="2"/>
    </w:pPr>
    <w:rPr>
      <w:sz w:val="28"/>
    </w:rPr>
  </w:style>
  <w:style w:type="paragraph" w:customStyle="1" w:styleId="App4">
    <w:name w:val="App4"/>
    <w:basedOn w:val="App3"/>
    <w:next w:val="Normal"/>
    <w:rsid w:val="005A3DB1"/>
    <w:pPr>
      <w:numPr>
        <w:ilvl w:val="3"/>
      </w:numPr>
      <w:outlineLvl w:val="3"/>
    </w:pPr>
    <w:rPr>
      <w:sz w:val="24"/>
      <w:szCs w:val="24"/>
    </w:rPr>
  </w:style>
  <w:style w:type="character" w:customStyle="1" w:styleId="TableRowChar">
    <w:name w:val="Table Row Char"/>
    <w:link w:val="TableRow"/>
    <w:locked/>
    <w:rsid w:val="005A3DB1"/>
    <w:rPr>
      <w:rFonts w:ascii="Times New Roman" w:eastAsia="SimSun" w:hAnsi="Times New Roman" w:cs="Times New Roman"/>
      <w:sz w:val="20"/>
      <w:szCs w:val="20"/>
      <w:lang w:val="en-GB" w:eastAsia="en-US"/>
    </w:rPr>
  </w:style>
  <w:style w:type="paragraph" w:customStyle="1" w:styleId="RefLabel">
    <w:name w:val="RefLabel"/>
    <w:basedOn w:val="Normal"/>
    <w:link w:val="RefLabelChar"/>
    <w:rsid w:val="00330C9C"/>
    <w:pPr>
      <w:spacing w:after="60"/>
    </w:pPr>
    <w:rPr>
      <w:rFonts w:ascii="Times New Roman" w:eastAsia="SimSun" w:hAnsi="Times New Roman"/>
      <w:b/>
      <w:color w:val="auto"/>
      <w:szCs w:val="20"/>
      <w:lang w:val="en-GB"/>
    </w:rPr>
  </w:style>
  <w:style w:type="character" w:customStyle="1" w:styleId="RefLabelChar">
    <w:name w:val="RefLabel Char"/>
    <w:link w:val="RefLabel"/>
    <w:rsid w:val="00330C9C"/>
    <w:rPr>
      <w:rFonts w:ascii="Times New Roman" w:eastAsia="SimSun" w:hAnsi="Times New Roman" w:cs="Times New Roman"/>
      <w:b/>
      <w:sz w:val="20"/>
      <w:szCs w:val="20"/>
      <w:lang w:val="en-GB" w:eastAsia="en-US"/>
    </w:rPr>
  </w:style>
  <w:style w:type="paragraph" w:customStyle="1" w:styleId="TableHead">
    <w:name w:val="TableHead"/>
    <w:basedOn w:val="Normal"/>
    <w:rsid w:val="00303996"/>
    <w:pPr>
      <w:spacing w:before="20" w:after="20"/>
      <w:jc w:val="center"/>
    </w:pPr>
    <w:rPr>
      <w:rFonts w:ascii="Times New Roman" w:hAnsi="Times New Roman"/>
      <w:b/>
      <w:snapToGrid w:val="0"/>
      <w:color w:val="auto"/>
      <w:sz w:val="18"/>
      <w:szCs w:val="20"/>
      <w:lang w:val="en-GB"/>
    </w:rPr>
  </w:style>
  <w:style w:type="table" w:styleId="Grilledutableau">
    <w:name w:val="Table Grid"/>
    <w:basedOn w:val="TableauNormal"/>
    <w:uiPriority w:val="59"/>
    <w:rsid w:val="00894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BE717E"/>
    <w:pPr>
      <w:spacing w:after="0" w:line="240" w:lineRule="auto"/>
    </w:pPr>
    <w:rPr>
      <w:rFonts w:ascii="Helvetica" w:eastAsia="Times New Roman" w:hAnsi="Helvetica" w:cs="Times New Roman"/>
      <w:color w:val="3D3E40"/>
      <w:sz w:val="20"/>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A76"/>
    <w:pPr>
      <w:spacing w:before="120" w:after="120" w:line="240" w:lineRule="auto"/>
    </w:pPr>
    <w:rPr>
      <w:rFonts w:ascii="Helvetica" w:eastAsia="Times New Roman" w:hAnsi="Helvetica" w:cs="Times New Roman"/>
      <w:color w:val="3D3E40"/>
      <w:sz w:val="20"/>
      <w:szCs w:val="24"/>
      <w:lang w:eastAsia="en-US"/>
    </w:rPr>
  </w:style>
  <w:style w:type="paragraph" w:styleId="Titre1">
    <w:name w:val="heading 1"/>
    <w:aliases w:val="H1,h1,h11,h12,h13,h14,h15,h16,heading 1"/>
    <w:basedOn w:val="Normal"/>
    <w:next w:val="Normal"/>
    <w:link w:val="Titre1Car"/>
    <w:qFormat/>
    <w:rsid w:val="00D90E51"/>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lang w:eastAsia="zh-CN"/>
    </w:rPr>
  </w:style>
  <w:style w:type="paragraph" w:styleId="Titre2">
    <w:name w:val="heading 2"/>
    <w:aliases w:val="H2,h2,heading 2,2,level 2,H21,H22,H23,H24,H25,Article,l2,list 2,list 2,heading 2TOC,Head 2,List level 2,Header 2"/>
    <w:basedOn w:val="Normal"/>
    <w:next w:val="Normal"/>
    <w:link w:val="Titre2Car"/>
    <w:unhideWhenUsed/>
    <w:qFormat/>
    <w:rsid w:val="00D90E51"/>
    <w:pPr>
      <w:keepNext/>
      <w:numPr>
        <w:ilvl w:val="1"/>
        <w:numId w:val="1"/>
      </w:numPr>
      <w:spacing w:before="240" w:after="60"/>
      <w:outlineLvl w:val="1"/>
    </w:pPr>
    <w:rPr>
      <w:rFonts w:asciiTheme="majorHAnsi" w:eastAsiaTheme="majorEastAsia" w:hAnsiTheme="majorHAnsi" w:cstheme="majorBidi"/>
      <w:b/>
      <w:bCs/>
      <w:color w:val="4F81BD" w:themeColor="accent1"/>
      <w:sz w:val="26"/>
      <w:szCs w:val="26"/>
      <w:lang w:eastAsia="zh-CN"/>
    </w:rPr>
  </w:style>
  <w:style w:type="paragraph" w:styleId="Titre3">
    <w:name w:val="heading 3"/>
    <w:aliases w:val="H3,h3,H31,h31,H32,h32,H33,h33,H34,h34,H35,h35,Subpoint,B Head,heading 3"/>
    <w:basedOn w:val="Normal"/>
    <w:next w:val="Normal"/>
    <w:link w:val="Titre3Car"/>
    <w:unhideWhenUsed/>
    <w:qFormat/>
    <w:rsid w:val="00D90E51"/>
    <w:pPr>
      <w:keepNext/>
      <w:keepLines/>
      <w:numPr>
        <w:ilvl w:val="2"/>
        <w:numId w:val="1"/>
      </w:numPr>
      <w:spacing w:before="200" w:after="0"/>
      <w:outlineLvl w:val="2"/>
    </w:pPr>
    <w:rPr>
      <w:rFonts w:asciiTheme="majorHAnsi" w:eastAsiaTheme="majorEastAsia" w:hAnsiTheme="majorHAnsi" w:cstheme="majorBidi"/>
      <w:b/>
      <w:bCs/>
      <w:color w:val="4F81BD" w:themeColor="accent1"/>
      <w:sz w:val="22"/>
      <w:szCs w:val="22"/>
      <w:lang w:eastAsia="zh-CN"/>
    </w:rPr>
  </w:style>
  <w:style w:type="paragraph" w:styleId="Titre4">
    <w:name w:val="heading 4"/>
    <w:aliases w:val="H4,h4,heading 4"/>
    <w:basedOn w:val="Normal"/>
    <w:next w:val="Normal"/>
    <w:link w:val="Titre4Car"/>
    <w:unhideWhenUsed/>
    <w:qFormat/>
    <w:rsid w:val="00D90E51"/>
    <w:pPr>
      <w:keepNext/>
      <w:keepLines/>
      <w:numPr>
        <w:ilvl w:val="3"/>
        <w:numId w:val="1"/>
      </w:numPr>
      <w:spacing w:before="200" w:after="0"/>
      <w:outlineLvl w:val="3"/>
    </w:pPr>
    <w:rPr>
      <w:rFonts w:asciiTheme="majorHAnsi" w:eastAsiaTheme="majorEastAsia" w:hAnsiTheme="majorHAnsi" w:cstheme="majorBidi"/>
      <w:b/>
      <w:bCs/>
      <w:i/>
      <w:iCs/>
      <w:color w:val="4F81BD" w:themeColor="accent1"/>
      <w:sz w:val="22"/>
      <w:szCs w:val="22"/>
      <w:lang w:eastAsia="zh-CN"/>
    </w:rPr>
  </w:style>
  <w:style w:type="paragraph" w:styleId="Titre5">
    <w:name w:val="heading 5"/>
    <w:aliases w:val="H5,h5,IS41 Heading 5,heading 5"/>
    <w:basedOn w:val="Normal"/>
    <w:next w:val="Normal"/>
    <w:link w:val="Titre5Car"/>
    <w:unhideWhenUsed/>
    <w:qFormat/>
    <w:rsid w:val="00D90E51"/>
    <w:pPr>
      <w:keepNext/>
      <w:keepLines/>
      <w:numPr>
        <w:ilvl w:val="4"/>
        <w:numId w:val="1"/>
      </w:numPr>
      <w:spacing w:before="200" w:after="0"/>
      <w:outlineLvl w:val="4"/>
    </w:pPr>
    <w:rPr>
      <w:rFonts w:asciiTheme="majorHAnsi" w:eastAsiaTheme="majorEastAsia" w:hAnsiTheme="majorHAnsi" w:cstheme="majorBidi"/>
      <w:color w:val="243F60" w:themeColor="accent1" w:themeShade="7F"/>
      <w:sz w:val="22"/>
      <w:szCs w:val="22"/>
      <w:lang w:eastAsia="zh-CN"/>
    </w:rPr>
  </w:style>
  <w:style w:type="paragraph" w:styleId="Titre6">
    <w:name w:val="heading 6"/>
    <w:aliases w:val="h6,H6,heading 6"/>
    <w:basedOn w:val="Normal"/>
    <w:next w:val="Normal"/>
    <w:link w:val="Titre6Car"/>
    <w:unhideWhenUsed/>
    <w:qFormat/>
    <w:rsid w:val="00D90E5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sz w:val="22"/>
      <w:szCs w:val="22"/>
      <w:lang w:eastAsia="zh-CN"/>
    </w:rPr>
  </w:style>
  <w:style w:type="paragraph" w:styleId="Titre7">
    <w:name w:val="heading 7"/>
    <w:aliases w:val="st,SDL title,h7,H7,8,heading 7"/>
    <w:basedOn w:val="Normal"/>
    <w:next w:val="Normal"/>
    <w:link w:val="Titre7Car"/>
    <w:unhideWhenUsed/>
    <w:qFormat/>
    <w:rsid w:val="00D90E51"/>
    <w:pPr>
      <w:keepNext/>
      <w:keepLines/>
      <w:numPr>
        <w:ilvl w:val="6"/>
        <w:numId w:val="1"/>
      </w:numPr>
      <w:spacing w:before="200" w:after="0"/>
      <w:outlineLvl w:val="6"/>
    </w:pPr>
    <w:rPr>
      <w:rFonts w:asciiTheme="majorHAnsi" w:eastAsiaTheme="majorEastAsia" w:hAnsiTheme="majorHAnsi" w:cstheme="majorBidi"/>
      <w:i/>
      <w:iCs/>
      <w:color w:val="404040" w:themeColor="text1" w:themeTint="BF"/>
      <w:sz w:val="22"/>
      <w:szCs w:val="22"/>
      <w:lang w:eastAsia="zh-CN"/>
    </w:rPr>
  </w:style>
  <w:style w:type="paragraph" w:styleId="Titre8">
    <w:name w:val="heading 8"/>
    <w:aliases w:val="Table,TH,Table Heading"/>
    <w:basedOn w:val="Normal"/>
    <w:next w:val="Normal"/>
    <w:link w:val="Titre8Car"/>
    <w:unhideWhenUsed/>
    <w:qFormat/>
    <w:rsid w:val="00D90E51"/>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lang w:eastAsia="zh-CN"/>
    </w:rPr>
  </w:style>
  <w:style w:type="paragraph" w:styleId="Titre9">
    <w:name w:val="heading 9"/>
    <w:aliases w:val="Fig,Figure Heading,FH,figure title,FTL,tt,ft,HF,table title"/>
    <w:basedOn w:val="Normal"/>
    <w:next w:val="Normal"/>
    <w:link w:val="Titre9Car"/>
    <w:unhideWhenUsed/>
    <w:qFormat/>
    <w:rsid w:val="00D90E5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REFREVDATE">
    <w:name w:val="REFREVDATE"/>
    <w:basedOn w:val="Normal"/>
    <w:rsid w:val="00AB5A76"/>
    <w:pPr>
      <w:keepNext/>
      <w:keepLines/>
      <w:spacing w:before="40" w:after="40"/>
      <w:jc w:val="right"/>
    </w:pPr>
    <w:rPr>
      <w:rFonts w:ascii="Arial" w:hAnsi="Arial" w:cs="Arial"/>
      <w:b/>
      <w:sz w:val="18"/>
      <w:szCs w:val="18"/>
    </w:rPr>
  </w:style>
  <w:style w:type="paragraph" w:styleId="Titre">
    <w:name w:val="Title"/>
    <w:basedOn w:val="Normal"/>
    <w:link w:val="TitreCar"/>
    <w:qFormat/>
    <w:rsid w:val="00AB5A76"/>
    <w:pPr>
      <w:tabs>
        <w:tab w:val="left" w:pos="1440"/>
        <w:tab w:val="left" w:pos="8191"/>
      </w:tabs>
    </w:pPr>
    <w:rPr>
      <w:rFonts w:ascii="Arial" w:hAnsi="Arial"/>
      <w:b/>
      <w:noProof/>
      <w:color w:val="FFFFFF"/>
      <w:sz w:val="48"/>
      <w:szCs w:val="48"/>
      <w:lang w:eastAsia="ja-JP"/>
    </w:rPr>
  </w:style>
  <w:style w:type="character" w:customStyle="1" w:styleId="TitreCar">
    <w:name w:val="Titre Car"/>
    <w:basedOn w:val="Policepardfaut"/>
    <w:link w:val="Titre"/>
    <w:rsid w:val="00AB5A76"/>
    <w:rPr>
      <w:rFonts w:ascii="Arial" w:eastAsia="Times New Roman" w:hAnsi="Arial" w:cs="Times New Roman"/>
      <w:b/>
      <w:noProof/>
      <w:color w:val="FFFFFF"/>
      <w:sz w:val="48"/>
      <w:szCs w:val="48"/>
      <w:lang w:eastAsia="ja-JP"/>
    </w:rPr>
  </w:style>
  <w:style w:type="paragraph" w:customStyle="1" w:styleId="Title2">
    <w:name w:val="Title2"/>
    <w:basedOn w:val="Titre"/>
    <w:rsid w:val="00AB5A76"/>
    <w:pPr>
      <w:jc w:val="right"/>
    </w:pPr>
    <w:rPr>
      <w:color w:val="auto"/>
    </w:rPr>
  </w:style>
  <w:style w:type="paragraph" w:styleId="En-tte">
    <w:name w:val="header"/>
    <w:basedOn w:val="Normal"/>
    <w:link w:val="En-tteCar"/>
    <w:rsid w:val="00AB5A76"/>
    <w:pPr>
      <w:widowControl w:val="0"/>
      <w:pBdr>
        <w:bottom w:val="single" w:sz="6" w:space="1" w:color="auto"/>
      </w:pBdr>
      <w:tabs>
        <w:tab w:val="center" w:pos="4153"/>
        <w:tab w:val="right" w:pos="8306"/>
      </w:tabs>
      <w:snapToGrid w:val="0"/>
      <w:spacing w:before="0" w:after="0"/>
      <w:jc w:val="center"/>
    </w:pPr>
    <w:rPr>
      <w:rFonts w:ascii="Times New Roman" w:eastAsia="SimSun" w:hAnsi="Times New Roman"/>
      <w:color w:val="auto"/>
      <w:kern w:val="2"/>
      <w:sz w:val="18"/>
      <w:szCs w:val="20"/>
      <w:lang w:eastAsia="zh-CN"/>
    </w:rPr>
  </w:style>
  <w:style w:type="character" w:customStyle="1" w:styleId="En-tteCar">
    <w:name w:val="En-tête Car"/>
    <w:basedOn w:val="Policepardfaut"/>
    <w:link w:val="En-tte"/>
    <w:uiPriority w:val="99"/>
    <w:rsid w:val="00AB5A76"/>
    <w:rPr>
      <w:rFonts w:ascii="Times New Roman" w:eastAsia="SimSun" w:hAnsi="Times New Roman" w:cs="Times New Roman"/>
      <w:kern w:val="2"/>
      <w:sz w:val="18"/>
      <w:szCs w:val="20"/>
    </w:rPr>
  </w:style>
  <w:style w:type="paragraph" w:styleId="Pieddepage">
    <w:name w:val="footer"/>
    <w:basedOn w:val="Normal"/>
    <w:link w:val="PieddepageCar"/>
    <w:rsid w:val="00AB5A76"/>
    <w:pPr>
      <w:widowControl w:val="0"/>
      <w:tabs>
        <w:tab w:val="center" w:pos="4153"/>
        <w:tab w:val="right" w:pos="8306"/>
      </w:tabs>
      <w:snapToGrid w:val="0"/>
      <w:spacing w:before="0" w:after="0"/>
    </w:pPr>
    <w:rPr>
      <w:rFonts w:ascii="Times New Roman" w:eastAsia="SimSun" w:hAnsi="Times New Roman"/>
      <w:color w:val="auto"/>
      <w:kern w:val="2"/>
      <w:sz w:val="18"/>
      <w:szCs w:val="20"/>
      <w:lang w:eastAsia="zh-CN"/>
    </w:rPr>
  </w:style>
  <w:style w:type="character" w:customStyle="1" w:styleId="PieddepageCar">
    <w:name w:val="Pied de page Car"/>
    <w:basedOn w:val="Policepardfaut"/>
    <w:link w:val="Pieddepage"/>
    <w:uiPriority w:val="99"/>
    <w:rsid w:val="00AB5A76"/>
    <w:rPr>
      <w:rFonts w:ascii="Times New Roman" w:eastAsia="SimSun" w:hAnsi="Times New Roman" w:cs="Times New Roman"/>
      <w:kern w:val="2"/>
      <w:sz w:val="18"/>
      <w:szCs w:val="20"/>
    </w:rPr>
  </w:style>
  <w:style w:type="character" w:styleId="Numrodepage">
    <w:name w:val="page number"/>
    <w:basedOn w:val="Policepardfaut"/>
    <w:rsid w:val="00AB5A76"/>
  </w:style>
  <w:style w:type="paragraph" w:customStyle="1" w:styleId="RBKopf">
    <w:name w:val="RB_Kopf"/>
    <w:rsid w:val="00AB5A76"/>
    <w:pPr>
      <w:spacing w:after="0" w:line="240" w:lineRule="auto"/>
      <w:ind w:left="28"/>
    </w:pPr>
    <w:rPr>
      <w:rFonts w:ascii="Arial" w:eastAsia="SimSun" w:hAnsi="Arial" w:cs="Times New Roman"/>
      <w:szCs w:val="20"/>
      <w:lang w:val="de-DE" w:eastAsia="ja-JP"/>
    </w:rPr>
  </w:style>
  <w:style w:type="paragraph" w:customStyle="1" w:styleId="RBKopffett">
    <w:name w:val="RB_Kopf_fett"/>
    <w:rsid w:val="00AB5A76"/>
    <w:pPr>
      <w:spacing w:after="0" w:line="240" w:lineRule="auto"/>
      <w:ind w:left="28"/>
    </w:pPr>
    <w:rPr>
      <w:rFonts w:ascii="Arial" w:eastAsia="SimSun" w:hAnsi="Arial" w:cs="Times New Roman"/>
      <w:b/>
      <w:szCs w:val="20"/>
      <w:lang w:val="de-DE" w:eastAsia="ja-JP"/>
    </w:rPr>
  </w:style>
  <w:style w:type="paragraph" w:styleId="Textedebulles">
    <w:name w:val="Balloon Text"/>
    <w:basedOn w:val="Normal"/>
    <w:link w:val="TextedebullesCar"/>
    <w:uiPriority w:val="99"/>
    <w:semiHidden/>
    <w:unhideWhenUsed/>
    <w:rsid w:val="00AB5A76"/>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AB5A76"/>
    <w:rPr>
      <w:rFonts w:ascii="Tahoma" w:eastAsia="Times New Roman" w:hAnsi="Tahoma" w:cs="Tahoma"/>
      <w:color w:val="3D3E40"/>
      <w:sz w:val="16"/>
      <w:szCs w:val="16"/>
      <w:lang w:eastAsia="en-US"/>
    </w:rPr>
  </w:style>
  <w:style w:type="paragraph" w:customStyle="1" w:styleId="xl47">
    <w:name w:val="xl47"/>
    <w:basedOn w:val="Normal"/>
    <w:rsid w:val="00B42088"/>
    <w:pPr>
      <w:pBdr>
        <w:left w:val="single" w:sz="4" w:space="0" w:color="auto"/>
        <w:right w:val="single" w:sz="4" w:space="0" w:color="000000"/>
      </w:pBdr>
      <w:spacing w:before="100" w:beforeAutospacing="1" w:after="100" w:afterAutospacing="1"/>
      <w:jc w:val="center"/>
      <w:textAlignment w:val="top"/>
    </w:pPr>
    <w:rPr>
      <w:rFonts w:ascii="MS Sans Serif" w:hAnsi="MS Sans Serif"/>
      <w:color w:val="auto"/>
      <w:sz w:val="24"/>
    </w:rPr>
  </w:style>
  <w:style w:type="paragraph" w:customStyle="1" w:styleId="TableColumnHead">
    <w:name w:val="TableColumnHead"/>
    <w:basedOn w:val="Normal"/>
    <w:uiPriority w:val="99"/>
    <w:rsid w:val="00DF78D8"/>
    <w:pPr>
      <w:keepNext/>
    </w:pPr>
    <w:rPr>
      <w:rFonts w:ascii="Arial" w:hAnsi="Arial"/>
      <w:b/>
      <w:color w:val="000000" w:themeColor="text1"/>
      <w:spacing w:val="10"/>
      <w:sz w:val="18"/>
    </w:rPr>
  </w:style>
  <w:style w:type="paragraph" w:customStyle="1" w:styleId="TableBody">
    <w:name w:val="TableBody"/>
    <w:basedOn w:val="Normal"/>
    <w:rsid w:val="00DF78D8"/>
    <w:pPr>
      <w:spacing w:before="40" w:after="40"/>
    </w:pPr>
    <w:rPr>
      <w:rFonts w:ascii="Arial" w:hAnsi="Arial" w:cs="Arial"/>
      <w:sz w:val="18"/>
      <w:lang w:eastAsia="ja-JP"/>
    </w:rPr>
  </w:style>
  <w:style w:type="paragraph" w:customStyle="1" w:styleId="BoilerplateTitles">
    <w:name w:val="BoilerplateTitles"/>
    <w:basedOn w:val="Normal"/>
    <w:next w:val="Normal"/>
    <w:rsid w:val="00DF78D8"/>
    <w:pPr>
      <w:keepNext/>
      <w:tabs>
        <w:tab w:val="left" w:pos="567"/>
      </w:tabs>
      <w:spacing w:before="480" w:after="240"/>
    </w:pPr>
    <w:rPr>
      <w:rFonts w:ascii="Arial" w:eastAsia="SimSun" w:hAnsi="Arial" w:cs="Lucida Sans Unicode"/>
      <w:b/>
      <w:sz w:val="44"/>
      <w:szCs w:val="48"/>
      <w:lang w:eastAsia="zh-CN"/>
    </w:rPr>
  </w:style>
  <w:style w:type="table" w:customStyle="1" w:styleId="TableSWI">
    <w:name w:val="TableSWI"/>
    <w:basedOn w:val="TableauNormal"/>
    <w:rsid w:val="00DF78D8"/>
    <w:pPr>
      <w:spacing w:after="0" w:line="240" w:lineRule="auto"/>
    </w:pPr>
    <w:rPr>
      <w:rFonts w:ascii="Arial" w:eastAsia="Times New Roman" w:hAnsi="Arial" w:cs="Times New Roman"/>
      <w:color w:val="3D3E40"/>
      <w:sz w:val="18"/>
      <w:szCs w:val="20"/>
      <w:lang w:eastAsia="en-US"/>
    </w:rPr>
    <w:tblPr>
      <w:tblBorders>
        <w:top w:val="single" w:sz="18" w:space="0" w:color="auto"/>
        <w:left w:val="single" w:sz="2" w:space="0" w:color="auto"/>
        <w:bottom w:val="single" w:sz="18" w:space="0" w:color="auto"/>
        <w:right w:val="single" w:sz="2" w:space="0" w:color="auto"/>
        <w:insideH w:val="single" w:sz="6" w:space="0" w:color="000000"/>
        <w:insideV w:val="single" w:sz="2" w:space="0" w:color="auto"/>
      </w:tblBorders>
    </w:tblPr>
    <w:trPr>
      <w:cantSplit/>
    </w:trPr>
    <w:tcPr>
      <w:shd w:val="clear" w:color="auto" w:fill="auto"/>
      <w:vAlign w:val="center"/>
    </w:tcPr>
    <w:tblStylePr w:type="firstRow">
      <w:pPr>
        <w:keepNext/>
        <w:wordWrap/>
        <w:spacing w:beforeLines="60" w:beforeAutospacing="0" w:afterLines="60" w:afterAutospacing="0"/>
      </w:pPr>
      <w:rPr>
        <w:rFonts w:ascii="Arial" w:hAnsi="Arial"/>
        <w:b w:val="0"/>
        <w:bCs/>
        <w:color w:val="auto"/>
        <w:spacing w:val="10"/>
        <w:w w:val="100"/>
        <w:sz w:val="18"/>
      </w:rPr>
      <w:tblPr/>
      <w:trPr>
        <w:tblHeader/>
      </w:trPr>
      <w:tcPr>
        <w:tcBorders>
          <w:top w:val="single" w:sz="18" w:space="0" w:color="000000"/>
          <w:bottom w:val="single" w:sz="18" w:space="0" w:color="000000"/>
        </w:tcBorders>
        <w:shd w:val="pct30" w:color="auto" w:fill="auto"/>
      </w:tcPr>
    </w:tblStylePr>
    <w:tblStylePr w:type="lastRow">
      <w:tblPr/>
      <w:tcPr>
        <w:tcBorders>
          <w:top w:val="nil"/>
          <w:bottom w:val="single" w:sz="18" w:space="0" w:color="auto"/>
        </w:tcBorders>
        <w:shd w:val="clear" w:color="auto" w:fill="auto"/>
      </w:tcPr>
    </w:tblStylePr>
    <w:tblStylePr w:type="swCell">
      <w:rPr>
        <w:rFonts w:ascii="Arial" w:hAnsi="Arial"/>
        <w:i w:val="0"/>
        <w:iCs/>
        <w:color w:val="3D3E40"/>
        <w:sz w:val="18"/>
      </w:rPr>
      <w:tblPr/>
      <w:tcPr>
        <w:tcBorders>
          <w:tl2br w:val="none" w:sz="0" w:space="0" w:color="auto"/>
          <w:tr2bl w:val="none" w:sz="0" w:space="0" w:color="auto"/>
        </w:tcBorders>
      </w:tcPr>
    </w:tblStylePr>
  </w:style>
  <w:style w:type="paragraph" w:styleId="NormalWeb">
    <w:name w:val="Normal (Web)"/>
    <w:basedOn w:val="Normal"/>
    <w:uiPriority w:val="99"/>
    <w:unhideWhenUsed/>
    <w:rsid w:val="00DF78D8"/>
    <w:pPr>
      <w:spacing w:before="100" w:beforeAutospacing="1" w:after="100" w:afterAutospacing="1"/>
    </w:pPr>
    <w:rPr>
      <w:rFonts w:ascii="Times New Roman" w:hAnsi="Times New Roman"/>
      <w:color w:val="auto"/>
      <w:sz w:val="24"/>
      <w:lang w:eastAsia="zh-CN"/>
    </w:rPr>
  </w:style>
  <w:style w:type="character" w:customStyle="1" w:styleId="Titre1Car">
    <w:name w:val="Titre 1 Car"/>
    <w:aliases w:val="H1 Car,h1 Car,h11 Car,h12 Car,h13 Car,h14 Car,h15 Car,h16 Car,heading 1 Car"/>
    <w:basedOn w:val="Policepardfaut"/>
    <w:link w:val="Titre1"/>
    <w:rsid w:val="00D90E51"/>
    <w:rPr>
      <w:rFonts w:asciiTheme="majorHAnsi" w:eastAsiaTheme="majorEastAsia" w:hAnsiTheme="majorHAnsi" w:cstheme="majorBidi"/>
      <w:b/>
      <w:bCs/>
      <w:color w:val="365F91" w:themeColor="accent1" w:themeShade="BF"/>
      <w:sz w:val="28"/>
      <w:szCs w:val="28"/>
    </w:rPr>
  </w:style>
  <w:style w:type="character" w:customStyle="1" w:styleId="Titre2Car">
    <w:name w:val="Titre 2 Car"/>
    <w:aliases w:val="H2 Car,h2 Car,heading 2 Car,2 Car,level 2 Car,H21 Car,H22 Car,H23 Car,H24 Car,H25 Car,Article Car,l2 Car,list 2 Car,list 2 Car,heading 2TOC Car,Head 2 Car,List level 2 Car,Header 2 Car"/>
    <w:basedOn w:val="Policepardfaut"/>
    <w:link w:val="Titre2"/>
    <w:rsid w:val="00D90E51"/>
    <w:rPr>
      <w:rFonts w:asciiTheme="majorHAnsi" w:eastAsiaTheme="majorEastAsia" w:hAnsiTheme="majorHAnsi" w:cstheme="majorBidi"/>
      <w:b/>
      <w:bCs/>
      <w:color w:val="4F81BD" w:themeColor="accent1"/>
      <w:sz w:val="26"/>
      <w:szCs w:val="26"/>
    </w:rPr>
  </w:style>
  <w:style w:type="character" w:customStyle="1" w:styleId="Titre3Car">
    <w:name w:val="Titre 3 Car"/>
    <w:aliases w:val="H3 Car,h3 Car,H31 Car,h31 Car,H32 Car,h32 Car,H33 Car,h33 Car,H34 Car,h34 Car,H35 Car,h35 Car,Subpoint Car,B Head Car,heading 3 Car"/>
    <w:basedOn w:val="Policepardfaut"/>
    <w:link w:val="Titre3"/>
    <w:rsid w:val="00D90E51"/>
    <w:rPr>
      <w:rFonts w:asciiTheme="majorHAnsi" w:eastAsiaTheme="majorEastAsia" w:hAnsiTheme="majorHAnsi" w:cstheme="majorBidi"/>
      <w:b/>
      <w:bCs/>
      <w:color w:val="4F81BD" w:themeColor="accent1"/>
    </w:rPr>
  </w:style>
  <w:style w:type="character" w:customStyle="1" w:styleId="Titre4Car">
    <w:name w:val="Titre 4 Car"/>
    <w:aliases w:val="H4 Car,h4 Car,heading 4 Car"/>
    <w:basedOn w:val="Policepardfaut"/>
    <w:link w:val="Titre4"/>
    <w:rsid w:val="00D90E51"/>
    <w:rPr>
      <w:rFonts w:asciiTheme="majorHAnsi" w:eastAsiaTheme="majorEastAsia" w:hAnsiTheme="majorHAnsi" w:cstheme="majorBidi"/>
      <w:b/>
      <w:bCs/>
      <w:i/>
      <w:iCs/>
      <w:color w:val="4F81BD" w:themeColor="accent1"/>
    </w:rPr>
  </w:style>
  <w:style w:type="character" w:customStyle="1" w:styleId="Titre5Car">
    <w:name w:val="Titre 5 Car"/>
    <w:aliases w:val="H5 Car,h5 Car,IS41 Heading 5 Car,heading 5 Car"/>
    <w:basedOn w:val="Policepardfaut"/>
    <w:link w:val="Titre5"/>
    <w:rsid w:val="00D90E51"/>
    <w:rPr>
      <w:rFonts w:asciiTheme="majorHAnsi" w:eastAsiaTheme="majorEastAsia" w:hAnsiTheme="majorHAnsi" w:cstheme="majorBidi"/>
      <w:color w:val="243F60" w:themeColor="accent1" w:themeShade="7F"/>
    </w:rPr>
  </w:style>
  <w:style w:type="character" w:customStyle="1" w:styleId="Titre6Car">
    <w:name w:val="Titre 6 Car"/>
    <w:aliases w:val="h6 Car,H6 Car,heading 6 Car"/>
    <w:basedOn w:val="Policepardfaut"/>
    <w:link w:val="Titre6"/>
    <w:rsid w:val="00D90E51"/>
    <w:rPr>
      <w:rFonts w:asciiTheme="majorHAnsi" w:eastAsiaTheme="majorEastAsia" w:hAnsiTheme="majorHAnsi" w:cstheme="majorBidi"/>
      <w:i/>
      <w:iCs/>
      <w:color w:val="243F60" w:themeColor="accent1" w:themeShade="7F"/>
    </w:rPr>
  </w:style>
  <w:style w:type="character" w:customStyle="1" w:styleId="Titre7Car">
    <w:name w:val="Titre 7 Car"/>
    <w:aliases w:val="st Car,SDL title Car,h7 Car,H7 Car,8 Car,heading 7 Car"/>
    <w:basedOn w:val="Policepardfaut"/>
    <w:link w:val="Titre7"/>
    <w:rsid w:val="00D90E51"/>
    <w:rPr>
      <w:rFonts w:asciiTheme="majorHAnsi" w:eastAsiaTheme="majorEastAsia" w:hAnsiTheme="majorHAnsi" w:cstheme="majorBidi"/>
      <w:i/>
      <w:iCs/>
      <w:color w:val="404040" w:themeColor="text1" w:themeTint="BF"/>
    </w:rPr>
  </w:style>
  <w:style w:type="character" w:customStyle="1" w:styleId="Titre8Car">
    <w:name w:val="Titre 8 Car"/>
    <w:aliases w:val="Table Car,TH Car,Table Heading Car"/>
    <w:basedOn w:val="Policepardfaut"/>
    <w:link w:val="Titre8"/>
    <w:rsid w:val="00D90E51"/>
    <w:rPr>
      <w:rFonts w:asciiTheme="majorHAnsi" w:eastAsiaTheme="majorEastAsia" w:hAnsiTheme="majorHAnsi" w:cstheme="majorBidi"/>
      <w:color w:val="404040" w:themeColor="text1" w:themeTint="BF"/>
      <w:sz w:val="20"/>
      <w:szCs w:val="20"/>
    </w:rPr>
  </w:style>
  <w:style w:type="character" w:customStyle="1" w:styleId="Titre9Car">
    <w:name w:val="Titre 9 Car"/>
    <w:aliases w:val="Fig Car,Figure Heading Car,FH Car,figure title Car,FTL Car,tt Car,ft Car,HF Car,table title Car"/>
    <w:basedOn w:val="Policepardfaut"/>
    <w:link w:val="Titre9"/>
    <w:rsid w:val="00D90E51"/>
    <w:rPr>
      <w:rFonts w:asciiTheme="majorHAnsi" w:eastAsiaTheme="majorEastAsia" w:hAnsiTheme="majorHAnsi" w:cstheme="majorBidi"/>
      <w:i/>
      <w:iCs/>
      <w:color w:val="404040" w:themeColor="text1" w:themeTint="BF"/>
      <w:sz w:val="20"/>
      <w:szCs w:val="20"/>
    </w:rPr>
  </w:style>
  <w:style w:type="paragraph" w:styleId="En-ttedetabledesmatires">
    <w:name w:val="TOC Heading"/>
    <w:basedOn w:val="Titre1"/>
    <w:next w:val="Normal"/>
    <w:uiPriority w:val="39"/>
    <w:unhideWhenUsed/>
    <w:qFormat/>
    <w:rsid w:val="00D90E51"/>
    <w:pPr>
      <w:spacing w:line="276" w:lineRule="auto"/>
      <w:outlineLvl w:val="9"/>
    </w:pPr>
    <w:rPr>
      <w:lang w:eastAsia="en-US"/>
    </w:rPr>
  </w:style>
  <w:style w:type="paragraph" w:styleId="TM1">
    <w:name w:val="toc 1"/>
    <w:basedOn w:val="Normal"/>
    <w:next w:val="Normal"/>
    <w:autoRedefine/>
    <w:uiPriority w:val="39"/>
    <w:unhideWhenUsed/>
    <w:qFormat/>
    <w:rsid w:val="00D90E51"/>
    <w:pPr>
      <w:spacing w:before="0" w:after="100"/>
    </w:pPr>
    <w:rPr>
      <w:rFonts w:ascii="Calibri" w:eastAsiaTheme="minorEastAsia" w:hAnsi="Calibri"/>
      <w:color w:val="auto"/>
      <w:sz w:val="22"/>
      <w:szCs w:val="22"/>
      <w:lang w:eastAsia="zh-CN"/>
    </w:rPr>
  </w:style>
  <w:style w:type="character" w:styleId="Lienhypertexte">
    <w:name w:val="Hyperlink"/>
    <w:basedOn w:val="Policepardfaut"/>
    <w:uiPriority w:val="99"/>
    <w:unhideWhenUsed/>
    <w:rsid w:val="00D90E51"/>
    <w:rPr>
      <w:color w:val="0000FF" w:themeColor="hyperlink"/>
      <w:u w:val="single"/>
    </w:rPr>
  </w:style>
  <w:style w:type="paragraph" w:styleId="TM2">
    <w:name w:val="toc 2"/>
    <w:basedOn w:val="Normal"/>
    <w:next w:val="Normal"/>
    <w:autoRedefine/>
    <w:uiPriority w:val="39"/>
    <w:unhideWhenUsed/>
    <w:qFormat/>
    <w:rsid w:val="00D90E51"/>
    <w:pPr>
      <w:spacing w:before="0" w:after="100"/>
      <w:ind w:left="220"/>
    </w:pPr>
    <w:rPr>
      <w:rFonts w:ascii="Calibri" w:eastAsiaTheme="minorEastAsia" w:hAnsi="Calibri"/>
      <w:color w:val="auto"/>
      <w:sz w:val="22"/>
      <w:szCs w:val="22"/>
      <w:lang w:eastAsia="zh-CN"/>
    </w:rPr>
  </w:style>
  <w:style w:type="paragraph" w:styleId="Paragraphedeliste">
    <w:name w:val="List Paragraph"/>
    <w:basedOn w:val="Normal"/>
    <w:uiPriority w:val="34"/>
    <w:qFormat/>
    <w:rsid w:val="00B923FF"/>
    <w:pPr>
      <w:spacing w:before="0" w:after="0"/>
      <w:ind w:left="720"/>
    </w:pPr>
    <w:rPr>
      <w:rFonts w:ascii="Calibri" w:eastAsiaTheme="minorEastAsia" w:hAnsi="Calibri"/>
      <w:color w:val="auto"/>
      <w:sz w:val="22"/>
      <w:szCs w:val="22"/>
      <w:lang w:eastAsia="zh-CN"/>
    </w:rPr>
  </w:style>
  <w:style w:type="paragraph" w:styleId="Corpsdetexte3">
    <w:name w:val="Body Text 3"/>
    <w:basedOn w:val="Normal"/>
    <w:link w:val="Corpsdetexte3Car"/>
    <w:semiHidden/>
    <w:rsid w:val="00B923FF"/>
    <w:pPr>
      <w:spacing w:before="0" w:after="0"/>
    </w:pPr>
    <w:rPr>
      <w:rFonts w:ascii="Times New Roman" w:hAnsi="Times New Roman"/>
      <w:i/>
      <w:iCs/>
      <w:color w:val="000080"/>
      <w:sz w:val="24"/>
      <w:szCs w:val="20"/>
      <w:lang w:val="en-CA"/>
    </w:rPr>
  </w:style>
  <w:style w:type="character" w:customStyle="1" w:styleId="Corpsdetexte3Car">
    <w:name w:val="Corps de texte 3 Car"/>
    <w:basedOn w:val="Policepardfaut"/>
    <w:link w:val="Corpsdetexte3"/>
    <w:semiHidden/>
    <w:rsid w:val="00B923FF"/>
    <w:rPr>
      <w:rFonts w:ascii="Times New Roman" w:eastAsia="Times New Roman" w:hAnsi="Times New Roman" w:cs="Times New Roman"/>
      <w:i/>
      <w:iCs/>
      <w:color w:val="000080"/>
      <w:sz w:val="24"/>
      <w:szCs w:val="20"/>
      <w:lang w:val="en-CA" w:eastAsia="en-US"/>
    </w:rPr>
  </w:style>
  <w:style w:type="paragraph" w:styleId="Index1">
    <w:name w:val="index 1"/>
    <w:basedOn w:val="Normal"/>
    <w:next w:val="Normal"/>
    <w:autoRedefine/>
    <w:uiPriority w:val="99"/>
    <w:unhideWhenUsed/>
    <w:rsid w:val="00B923FF"/>
    <w:pPr>
      <w:spacing w:before="0" w:after="0"/>
      <w:ind w:left="220" w:hanging="220"/>
    </w:pPr>
    <w:rPr>
      <w:rFonts w:asciiTheme="minorHAnsi" w:eastAsiaTheme="minorEastAsia" w:hAnsiTheme="minorHAnsi"/>
      <w:color w:val="auto"/>
      <w:sz w:val="18"/>
      <w:szCs w:val="18"/>
      <w:lang w:eastAsia="zh-CN"/>
    </w:rPr>
  </w:style>
  <w:style w:type="paragraph" w:styleId="Index2">
    <w:name w:val="index 2"/>
    <w:basedOn w:val="Normal"/>
    <w:next w:val="Normal"/>
    <w:autoRedefine/>
    <w:uiPriority w:val="99"/>
    <w:unhideWhenUsed/>
    <w:rsid w:val="00B923FF"/>
    <w:pPr>
      <w:spacing w:before="0" w:after="0"/>
      <w:ind w:left="440" w:hanging="220"/>
    </w:pPr>
    <w:rPr>
      <w:rFonts w:asciiTheme="minorHAnsi" w:eastAsiaTheme="minorEastAsia" w:hAnsiTheme="minorHAnsi"/>
      <w:color w:val="auto"/>
      <w:sz w:val="18"/>
      <w:szCs w:val="18"/>
      <w:lang w:eastAsia="zh-CN"/>
    </w:rPr>
  </w:style>
  <w:style w:type="paragraph" w:styleId="Index3">
    <w:name w:val="index 3"/>
    <w:basedOn w:val="Normal"/>
    <w:next w:val="Normal"/>
    <w:autoRedefine/>
    <w:uiPriority w:val="99"/>
    <w:unhideWhenUsed/>
    <w:rsid w:val="00B923FF"/>
    <w:pPr>
      <w:spacing w:before="0" w:after="0"/>
      <w:ind w:left="660" w:hanging="220"/>
    </w:pPr>
    <w:rPr>
      <w:rFonts w:asciiTheme="minorHAnsi" w:eastAsiaTheme="minorEastAsia" w:hAnsiTheme="minorHAnsi"/>
      <w:color w:val="auto"/>
      <w:sz w:val="18"/>
      <w:szCs w:val="18"/>
      <w:lang w:eastAsia="zh-CN"/>
    </w:rPr>
  </w:style>
  <w:style w:type="paragraph" w:styleId="Index4">
    <w:name w:val="index 4"/>
    <w:basedOn w:val="Normal"/>
    <w:next w:val="Normal"/>
    <w:autoRedefine/>
    <w:uiPriority w:val="99"/>
    <w:unhideWhenUsed/>
    <w:rsid w:val="00B923FF"/>
    <w:pPr>
      <w:spacing w:before="0" w:after="0"/>
      <w:ind w:left="880" w:hanging="220"/>
    </w:pPr>
    <w:rPr>
      <w:rFonts w:asciiTheme="minorHAnsi" w:eastAsiaTheme="minorEastAsia" w:hAnsiTheme="minorHAnsi"/>
      <w:color w:val="auto"/>
      <w:sz w:val="18"/>
      <w:szCs w:val="18"/>
      <w:lang w:eastAsia="zh-CN"/>
    </w:rPr>
  </w:style>
  <w:style w:type="paragraph" w:styleId="Index5">
    <w:name w:val="index 5"/>
    <w:basedOn w:val="Normal"/>
    <w:next w:val="Normal"/>
    <w:autoRedefine/>
    <w:uiPriority w:val="99"/>
    <w:unhideWhenUsed/>
    <w:rsid w:val="00B923FF"/>
    <w:pPr>
      <w:spacing w:before="0" w:after="0"/>
      <w:ind w:left="1100" w:hanging="220"/>
    </w:pPr>
    <w:rPr>
      <w:rFonts w:asciiTheme="minorHAnsi" w:eastAsiaTheme="minorEastAsia" w:hAnsiTheme="minorHAnsi"/>
      <w:color w:val="auto"/>
      <w:sz w:val="18"/>
      <w:szCs w:val="18"/>
      <w:lang w:eastAsia="zh-CN"/>
    </w:rPr>
  </w:style>
  <w:style w:type="paragraph" w:styleId="Index6">
    <w:name w:val="index 6"/>
    <w:basedOn w:val="Normal"/>
    <w:next w:val="Normal"/>
    <w:autoRedefine/>
    <w:uiPriority w:val="99"/>
    <w:unhideWhenUsed/>
    <w:rsid w:val="00B923FF"/>
    <w:pPr>
      <w:spacing w:before="0" w:after="0"/>
      <w:ind w:left="1320" w:hanging="220"/>
    </w:pPr>
    <w:rPr>
      <w:rFonts w:asciiTheme="minorHAnsi" w:eastAsiaTheme="minorEastAsia" w:hAnsiTheme="minorHAnsi"/>
      <w:color w:val="auto"/>
      <w:sz w:val="18"/>
      <w:szCs w:val="18"/>
      <w:lang w:eastAsia="zh-CN"/>
    </w:rPr>
  </w:style>
  <w:style w:type="paragraph" w:styleId="Index7">
    <w:name w:val="index 7"/>
    <w:basedOn w:val="Normal"/>
    <w:next w:val="Normal"/>
    <w:autoRedefine/>
    <w:uiPriority w:val="99"/>
    <w:unhideWhenUsed/>
    <w:rsid w:val="00B923FF"/>
    <w:pPr>
      <w:spacing w:before="0" w:after="0"/>
      <w:ind w:left="1540" w:hanging="220"/>
    </w:pPr>
    <w:rPr>
      <w:rFonts w:asciiTheme="minorHAnsi" w:eastAsiaTheme="minorEastAsia" w:hAnsiTheme="minorHAnsi"/>
      <w:color w:val="auto"/>
      <w:sz w:val="18"/>
      <w:szCs w:val="18"/>
      <w:lang w:eastAsia="zh-CN"/>
    </w:rPr>
  </w:style>
  <w:style w:type="paragraph" w:styleId="Index8">
    <w:name w:val="index 8"/>
    <w:basedOn w:val="Normal"/>
    <w:next w:val="Normal"/>
    <w:autoRedefine/>
    <w:uiPriority w:val="99"/>
    <w:unhideWhenUsed/>
    <w:rsid w:val="00B923FF"/>
    <w:pPr>
      <w:spacing w:before="0" w:after="0"/>
      <w:ind w:left="1760" w:hanging="220"/>
    </w:pPr>
    <w:rPr>
      <w:rFonts w:asciiTheme="minorHAnsi" w:eastAsiaTheme="minorEastAsia" w:hAnsiTheme="minorHAnsi"/>
      <w:color w:val="auto"/>
      <w:sz w:val="18"/>
      <w:szCs w:val="18"/>
      <w:lang w:eastAsia="zh-CN"/>
    </w:rPr>
  </w:style>
  <w:style w:type="paragraph" w:styleId="Index9">
    <w:name w:val="index 9"/>
    <w:basedOn w:val="Normal"/>
    <w:next w:val="Normal"/>
    <w:autoRedefine/>
    <w:uiPriority w:val="99"/>
    <w:unhideWhenUsed/>
    <w:rsid w:val="00B923FF"/>
    <w:pPr>
      <w:spacing w:before="0" w:after="0"/>
      <w:ind w:left="1980" w:hanging="220"/>
    </w:pPr>
    <w:rPr>
      <w:rFonts w:asciiTheme="minorHAnsi" w:eastAsiaTheme="minorEastAsia" w:hAnsiTheme="minorHAnsi"/>
      <w:color w:val="auto"/>
      <w:sz w:val="18"/>
      <w:szCs w:val="18"/>
      <w:lang w:eastAsia="zh-CN"/>
    </w:rPr>
  </w:style>
  <w:style w:type="paragraph" w:styleId="Titreindex">
    <w:name w:val="index heading"/>
    <w:basedOn w:val="Normal"/>
    <w:next w:val="Index1"/>
    <w:uiPriority w:val="99"/>
    <w:unhideWhenUsed/>
    <w:rsid w:val="00B923FF"/>
    <w:pPr>
      <w:pBdr>
        <w:top w:val="single" w:sz="12" w:space="0" w:color="auto"/>
      </w:pBdr>
      <w:spacing w:before="360" w:after="240"/>
    </w:pPr>
    <w:rPr>
      <w:rFonts w:asciiTheme="minorHAnsi" w:eastAsiaTheme="minorEastAsia" w:hAnsiTheme="minorHAnsi"/>
      <w:b/>
      <w:bCs/>
      <w:i/>
      <w:iCs/>
      <w:color w:val="auto"/>
      <w:sz w:val="26"/>
      <w:szCs w:val="26"/>
      <w:lang w:eastAsia="zh-CN"/>
    </w:rPr>
  </w:style>
  <w:style w:type="paragraph" w:styleId="TM3">
    <w:name w:val="toc 3"/>
    <w:basedOn w:val="Normal"/>
    <w:next w:val="Normal"/>
    <w:autoRedefine/>
    <w:uiPriority w:val="39"/>
    <w:unhideWhenUsed/>
    <w:qFormat/>
    <w:rsid w:val="00B923FF"/>
    <w:pPr>
      <w:spacing w:before="0" w:after="100" w:line="276" w:lineRule="auto"/>
      <w:ind w:left="440"/>
    </w:pPr>
    <w:rPr>
      <w:rFonts w:asciiTheme="minorHAnsi" w:eastAsiaTheme="minorEastAsia" w:hAnsiTheme="minorHAnsi" w:cstheme="minorBidi"/>
      <w:color w:val="auto"/>
      <w:sz w:val="22"/>
      <w:szCs w:val="22"/>
    </w:rPr>
  </w:style>
  <w:style w:type="paragraph" w:styleId="Explorateurdedocuments">
    <w:name w:val="Document Map"/>
    <w:basedOn w:val="Normal"/>
    <w:link w:val="ExplorateurdedocumentsCar"/>
    <w:uiPriority w:val="99"/>
    <w:semiHidden/>
    <w:unhideWhenUsed/>
    <w:rsid w:val="00B923FF"/>
    <w:pPr>
      <w:spacing w:before="0" w:after="0"/>
    </w:pPr>
    <w:rPr>
      <w:rFonts w:ascii="Tahoma" w:eastAsiaTheme="minorEastAsia" w:hAnsi="Tahoma" w:cs="Tahoma"/>
      <w:color w:val="auto"/>
      <w:sz w:val="16"/>
      <w:szCs w:val="16"/>
      <w:lang w:eastAsia="zh-CN"/>
    </w:rPr>
  </w:style>
  <w:style w:type="character" w:customStyle="1" w:styleId="ExplorateurdedocumentsCar">
    <w:name w:val="Explorateur de documents Car"/>
    <w:basedOn w:val="Policepardfaut"/>
    <w:link w:val="Explorateurdedocuments"/>
    <w:uiPriority w:val="99"/>
    <w:semiHidden/>
    <w:rsid w:val="00B923FF"/>
    <w:rPr>
      <w:rFonts w:ascii="Tahoma" w:hAnsi="Tahoma" w:cs="Tahoma"/>
      <w:sz w:val="16"/>
      <w:szCs w:val="16"/>
    </w:rPr>
  </w:style>
  <w:style w:type="paragraph" w:customStyle="1" w:styleId="Req-Manual">
    <w:name w:val="[Req-Manual]"/>
    <w:basedOn w:val="Normal"/>
    <w:qFormat/>
    <w:rsid w:val="00B923FF"/>
    <w:pPr>
      <w:spacing w:before="240" w:after="0" w:line="240" w:lineRule="atLeast"/>
      <w:ind w:left="990" w:hanging="810"/>
    </w:pPr>
    <w:rPr>
      <w:rFonts w:ascii="Calibri" w:eastAsiaTheme="minorEastAsia" w:hAnsi="Calibri"/>
      <w:color w:val="auto"/>
      <w:sz w:val="22"/>
      <w:szCs w:val="22"/>
      <w:lang w:eastAsia="zh-CN"/>
    </w:rPr>
  </w:style>
  <w:style w:type="character" w:styleId="Accentuation">
    <w:name w:val="Emphasis"/>
    <w:basedOn w:val="Policepardfaut"/>
    <w:uiPriority w:val="20"/>
    <w:qFormat/>
    <w:rsid w:val="00B923FF"/>
    <w:rPr>
      <w:i w:val="0"/>
      <w:iCs w:val="0"/>
      <w:color w:val="CC0000"/>
    </w:rPr>
  </w:style>
  <w:style w:type="character" w:customStyle="1" w:styleId="phonetic2">
    <w:name w:val="phonetic2"/>
    <w:basedOn w:val="Policepardfaut"/>
    <w:rsid w:val="00B923FF"/>
    <w:rPr>
      <w:rFonts w:ascii="Lucida Sans Unicode" w:hAnsi="Lucida Sans Unicode" w:cs="Lucida Sans Unicode" w:hint="default"/>
      <w:b w:val="0"/>
      <w:bCs w:val="0"/>
      <w:color w:val="666666"/>
      <w:sz w:val="22"/>
      <w:szCs w:val="22"/>
    </w:rPr>
  </w:style>
  <w:style w:type="paragraph" w:customStyle="1" w:styleId="Reference">
    <w:name w:val="Reference"/>
    <w:basedOn w:val="Normal"/>
    <w:rsid w:val="00B923FF"/>
    <w:pPr>
      <w:numPr>
        <w:numId w:val="2"/>
      </w:numPr>
      <w:spacing w:before="0" w:after="0"/>
    </w:pPr>
    <w:rPr>
      <w:rFonts w:ascii="Times New Roman" w:hAnsi="Times New Roman"/>
      <w:color w:val="auto"/>
      <w:sz w:val="24"/>
      <w:szCs w:val="20"/>
      <w:lang w:val="en-CA"/>
    </w:rPr>
  </w:style>
  <w:style w:type="paragraph" w:customStyle="1" w:styleId="2">
    <w:name w:val="样式 编写建议 + 首行缩进:  2 字符"/>
    <w:basedOn w:val="Normal"/>
    <w:next w:val="Retrait1religne"/>
    <w:rsid w:val="00C07968"/>
    <w:pPr>
      <w:autoSpaceDE w:val="0"/>
      <w:autoSpaceDN w:val="0"/>
      <w:adjustRightInd w:val="0"/>
      <w:spacing w:before="0" w:after="0" w:line="360" w:lineRule="auto"/>
      <w:ind w:firstLineChars="200" w:firstLine="420"/>
    </w:pPr>
    <w:rPr>
      <w:rFonts w:ascii="Arial" w:eastAsia="SimSun" w:hAnsi="Arial" w:cs="SimSun"/>
      <w:i/>
      <w:iCs/>
      <w:color w:val="0000FF"/>
      <w:sz w:val="21"/>
      <w:szCs w:val="20"/>
      <w:lang w:eastAsia="zh-CN"/>
    </w:rPr>
  </w:style>
  <w:style w:type="paragraph" w:styleId="Corpsdetexte">
    <w:name w:val="Body Text"/>
    <w:basedOn w:val="Normal"/>
    <w:link w:val="CorpsdetexteCar"/>
    <w:uiPriority w:val="99"/>
    <w:semiHidden/>
    <w:unhideWhenUsed/>
    <w:rsid w:val="00C07968"/>
  </w:style>
  <w:style w:type="character" w:customStyle="1" w:styleId="CorpsdetexteCar">
    <w:name w:val="Corps de texte Car"/>
    <w:basedOn w:val="Policepardfaut"/>
    <w:link w:val="Corpsdetexte"/>
    <w:uiPriority w:val="99"/>
    <w:semiHidden/>
    <w:rsid w:val="00C07968"/>
    <w:rPr>
      <w:rFonts w:ascii="Helvetica" w:eastAsia="Times New Roman" w:hAnsi="Helvetica" w:cs="Times New Roman"/>
      <w:color w:val="3D3E40"/>
      <w:sz w:val="20"/>
      <w:szCs w:val="24"/>
      <w:lang w:eastAsia="en-US"/>
    </w:rPr>
  </w:style>
  <w:style w:type="paragraph" w:styleId="Retrait1religne">
    <w:name w:val="Body Text First Indent"/>
    <w:basedOn w:val="Corpsdetexte"/>
    <w:link w:val="Retrait1religneCar"/>
    <w:uiPriority w:val="99"/>
    <w:semiHidden/>
    <w:unhideWhenUsed/>
    <w:rsid w:val="00C07968"/>
    <w:pPr>
      <w:ind w:firstLine="360"/>
    </w:pPr>
  </w:style>
  <w:style w:type="character" w:customStyle="1" w:styleId="Retrait1religneCar">
    <w:name w:val="Retrait 1re ligne Car"/>
    <w:basedOn w:val="CorpsdetexteCar"/>
    <w:link w:val="Retrait1religne"/>
    <w:uiPriority w:val="99"/>
    <w:semiHidden/>
    <w:rsid w:val="00C07968"/>
    <w:rPr>
      <w:rFonts w:ascii="Helvetica" w:eastAsia="Times New Roman" w:hAnsi="Helvetica" w:cs="Times New Roman"/>
      <w:color w:val="3D3E40"/>
      <w:sz w:val="20"/>
      <w:szCs w:val="24"/>
      <w:lang w:eastAsia="en-US"/>
    </w:rPr>
  </w:style>
  <w:style w:type="character" w:styleId="Textedelespacerserv">
    <w:name w:val="Placeholder Text"/>
    <w:basedOn w:val="Policepardfaut"/>
    <w:uiPriority w:val="99"/>
    <w:semiHidden/>
    <w:rsid w:val="007E63BB"/>
    <w:rPr>
      <w:color w:val="808080"/>
    </w:rPr>
  </w:style>
  <w:style w:type="paragraph" w:styleId="Citation">
    <w:name w:val="Quote"/>
    <w:basedOn w:val="Normal"/>
    <w:next w:val="Normal"/>
    <w:link w:val="CitationCar"/>
    <w:uiPriority w:val="29"/>
    <w:qFormat/>
    <w:rsid w:val="00CA28A5"/>
    <w:rPr>
      <w:i/>
      <w:iCs/>
      <w:color w:val="000000" w:themeColor="text1"/>
    </w:rPr>
  </w:style>
  <w:style w:type="character" w:customStyle="1" w:styleId="CitationCar">
    <w:name w:val="Citation Car"/>
    <w:basedOn w:val="Policepardfaut"/>
    <w:link w:val="Citation"/>
    <w:uiPriority w:val="29"/>
    <w:rsid w:val="00CA28A5"/>
    <w:rPr>
      <w:rFonts w:ascii="Helvetica" w:eastAsia="Times New Roman" w:hAnsi="Helvetica" w:cs="Times New Roman"/>
      <w:i/>
      <w:iCs/>
      <w:color w:val="000000" w:themeColor="text1"/>
      <w:sz w:val="20"/>
      <w:szCs w:val="24"/>
      <w:lang w:eastAsia="en-US"/>
    </w:rPr>
  </w:style>
  <w:style w:type="character" w:customStyle="1" w:styleId="apple-converted-space">
    <w:name w:val="apple-converted-space"/>
    <w:basedOn w:val="Policepardfaut"/>
    <w:rsid w:val="005701B5"/>
  </w:style>
  <w:style w:type="paragraph" w:customStyle="1" w:styleId="Default">
    <w:name w:val="Default"/>
    <w:rsid w:val="003E72A1"/>
    <w:pPr>
      <w:autoSpaceDE w:val="0"/>
      <w:autoSpaceDN w:val="0"/>
      <w:adjustRightInd w:val="0"/>
      <w:spacing w:after="0" w:line="240" w:lineRule="auto"/>
    </w:pPr>
    <w:rPr>
      <w:rFonts w:ascii="Times New Roman" w:hAnsi="Times New Roman" w:cs="Times New Roman"/>
      <w:color w:val="000000"/>
      <w:sz w:val="24"/>
      <w:szCs w:val="24"/>
      <w:lang w:val="fr-FR"/>
    </w:rPr>
  </w:style>
  <w:style w:type="character" w:styleId="Lienhypertextesuivivisit">
    <w:name w:val="FollowedHyperlink"/>
    <w:basedOn w:val="Policepardfaut"/>
    <w:uiPriority w:val="99"/>
    <w:semiHidden/>
    <w:unhideWhenUsed/>
    <w:rsid w:val="00954108"/>
    <w:rPr>
      <w:color w:val="800080" w:themeColor="followedHyperlink"/>
      <w:u w:val="single"/>
    </w:rPr>
  </w:style>
  <w:style w:type="paragraph" w:styleId="Lgende">
    <w:name w:val="caption"/>
    <w:basedOn w:val="Normal"/>
    <w:next w:val="Normal"/>
    <w:uiPriority w:val="35"/>
    <w:unhideWhenUsed/>
    <w:qFormat/>
    <w:rsid w:val="00C22C10"/>
    <w:pPr>
      <w:spacing w:before="0" w:after="200"/>
    </w:pPr>
    <w:rPr>
      <w:b/>
      <w:bCs/>
      <w:color w:val="4F81BD" w:themeColor="accent1"/>
      <w:sz w:val="18"/>
      <w:szCs w:val="18"/>
    </w:rPr>
  </w:style>
  <w:style w:type="character" w:styleId="Marquedecommentaire">
    <w:name w:val="annotation reference"/>
    <w:basedOn w:val="Policepardfaut"/>
    <w:uiPriority w:val="99"/>
    <w:semiHidden/>
    <w:unhideWhenUsed/>
    <w:rsid w:val="00E9725E"/>
    <w:rPr>
      <w:sz w:val="16"/>
      <w:szCs w:val="16"/>
    </w:rPr>
  </w:style>
  <w:style w:type="paragraph" w:styleId="Commentaire">
    <w:name w:val="annotation text"/>
    <w:basedOn w:val="Normal"/>
    <w:link w:val="CommentaireCar"/>
    <w:uiPriority w:val="99"/>
    <w:semiHidden/>
    <w:unhideWhenUsed/>
    <w:rsid w:val="00E9725E"/>
    <w:rPr>
      <w:szCs w:val="20"/>
    </w:rPr>
  </w:style>
  <w:style w:type="character" w:customStyle="1" w:styleId="CommentaireCar">
    <w:name w:val="Commentaire Car"/>
    <w:basedOn w:val="Policepardfaut"/>
    <w:link w:val="Commentaire"/>
    <w:uiPriority w:val="99"/>
    <w:semiHidden/>
    <w:rsid w:val="00E9725E"/>
    <w:rPr>
      <w:rFonts w:ascii="Helvetica" w:eastAsia="Times New Roman" w:hAnsi="Helvetica" w:cs="Times New Roman"/>
      <w:color w:val="3D3E40"/>
      <w:sz w:val="20"/>
      <w:szCs w:val="20"/>
      <w:lang w:eastAsia="en-US"/>
    </w:rPr>
  </w:style>
  <w:style w:type="paragraph" w:styleId="Objetducommentaire">
    <w:name w:val="annotation subject"/>
    <w:basedOn w:val="Commentaire"/>
    <w:next w:val="Commentaire"/>
    <w:link w:val="ObjetducommentaireCar"/>
    <w:uiPriority w:val="99"/>
    <w:semiHidden/>
    <w:unhideWhenUsed/>
    <w:rsid w:val="00E9725E"/>
    <w:rPr>
      <w:b/>
      <w:bCs/>
    </w:rPr>
  </w:style>
  <w:style w:type="character" w:customStyle="1" w:styleId="ObjetducommentaireCar">
    <w:name w:val="Objet du commentaire Car"/>
    <w:basedOn w:val="CommentaireCar"/>
    <w:link w:val="Objetducommentaire"/>
    <w:uiPriority w:val="99"/>
    <w:semiHidden/>
    <w:rsid w:val="00E9725E"/>
    <w:rPr>
      <w:rFonts w:ascii="Helvetica" w:eastAsia="Times New Roman" w:hAnsi="Helvetica" w:cs="Times New Roman"/>
      <w:b/>
      <w:bCs/>
      <w:color w:val="3D3E40"/>
      <w:sz w:val="20"/>
      <w:szCs w:val="20"/>
      <w:lang w:eastAsia="en-US"/>
    </w:rPr>
  </w:style>
  <w:style w:type="paragraph" w:customStyle="1" w:styleId="TableRow">
    <w:name w:val="Table Row"/>
    <w:basedOn w:val="Normal"/>
    <w:link w:val="TableRowChar"/>
    <w:rsid w:val="005A3DB1"/>
    <w:pPr>
      <w:spacing w:before="20" w:after="20"/>
    </w:pPr>
    <w:rPr>
      <w:rFonts w:ascii="Times New Roman" w:eastAsia="SimSun" w:hAnsi="Times New Roman"/>
      <w:color w:val="auto"/>
      <w:szCs w:val="20"/>
      <w:lang w:val="en-GB"/>
    </w:rPr>
  </w:style>
  <w:style w:type="paragraph" w:customStyle="1" w:styleId="App1">
    <w:name w:val="App1"/>
    <w:basedOn w:val="Normal"/>
    <w:next w:val="Normal"/>
    <w:rsid w:val="005A3DB1"/>
    <w:pPr>
      <w:keepNext/>
      <w:pageBreakBefore/>
      <w:numPr>
        <w:numId w:val="33"/>
      </w:numPr>
      <w:tabs>
        <w:tab w:val="right" w:pos="10080"/>
      </w:tabs>
      <w:spacing w:before="0" w:after="60"/>
      <w:outlineLvl w:val="0"/>
    </w:pPr>
    <w:rPr>
      <w:rFonts w:ascii="Arial Narrow" w:eastAsia="SimSun" w:hAnsi="Arial Narrow"/>
      <w:b/>
      <w:color w:val="auto"/>
      <w:sz w:val="36"/>
      <w:szCs w:val="20"/>
      <w:lang w:val="en-GB"/>
    </w:rPr>
  </w:style>
  <w:style w:type="paragraph" w:customStyle="1" w:styleId="App2">
    <w:name w:val="App2"/>
    <w:basedOn w:val="App1"/>
    <w:next w:val="Normal"/>
    <w:rsid w:val="005A3DB1"/>
    <w:pPr>
      <w:pageBreakBefore w:val="0"/>
      <w:numPr>
        <w:ilvl w:val="1"/>
      </w:numPr>
      <w:tabs>
        <w:tab w:val="clear" w:pos="10080"/>
      </w:tabs>
      <w:spacing w:before="180"/>
      <w:outlineLvl w:val="1"/>
    </w:pPr>
    <w:rPr>
      <w:rFonts w:ascii="Arial" w:hAnsi="Arial" w:cs="Arial"/>
      <w:sz w:val="32"/>
    </w:rPr>
  </w:style>
  <w:style w:type="paragraph" w:customStyle="1" w:styleId="App3">
    <w:name w:val="App3"/>
    <w:basedOn w:val="App2"/>
    <w:next w:val="Normal"/>
    <w:rsid w:val="005A3DB1"/>
    <w:pPr>
      <w:numPr>
        <w:ilvl w:val="2"/>
      </w:numPr>
      <w:spacing w:before="120" w:after="40"/>
      <w:outlineLvl w:val="2"/>
    </w:pPr>
    <w:rPr>
      <w:sz w:val="28"/>
    </w:rPr>
  </w:style>
  <w:style w:type="paragraph" w:customStyle="1" w:styleId="App4">
    <w:name w:val="App4"/>
    <w:basedOn w:val="App3"/>
    <w:next w:val="Normal"/>
    <w:rsid w:val="005A3DB1"/>
    <w:pPr>
      <w:numPr>
        <w:ilvl w:val="3"/>
      </w:numPr>
      <w:outlineLvl w:val="3"/>
    </w:pPr>
    <w:rPr>
      <w:sz w:val="24"/>
      <w:szCs w:val="24"/>
    </w:rPr>
  </w:style>
  <w:style w:type="character" w:customStyle="1" w:styleId="TableRowChar">
    <w:name w:val="Table Row Char"/>
    <w:link w:val="TableRow"/>
    <w:locked/>
    <w:rsid w:val="005A3DB1"/>
    <w:rPr>
      <w:rFonts w:ascii="Times New Roman" w:eastAsia="SimSun" w:hAnsi="Times New Roman" w:cs="Times New Roman"/>
      <w:sz w:val="20"/>
      <w:szCs w:val="20"/>
      <w:lang w:val="en-GB" w:eastAsia="en-US"/>
    </w:rPr>
  </w:style>
  <w:style w:type="paragraph" w:customStyle="1" w:styleId="RefLabel">
    <w:name w:val="RefLabel"/>
    <w:basedOn w:val="Normal"/>
    <w:link w:val="RefLabelChar"/>
    <w:rsid w:val="00330C9C"/>
    <w:pPr>
      <w:spacing w:after="60"/>
    </w:pPr>
    <w:rPr>
      <w:rFonts w:ascii="Times New Roman" w:eastAsia="SimSun" w:hAnsi="Times New Roman"/>
      <w:b/>
      <w:color w:val="auto"/>
      <w:szCs w:val="20"/>
      <w:lang w:val="en-GB"/>
    </w:rPr>
  </w:style>
  <w:style w:type="character" w:customStyle="1" w:styleId="RefLabelChar">
    <w:name w:val="RefLabel Char"/>
    <w:link w:val="RefLabel"/>
    <w:rsid w:val="00330C9C"/>
    <w:rPr>
      <w:rFonts w:ascii="Times New Roman" w:eastAsia="SimSun" w:hAnsi="Times New Roman" w:cs="Times New Roman"/>
      <w:b/>
      <w:sz w:val="20"/>
      <w:szCs w:val="20"/>
      <w:lang w:val="en-GB" w:eastAsia="en-US"/>
    </w:rPr>
  </w:style>
  <w:style w:type="paragraph" w:customStyle="1" w:styleId="TableHead">
    <w:name w:val="TableHead"/>
    <w:basedOn w:val="Normal"/>
    <w:rsid w:val="00303996"/>
    <w:pPr>
      <w:spacing w:before="20" w:after="20"/>
      <w:jc w:val="center"/>
    </w:pPr>
    <w:rPr>
      <w:rFonts w:ascii="Times New Roman" w:hAnsi="Times New Roman"/>
      <w:b/>
      <w:snapToGrid w:val="0"/>
      <w:color w:val="auto"/>
      <w:sz w:val="18"/>
      <w:szCs w:val="20"/>
      <w:lang w:val="en-GB"/>
    </w:rPr>
  </w:style>
  <w:style w:type="table" w:styleId="Grilledutableau">
    <w:name w:val="Table Grid"/>
    <w:basedOn w:val="TableauNormal"/>
    <w:uiPriority w:val="59"/>
    <w:rsid w:val="00894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BE717E"/>
    <w:pPr>
      <w:spacing w:after="0" w:line="240" w:lineRule="auto"/>
    </w:pPr>
    <w:rPr>
      <w:rFonts w:ascii="Helvetica" w:eastAsia="Times New Roman" w:hAnsi="Helvetica" w:cs="Times New Roman"/>
      <w:color w:val="3D3E40"/>
      <w:sz w:val="2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59029">
      <w:bodyDiv w:val="1"/>
      <w:marLeft w:val="0"/>
      <w:marRight w:val="0"/>
      <w:marTop w:val="0"/>
      <w:marBottom w:val="0"/>
      <w:divBdr>
        <w:top w:val="none" w:sz="0" w:space="0" w:color="auto"/>
        <w:left w:val="none" w:sz="0" w:space="0" w:color="auto"/>
        <w:bottom w:val="none" w:sz="0" w:space="0" w:color="auto"/>
        <w:right w:val="none" w:sz="0" w:space="0" w:color="auto"/>
      </w:divBdr>
    </w:div>
    <w:div w:id="13384204">
      <w:bodyDiv w:val="1"/>
      <w:marLeft w:val="0"/>
      <w:marRight w:val="0"/>
      <w:marTop w:val="0"/>
      <w:marBottom w:val="0"/>
      <w:divBdr>
        <w:top w:val="none" w:sz="0" w:space="0" w:color="auto"/>
        <w:left w:val="none" w:sz="0" w:space="0" w:color="auto"/>
        <w:bottom w:val="none" w:sz="0" w:space="0" w:color="auto"/>
        <w:right w:val="none" w:sz="0" w:space="0" w:color="auto"/>
      </w:divBdr>
    </w:div>
    <w:div w:id="15692283">
      <w:bodyDiv w:val="1"/>
      <w:marLeft w:val="0"/>
      <w:marRight w:val="0"/>
      <w:marTop w:val="0"/>
      <w:marBottom w:val="0"/>
      <w:divBdr>
        <w:top w:val="none" w:sz="0" w:space="0" w:color="auto"/>
        <w:left w:val="none" w:sz="0" w:space="0" w:color="auto"/>
        <w:bottom w:val="none" w:sz="0" w:space="0" w:color="auto"/>
        <w:right w:val="none" w:sz="0" w:space="0" w:color="auto"/>
      </w:divBdr>
    </w:div>
    <w:div w:id="17242411">
      <w:bodyDiv w:val="1"/>
      <w:marLeft w:val="0"/>
      <w:marRight w:val="0"/>
      <w:marTop w:val="0"/>
      <w:marBottom w:val="0"/>
      <w:divBdr>
        <w:top w:val="none" w:sz="0" w:space="0" w:color="auto"/>
        <w:left w:val="none" w:sz="0" w:space="0" w:color="auto"/>
        <w:bottom w:val="none" w:sz="0" w:space="0" w:color="auto"/>
        <w:right w:val="none" w:sz="0" w:space="0" w:color="auto"/>
      </w:divBdr>
    </w:div>
    <w:div w:id="19473044">
      <w:bodyDiv w:val="1"/>
      <w:marLeft w:val="0"/>
      <w:marRight w:val="0"/>
      <w:marTop w:val="0"/>
      <w:marBottom w:val="0"/>
      <w:divBdr>
        <w:top w:val="none" w:sz="0" w:space="0" w:color="auto"/>
        <w:left w:val="none" w:sz="0" w:space="0" w:color="auto"/>
        <w:bottom w:val="none" w:sz="0" w:space="0" w:color="auto"/>
        <w:right w:val="none" w:sz="0" w:space="0" w:color="auto"/>
      </w:divBdr>
    </w:div>
    <w:div w:id="52243274">
      <w:bodyDiv w:val="1"/>
      <w:marLeft w:val="0"/>
      <w:marRight w:val="0"/>
      <w:marTop w:val="0"/>
      <w:marBottom w:val="0"/>
      <w:divBdr>
        <w:top w:val="none" w:sz="0" w:space="0" w:color="auto"/>
        <w:left w:val="none" w:sz="0" w:space="0" w:color="auto"/>
        <w:bottom w:val="none" w:sz="0" w:space="0" w:color="auto"/>
        <w:right w:val="none" w:sz="0" w:space="0" w:color="auto"/>
      </w:divBdr>
    </w:div>
    <w:div w:id="64768656">
      <w:bodyDiv w:val="1"/>
      <w:marLeft w:val="0"/>
      <w:marRight w:val="0"/>
      <w:marTop w:val="0"/>
      <w:marBottom w:val="0"/>
      <w:divBdr>
        <w:top w:val="none" w:sz="0" w:space="0" w:color="auto"/>
        <w:left w:val="none" w:sz="0" w:space="0" w:color="auto"/>
        <w:bottom w:val="none" w:sz="0" w:space="0" w:color="auto"/>
        <w:right w:val="none" w:sz="0" w:space="0" w:color="auto"/>
      </w:divBdr>
    </w:div>
    <w:div w:id="78447868">
      <w:bodyDiv w:val="1"/>
      <w:marLeft w:val="0"/>
      <w:marRight w:val="0"/>
      <w:marTop w:val="0"/>
      <w:marBottom w:val="0"/>
      <w:divBdr>
        <w:top w:val="none" w:sz="0" w:space="0" w:color="auto"/>
        <w:left w:val="none" w:sz="0" w:space="0" w:color="auto"/>
        <w:bottom w:val="none" w:sz="0" w:space="0" w:color="auto"/>
        <w:right w:val="none" w:sz="0" w:space="0" w:color="auto"/>
      </w:divBdr>
    </w:div>
    <w:div w:id="86267109">
      <w:bodyDiv w:val="1"/>
      <w:marLeft w:val="0"/>
      <w:marRight w:val="0"/>
      <w:marTop w:val="0"/>
      <w:marBottom w:val="0"/>
      <w:divBdr>
        <w:top w:val="none" w:sz="0" w:space="0" w:color="auto"/>
        <w:left w:val="none" w:sz="0" w:space="0" w:color="auto"/>
        <w:bottom w:val="none" w:sz="0" w:space="0" w:color="auto"/>
        <w:right w:val="none" w:sz="0" w:space="0" w:color="auto"/>
      </w:divBdr>
    </w:div>
    <w:div w:id="93013066">
      <w:bodyDiv w:val="1"/>
      <w:marLeft w:val="0"/>
      <w:marRight w:val="0"/>
      <w:marTop w:val="0"/>
      <w:marBottom w:val="0"/>
      <w:divBdr>
        <w:top w:val="none" w:sz="0" w:space="0" w:color="auto"/>
        <w:left w:val="none" w:sz="0" w:space="0" w:color="auto"/>
        <w:bottom w:val="none" w:sz="0" w:space="0" w:color="auto"/>
        <w:right w:val="none" w:sz="0" w:space="0" w:color="auto"/>
      </w:divBdr>
    </w:div>
    <w:div w:id="123472655">
      <w:bodyDiv w:val="1"/>
      <w:marLeft w:val="0"/>
      <w:marRight w:val="0"/>
      <w:marTop w:val="0"/>
      <w:marBottom w:val="0"/>
      <w:divBdr>
        <w:top w:val="none" w:sz="0" w:space="0" w:color="auto"/>
        <w:left w:val="none" w:sz="0" w:space="0" w:color="auto"/>
        <w:bottom w:val="none" w:sz="0" w:space="0" w:color="auto"/>
        <w:right w:val="none" w:sz="0" w:space="0" w:color="auto"/>
      </w:divBdr>
    </w:div>
    <w:div w:id="125199062">
      <w:bodyDiv w:val="1"/>
      <w:marLeft w:val="0"/>
      <w:marRight w:val="0"/>
      <w:marTop w:val="0"/>
      <w:marBottom w:val="0"/>
      <w:divBdr>
        <w:top w:val="none" w:sz="0" w:space="0" w:color="auto"/>
        <w:left w:val="none" w:sz="0" w:space="0" w:color="auto"/>
        <w:bottom w:val="none" w:sz="0" w:space="0" w:color="auto"/>
        <w:right w:val="none" w:sz="0" w:space="0" w:color="auto"/>
      </w:divBdr>
    </w:div>
    <w:div w:id="126826784">
      <w:bodyDiv w:val="1"/>
      <w:marLeft w:val="0"/>
      <w:marRight w:val="0"/>
      <w:marTop w:val="0"/>
      <w:marBottom w:val="0"/>
      <w:divBdr>
        <w:top w:val="none" w:sz="0" w:space="0" w:color="auto"/>
        <w:left w:val="none" w:sz="0" w:space="0" w:color="auto"/>
        <w:bottom w:val="none" w:sz="0" w:space="0" w:color="auto"/>
        <w:right w:val="none" w:sz="0" w:space="0" w:color="auto"/>
      </w:divBdr>
    </w:div>
    <w:div w:id="130752797">
      <w:bodyDiv w:val="1"/>
      <w:marLeft w:val="0"/>
      <w:marRight w:val="0"/>
      <w:marTop w:val="0"/>
      <w:marBottom w:val="0"/>
      <w:divBdr>
        <w:top w:val="none" w:sz="0" w:space="0" w:color="auto"/>
        <w:left w:val="none" w:sz="0" w:space="0" w:color="auto"/>
        <w:bottom w:val="none" w:sz="0" w:space="0" w:color="auto"/>
        <w:right w:val="none" w:sz="0" w:space="0" w:color="auto"/>
      </w:divBdr>
    </w:div>
    <w:div w:id="140927160">
      <w:bodyDiv w:val="1"/>
      <w:marLeft w:val="0"/>
      <w:marRight w:val="0"/>
      <w:marTop w:val="0"/>
      <w:marBottom w:val="0"/>
      <w:divBdr>
        <w:top w:val="none" w:sz="0" w:space="0" w:color="auto"/>
        <w:left w:val="none" w:sz="0" w:space="0" w:color="auto"/>
        <w:bottom w:val="none" w:sz="0" w:space="0" w:color="auto"/>
        <w:right w:val="none" w:sz="0" w:space="0" w:color="auto"/>
      </w:divBdr>
    </w:div>
    <w:div w:id="153842983">
      <w:bodyDiv w:val="1"/>
      <w:marLeft w:val="0"/>
      <w:marRight w:val="0"/>
      <w:marTop w:val="0"/>
      <w:marBottom w:val="0"/>
      <w:divBdr>
        <w:top w:val="none" w:sz="0" w:space="0" w:color="auto"/>
        <w:left w:val="none" w:sz="0" w:space="0" w:color="auto"/>
        <w:bottom w:val="none" w:sz="0" w:space="0" w:color="auto"/>
        <w:right w:val="none" w:sz="0" w:space="0" w:color="auto"/>
      </w:divBdr>
    </w:div>
    <w:div w:id="169494736">
      <w:bodyDiv w:val="1"/>
      <w:marLeft w:val="0"/>
      <w:marRight w:val="0"/>
      <w:marTop w:val="0"/>
      <w:marBottom w:val="0"/>
      <w:divBdr>
        <w:top w:val="none" w:sz="0" w:space="0" w:color="auto"/>
        <w:left w:val="none" w:sz="0" w:space="0" w:color="auto"/>
        <w:bottom w:val="none" w:sz="0" w:space="0" w:color="auto"/>
        <w:right w:val="none" w:sz="0" w:space="0" w:color="auto"/>
      </w:divBdr>
    </w:div>
    <w:div w:id="221059377">
      <w:bodyDiv w:val="1"/>
      <w:marLeft w:val="0"/>
      <w:marRight w:val="0"/>
      <w:marTop w:val="0"/>
      <w:marBottom w:val="0"/>
      <w:divBdr>
        <w:top w:val="none" w:sz="0" w:space="0" w:color="auto"/>
        <w:left w:val="none" w:sz="0" w:space="0" w:color="auto"/>
        <w:bottom w:val="none" w:sz="0" w:space="0" w:color="auto"/>
        <w:right w:val="none" w:sz="0" w:space="0" w:color="auto"/>
      </w:divBdr>
    </w:div>
    <w:div w:id="244270320">
      <w:bodyDiv w:val="1"/>
      <w:marLeft w:val="0"/>
      <w:marRight w:val="0"/>
      <w:marTop w:val="0"/>
      <w:marBottom w:val="0"/>
      <w:divBdr>
        <w:top w:val="none" w:sz="0" w:space="0" w:color="auto"/>
        <w:left w:val="none" w:sz="0" w:space="0" w:color="auto"/>
        <w:bottom w:val="none" w:sz="0" w:space="0" w:color="auto"/>
        <w:right w:val="none" w:sz="0" w:space="0" w:color="auto"/>
      </w:divBdr>
    </w:div>
    <w:div w:id="267544289">
      <w:bodyDiv w:val="1"/>
      <w:marLeft w:val="0"/>
      <w:marRight w:val="0"/>
      <w:marTop w:val="0"/>
      <w:marBottom w:val="0"/>
      <w:divBdr>
        <w:top w:val="none" w:sz="0" w:space="0" w:color="auto"/>
        <w:left w:val="none" w:sz="0" w:space="0" w:color="auto"/>
        <w:bottom w:val="none" w:sz="0" w:space="0" w:color="auto"/>
        <w:right w:val="none" w:sz="0" w:space="0" w:color="auto"/>
      </w:divBdr>
    </w:div>
    <w:div w:id="324750832">
      <w:bodyDiv w:val="1"/>
      <w:marLeft w:val="0"/>
      <w:marRight w:val="0"/>
      <w:marTop w:val="0"/>
      <w:marBottom w:val="0"/>
      <w:divBdr>
        <w:top w:val="none" w:sz="0" w:space="0" w:color="auto"/>
        <w:left w:val="none" w:sz="0" w:space="0" w:color="auto"/>
        <w:bottom w:val="none" w:sz="0" w:space="0" w:color="auto"/>
        <w:right w:val="none" w:sz="0" w:space="0" w:color="auto"/>
      </w:divBdr>
    </w:div>
    <w:div w:id="336661520">
      <w:bodyDiv w:val="1"/>
      <w:marLeft w:val="0"/>
      <w:marRight w:val="0"/>
      <w:marTop w:val="0"/>
      <w:marBottom w:val="0"/>
      <w:divBdr>
        <w:top w:val="none" w:sz="0" w:space="0" w:color="auto"/>
        <w:left w:val="none" w:sz="0" w:space="0" w:color="auto"/>
        <w:bottom w:val="none" w:sz="0" w:space="0" w:color="auto"/>
        <w:right w:val="none" w:sz="0" w:space="0" w:color="auto"/>
      </w:divBdr>
    </w:div>
    <w:div w:id="347607716">
      <w:bodyDiv w:val="1"/>
      <w:marLeft w:val="0"/>
      <w:marRight w:val="0"/>
      <w:marTop w:val="0"/>
      <w:marBottom w:val="0"/>
      <w:divBdr>
        <w:top w:val="none" w:sz="0" w:space="0" w:color="auto"/>
        <w:left w:val="none" w:sz="0" w:space="0" w:color="auto"/>
        <w:bottom w:val="none" w:sz="0" w:space="0" w:color="auto"/>
        <w:right w:val="none" w:sz="0" w:space="0" w:color="auto"/>
      </w:divBdr>
    </w:div>
    <w:div w:id="347756479">
      <w:bodyDiv w:val="1"/>
      <w:marLeft w:val="0"/>
      <w:marRight w:val="0"/>
      <w:marTop w:val="0"/>
      <w:marBottom w:val="0"/>
      <w:divBdr>
        <w:top w:val="none" w:sz="0" w:space="0" w:color="auto"/>
        <w:left w:val="none" w:sz="0" w:space="0" w:color="auto"/>
        <w:bottom w:val="none" w:sz="0" w:space="0" w:color="auto"/>
        <w:right w:val="none" w:sz="0" w:space="0" w:color="auto"/>
      </w:divBdr>
    </w:div>
    <w:div w:id="357318213">
      <w:bodyDiv w:val="1"/>
      <w:marLeft w:val="0"/>
      <w:marRight w:val="0"/>
      <w:marTop w:val="0"/>
      <w:marBottom w:val="0"/>
      <w:divBdr>
        <w:top w:val="none" w:sz="0" w:space="0" w:color="auto"/>
        <w:left w:val="none" w:sz="0" w:space="0" w:color="auto"/>
        <w:bottom w:val="none" w:sz="0" w:space="0" w:color="auto"/>
        <w:right w:val="none" w:sz="0" w:space="0" w:color="auto"/>
      </w:divBdr>
    </w:div>
    <w:div w:id="382367201">
      <w:bodyDiv w:val="1"/>
      <w:marLeft w:val="0"/>
      <w:marRight w:val="0"/>
      <w:marTop w:val="0"/>
      <w:marBottom w:val="0"/>
      <w:divBdr>
        <w:top w:val="none" w:sz="0" w:space="0" w:color="auto"/>
        <w:left w:val="none" w:sz="0" w:space="0" w:color="auto"/>
        <w:bottom w:val="none" w:sz="0" w:space="0" w:color="auto"/>
        <w:right w:val="none" w:sz="0" w:space="0" w:color="auto"/>
      </w:divBdr>
    </w:div>
    <w:div w:id="427501252">
      <w:bodyDiv w:val="1"/>
      <w:marLeft w:val="0"/>
      <w:marRight w:val="0"/>
      <w:marTop w:val="0"/>
      <w:marBottom w:val="0"/>
      <w:divBdr>
        <w:top w:val="none" w:sz="0" w:space="0" w:color="auto"/>
        <w:left w:val="none" w:sz="0" w:space="0" w:color="auto"/>
        <w:bottom w:val="none" w:sz="0" w:space="0" w:color="auto"/>
        <w:right w:val="none" w:sz="0" w:space="0" w:color="auto"/>
      </w:divBdr>
    </w:div>
    <w:div w:id="431323909">
      <w:bodyDiv w:val="1"/>
      <w:marLeft w:val="0"/>
      <w:marRight w:val="0"/>
      <w:marTop w:val="0"/>
      <w:marBottom w:val="0"/>
      <w:divBdr>
        <w:top w:val="none" w:sz="0" w:space="0" w:color="auto"/>
        <w:left w:val="none" w:sz="0" w:space="0" w:color="auto"/>
        <w:bottom w:val="none" w:sz="0" w:space="0" w:color="auto"/>
        <w:right w:val="none" w:sz="0" w:space="0" w:color="auto"/>
      </w:divBdr>
    </w:div>
    <w:div w:id="433983397">
      <w:bodyDiv w:val="1"/>
      <w:marLeft w:val="0"/>
      <w:marRight w:val="0"/>
      <w:marTop w:val="0"/>
      <w:marBottom w:val="0"/>
      <w:divBdr>
        <w:top w:val="none" w:sz="0" w:space="0" w:color="auto"/>
        <w:left w:val="none" w:sz="0" w:space="0" w:color="auto"/>
        <w:bottom w:val="none" w:sz="0" w:space="0" w:color="auto"/>
        <w:right w:val="none" w:sz="0" w:space="0" w:color="auto"/>
      </w:divBdr>
    </w:div>
    <w:div w:id="454106730">
      <w:bodyDiv w:val="1"/>
      <w:marLeft w:val="0"/>
      <w:marRight w:val="0"/>
      <w:marTop w:val="0"/>
      <w:marBottom w:val="0"/>
      <w:divBdr>
        <w:top w:val="none" w:sz="0" w:space="0" w:color="auto"/>
        <w:left w:val="none" w:sz="0" w:space="0" w:color="auto"/>
        <w:bottom w:val="none" w:sz="0" w:space="0" w:color="auto"/>
        <w:right w:val="none" w:sz="0" w:space="0" w:color="auto"/>
      </w:divBdr>
    </w:div>
    <w:div w:id="469830455">
      <w:bodyDiv w:val="1"/>
      <w:marLeft w:val="0"/>
      <w:marRight w:val="0"/>
      <w:marTop w:val="0"/>
      <w:marBottom w:val="0"/>
      <w:divBdr>
        <w:top w:val="none" w:sz="0" w:space="0" w:color="auto"/>
        <w:left w:val="none" w:sz="0" w:space="0" w:color="auto"/>
        <w:bottom w:val="none" w:sz="0" w:space="0" w:color="auto"/>
        <w:right w:val="none" w:sz="0" w:space="0" w:color="auto"/>
      </w:divBdr>
    </w:div>
    <w:div w:id="483394653">
      <w:bodyDiv w:val="1"/>
      <w:marLeft w:val="0"/>
      <w:marRight w:val="0"/>
      <w:marTop w:val="0"/>
      <w:marBottom w:val="0"/>
      <w:divBdr>
        <w:top w:val="none" w:sz="0" w:space="0" w:color="auto"/>
        <w:left w:val="none" w:sz="0" w:space="0" w:color="auto"/>
        <w:bottom w:val="none" w:sz="0" w:space="0" w:color="auto"/>
        <w:right w:val="none" w:sz="0" w:space="0" w:color="auto"/>
      </w:divBdr>
    </w:div>
    <w:div w:id="485781513">
      <w:bodyDiv w:val="1"/>
      <w:marLeft w:val="0"/>
      <w:marRight w:val="0"/>
      <w:marTop w:val="0"/>
      <w:marBottom w:val="0"/>
      <w:divBdr>
        <w:top w:val="none" w:sz="0" w:space="0" w:color="auto"/>
        <w:left w:val="none" w:sz="0" w:space="0" w:color="auto"/>
        <w:bottom w:val="none" w:sz="0" w:space="0" w:color="auto"/>
        <w:right w:val="none" w:sz="0" w:space="0" w:color="auto"/>
      </w:divBdr>
    </w:div>
    <w:div w:id="514879541">
      <w:bodyDiv w:val="1"/>
      <w:marLeft w:val="0"/>
      <w:marRight w:val="0"/>
      <w:marTop w:val="0"/>
      <w:marBottom w:val="0"/>
      <w:divBdr>
        <w:top w:val="none" w:sz="0" w:space="0" w:color="auto"/>
        <w:left w:val="none" w:sz="0" w:space="0" w:color="auto"/>
        <w:bottom w:val="none" w:sz="0" w:space="0" w:color="auto"/>
        <w:right w:val="none" w:sz="0" w:space="0" w:color="auto"/>
      </w:divBdr>
    </w:div>
    <w:div w:id="519008287">
      <w:bodyDiv w:val="1"/>
      <w:marLeft w:val="0"/>
      <w:marRight w:val="0"/>
      <w:marTop w:val="0"/>
      <w:marBottom w:val="0"/>
      <w:divBdr>
        <w:top w:val="none" w:sz="0" w:space="0" w:color="auto"/>
        <w:left w:val="none" w:sz="0" w:space="0" w:color="auto"/>
        <w:bottom w:val="none" w:sz="0" w:space="0" w:color="auto"/>
        <w:right w:val="none" w:sz="0" w:space="0" w:color="auto"/>
      </w:divBdr>
    </w:div>
    <w:div w:id="531647937">
      <w:bodyDiv w:val="1"/>
      <w:marLeft w:val="0"/>
      <w:marRight w:val="0"/>
      <w:marTop w:val="0"/>
      <w:marBottom w:val="0"/>
      <w:divBdr>
        <w:top w:val="none" w:sz="0" w:space="0" w:color="auto"/>
        <w:left w:val="none" w:sz="0" w:space="0" w:color="auto"/>
        <w:bottom w:val="none" w:sz="0" w:space="0" w:color="auto"/>
        <w:right w:val="none" w:sz="0" w:space="0" w:color="auto"/>
      </w:divBdr>
    </w:div>
    <w:div w:id="537206097">
      <w:bodyDiv w:val="1"/>
      <w:marLeft w:val="0"/>
      <w:marRight w:val="0"/>
      <w:marTop w:val="0"/>
      <w:marBottom w:val="0"/>
      <w:divBdr>
        <w:top w:val="none" w:sz="0" w:space="0" w:color="auto"/>
        <w:left w:val="none" w:sz="0" w:space="0" w:color="auto"/>
        <w:bottom w:val="none" w:sz="0" w:space="0" w:color="auto"/>
        <w:right w:val="none" w:sz="0" w:space="0" w:color="auto"/>
      </w:divBdr>
    </w:div>
    <w:div w:id="537548085">
      <w:bodyDiv w:val="1"/>
      <w:marLeft w:val="0"/>
      <w:marRight w:val="0"/>
      <w:marTop w:val="0"/>
      <w:marBottom w:val="0"/>
      <w:divBdr>
        <w:top w:val="none" w:sz="0" w:space="0" w:color="auto"/>
        <w:left w:val="none" w:sz="0" w:space="0" w:color="auto"/>
        <w:bottom w:val="none" w:sz="0" w:space="0" w:color="auto"/>
        <w:right w:val="none" w:sz="0" w:space="0" w:color="auto"/>
      </w:divBdr>
    </w:div>
    <w:div w:id="557129694">
      <w:bodyDiv w:val="1"/>
      <w:marLeft w:val="0"/>
      <w:marRight w:val="0"/>
      <w:marTop w:val="0"/>
      <w:marBottom w:val="0"/>
      <w:divBdr>
        <w:top w:val="none" w:sz="0" w:space="0" w:color="auto"/>
        <w:left w:val="none" w:sz="0" w:space="0" w:color="auto"/>
        <w:bottom w:val="none" w:sz="0" w:space="0" w:color="auto"/>
        <w:right w:val="none" w:sz="0" w:space="0" w:color="auto"/>
      </w:divBdr>
    </w:div>
    <w:div w:id="575239314">
      <w:bodyDiv w:val="1"/>
      <w:marLeft w:val="0"/>
      <w:marRight w:val="0"/>
      <w:marTop w:val="0"/>
      <w:marBottom w:val="0"/>
      <w:divBdr>
        <w:top w:val="none" w:sz="0" w:space="0" w:color="auto"/>
        <w:left w:val="none" w:sz="0" w:space="0" w:color="auto"/>
        <w:bottom w:val="none" w:sz="0" w:space="0" w:color="auto"/>
        <w:right w:val="none" w:sz="0" w:space="0" w:color="auto"/>
      </w:divBdr>
    </w:div>
    <w:div w:id="579675727">
      <w:bodyDiv w:val="1"/>
      <w:marLeft w:val="0"/>
      <w:marRight w:val="0"/>
      <w:marTop w:val="0"/>
      <w:marBottom w:val="0"/>
      <w:divBdr>
        <w:top w:val="none" w:sz="0" w:space="0" w:color="auto"/>
        <w:left w:val="none" w:sz="0" w:space="0" w:color="auto"/>
        <w:bottom w:val="none" w:sz="0" w:space="0" w:color="auto"/>
        <w:right w:val="none" w:sz="0" w:space="0" w:color="auto"/>
      </w:divBdr>
    </w:div>
    <w:div w:id="641930885">
      <w:bodyDiv w:val="1"/>
      <w:marLeft w:val="0"/>
      <w:marRight w:val="0"/>
      <w:marTop w:val="0"/>
      <w:marBottom w:val="0"/>
      <w:divBdr>
        <w:top w:val="none" w:sz="0" w:space="0" w:color="auto"/>
        <w:left w:val="none" w:sz="0" w:space="0" w:color="auto"/>
        <w:bottom w:val="none" w:sz="0" w:space="0" w:color="auto"/>
        <w:right w:val="none" w:sz="0" w:space="0" w:color="auto"/>
      </w:divBdr>
    </w:div>
    <w:div w:id="647829028">
      <w:bodyDiv w:val="1"/>
      <w:marLeft w:val="0"/>
      <w:marRight w:val="0"/>
      <w:marTop w:val="0"/>
      <w:marBottom w:val="0"/>
      <w:divBdr>
        <w:top w:val="none" w:sz="0" w:space="0" w:color="auto"/>
        <w:left w:val="none" w:sz="0" w:space="0" w:color="auto"/>
        <w:bottom w:val="none" w:sz="0" w:space="0" w:color="auto"/>
        <w:right w:val="none" w:sz="0" w:space="0" w:color="auto"/>
      </w:divBdr>
    </w:div>
    <w:div w:id="655106464">
      <w:bodyDiv w:val="1"/>
      <w:marLeft w:val="0"/>
      <w:marRight w:val="0"/>
      <w:marTop w:val="0"/>
      <w:marBottom w:val="0"/>
      <w:divBdr>
        <w:top w:val="none" w:sz="0" w:space="0" w:color="auto"/>
        <w:left w:val="none" w:sz="0" w:space="0" w:color="auto"/>
        <w:bottom w:val="none" w:sz="0" w:space="0" w:color="auto"/>
        <w:right w:val="none" w:sz="0" w:space="0" w:color="auto"/>
      </w:divBdr>
    </w:div>
    <w:div w:id="665477531">
      <w:bodyDiv w:val="1"/>
      <w:marLeft w:val="0"/>
      <w:marRight w:val="0"/>
      <w:marTop w:val="0"/>
      <w:marBottom w:val="0"/>
      <w:divBdr>
        <w:top w:val="none" w:sz="0" w:space="0" w:color="auto"/>
        <w:left w:val="none" w:sz="0" w:space="0" w:color="auto"/>
        <w:bottom w:val="none" w:sz="0" w:space="0" w:color="auto"/>
        <w:right w:val="none" w:sz="0" w:space="0" w:color="auto"/>
      </w:divBdr>
    </w:div>
    <w:div w:id="684674914">
      <w:bodyDiv w:val="1"/>
      <w:marLeft w:val="0"/>
      <w:marRight w:val="0"/>
      <w:marTop w:val="0"/>
      <w:marBottom w:val="0"/>
      <w:divBdr>
        <w:top w:val="none" w:sz="0" w:space="0" w:color="auto"/>
        <w:left w:val="none" w:sz="0" w:space="0" w:color="auto"/>
        <w:bottom w:val="none" w:sz="0" w:space="0" w:color="auto"/>
        <w:right w:val="none" w:sz="0" w:space="0" w:color="auto"/>
      </w:divBdr>
    </w:div>
    <w:div w:id="700133931">
      <w:bodyDiv w:val="1"/>
      <w:marLeft w:val="0"/>
      <w:marRight w:val="0"/>
      <w:marTop w:val="0"/>
      <w:marBottom w:val="0"/>
      <w:divBdr>
        <w:top w:val="none" w:sz="0" w:space="0" w:color="auto"/>
        <w:left w:val="none" w:sz="0" w:space="0" w:color="auto"/>
        <w:bottom w:val="none" w:sz="0" w:space="0" w:color="auto"/>
        <w:right w:val="none" w:sz="0" w:space="0" w:color="auto"/>
      </w:divBdr>
    </w:div>
    <w:div w:id="704256118">
      <w:bodyDiv w:val="1"/>
      <w:marLeft w:val="0"/>
      <w:marRight w:val="0"/>
      <w:marTop w:val="0"/>
      <w:marBottom w:val="0"/>
      <w:divBdr>
        <w:top w:val="none" w:sz="0" w:space="0" w:color="auto"/>
        <w:left w:val="none" w:sz="0" w:space="0" w:color="auto"/>
        <w:bottom w:val="none" w:sz="0" w:space="0" w:color="auto"/>
        <w:right w:val="none" w:sz="0" w:space="0" w:color="auto"/>
      </w:divBdr>
    </w:div>
    <w:div w:id="705714700">
      <w:bodyDiv w:val="1"/>
      <w:marLeft w:val="0"/>
      <w:marRight w:val="0"/>
      <w:marTop w:val="0"/>
      <w:marBottom w:val="0"/>
      <w:divBdr>
        <w:top w:val="none" w:sz="0" w:space="0" w:color="auto"/>
        <w:left w:val="none" w:sz="0" w:space="0" w:color="auto"/>
        <w:bottom w:val="none" w:sz="0" w:space="0" w:color="auto"/>
        <w:right w:val="none" w:sz="0" w:space="0" w:color="auto"/>
      </w:divBdr>
    </w:div>
    <w:div w:id="708799485">
      <w:bodyDiv w:val="1"/>
      <w:marLeft w:val="0"/>
      <w:marRight w:val="0"/>
      <w:marTop w:val="0"/>
      <w:marBottom w:val="0"/>
      <w:divBdr>
        <w:top w:val="none" w:sz="0" w:space="0" w:color="auto"/>
        <w:left w:val="none" w:sz="0" w:space="0" w:color="auto"/>
        <w:bottom w:val="none" w:sz="0" w:space="0" w:color="auto"/>
        <w:right w:val="none" w:sz="0" w:space="0" w:color="auto"/>
      </w:divBdr>
    </w:div>
    <w:div w:id="717894941">
      <w:bodyDiv w:val="1"/>
      <w:marLeft w:val="0"/>
      <w:marRight w:val="0"/>
      <w:marTop w:val="0"/>
      <w:marBottom w:val="0"/>
      <w:divBdr>
        <w:top w:val="none" w:sz="0" w:space="0" w:color="auto"/>
        <w:left w:val="none" w:sz="0" w:space="0" w:color="auto"/>
        <w:bottom w:val="none" w:sz="0" w:space="0" w:color="auto"/>
        <w:right w:val="none" w:sz="0" w:space="0" w:color="auto"/>
      </w:divBdr>
    </w:div>
    <w:div w:id="744424529">
      <w:bodyDiv w:val="1"/>
      <w:marLeft w:val="0"/>
      <w:marRight w:val="0"/>
      <w:marTop w:val="0"/>
      <w:marBottom w:val="0"/>
      <w:divBdr>
        <w:top w:val="none" w:sz="0" w:space="0" w:color="auto"/>
        <w:left w:val="none" w:sz="0" w:space="0" w:color="auto"/>
        <w:bottom w:val="none" w:sz="0" w:space="0" w:color="auto"/>
        <w:right w:val="none" w:sz="0" w:space="0" w:color="auto"/>
      </w:divBdr>
    </w:div>
    <w:div w:id="754205976">
      <w:bodyDiv w:val="1"/>
      <w:marLeft w:val="0"/>
      <w:marRight w:val="0"/>
      <w:marTop w:val="0"/>
      <w:marBottom w:val="0"/>
      <w:divBdr>
        <w:top w:val="none" w:sz="0" w:space="0" w:color="auto"/>
        <w:left w:val="none" w:sz="0" w:space="0" w:color="auto"/>
        <w:bottom w:val="none" w:sz="0" w:space="0" w:color="auto"/>
        <w:right w:val="none" w:sz="0" w:space="0" w:color="auto"/>
      </w:divBdr>
    </w:div>
    <w:div w:id="783497902">
      <w:bodyDiv w:val="1"/>
      <w:marLeft w:val="0"/>
      <w:marRight w:val="0"/>
      <w:marTop w:val="0"/>
      <w:marBottom w:val="0"/>
      <w:divBdr>
        <w:top w:val="none" w:sz="0" w:space="0" w:color="auto"/>
        <w:left w:val="none" w:sz="0" w:space="0" w:color="auto"/>
        <w:bottom w:val="none" w:sz="0" w:space="0" w:color="auto"/>
        <w:right w:val="none" w:sz="0" w:space="0" w:color="auto"/>
      </w:divBdr>
    </w:div>
    <w:div w:id="797602416">
      <w:bodyDiv w:val="1"/>
      <w:marLeft w:val="0"/>
      <w:marRight w:val="0"/>
      <w:marTop w:val="0"/>
      <w:marBottom w:val="0"/>
      <w:divBdr>
        <w:top w:val="none" w:sz="0" w:space="0" w:color="auto"/>
        <w:left w:val="none" w:sz="0" w:space="0" w:color="auto"/>
        <w:bottom w:val="none" w:sz="0" w:space="0" w:color="auto"/>
        <w:right w:val="none" w:sz="0" w:space="0" w:color="auto"/>
      </w:divBdr>
    </w:div>
    <w:div w:id="809906678">
      <w:bodyDiv w:val="1"/>
      <w:marLeft w:val="0"/>
      <w:marRight w:val="0"/>
      <w:marTop w:val="0"/>
      <w:marBottom w:val="0"/>
      <w:divBdr>
        <w:top w:val="none" w:sz="0" w:space="0" w:color="auto"/>
        <w:left w:val="none" w:sz="0" w:space="0" w:color="auto"/>
        <w:bottom w:val="none" w:sz="0" w:space="0" w:color="auto"/>
        <w:right w:val="none" w:sz="0" w:space="0" w:color="auto"/>
      </w:divBdr>
    </w:div>
    <w:div w:id="813910274">
      <w:bodyDiv w:val="1"/>
      <w:marLeft w:val="0"/>
      <w:marRight w:val="0"/>
      <w:marTop w:val="0"/>
      <w:marBottom w:val="0"/>
      <w:divBdr>
        <w:top w:val="none" w:sz="0" w:space="0" w:color="auto"/>
        <w:left w:val="none" w:sz="0" w:space="0" w:color="auto"/>
        <w:bottom w:val="none" w:sz="0" w:space="0" w:color="auto"/>
        <w:right w:val="none" w:sz="0" w:space="0" w:color="auto"/>
      </w:divBdr>
    </w:div>
    <w:div w:id="833646292">
      <w:bodyDiv w:val="1"/>
      <w:marLeft w:val="0"/>
      <w:marRight w:val="0"/>
      <w:marTop w:val="0"/>
      <w:marBottom w:val="0"/>
      <w:divBdr>
        <w:top w:val="none" w:sz="0" w:space="0" w:color="auto"/>
        <w:left w:val="none" w:sz="0" w:space="0" w:color="auto"/>
        <w:bottom w:val="none" w:sz="0" w:space="0" w:color="auto"/>
        <w:right w:val="none" w:sz="0" w:space="0" w:color="auto"/>
      </w:divBdr>
    </w:div>
    <w:div w:id="838615024">
      <w:bodyDiv w:val="1"/>
      <w:marLeft w:val="0"/>
      <w:marRight w:val="0"/>
      <w:marTop w:val="0"/>
      <w:marBottom w:val="0"/>
      <w:divBdr>
        <w:top w:val="none" w:sz="0" w:space="0" w:color="auto"/>
        <w:left w:val="none" w:sz="0" w:space="0" w:color="auto"/>
        <w:bottom w:val="none" w:sz="0" w:space="0" w:color="auto"/>
        <w:right w:val="none" w:sz="0" w:space="0" w:color="auto"/>
      </w:divBdr>
    </w:div>
    <w:div w:id="882516722">
      <w:bodyDiv w:val="1"/>
      <w:marLeft w:val="0"/>
      <w:marRight w:val="0"/>
      <w:marTop w:val="0"/>
      <w:marBottom w:val="0"/>
      <w:divBdr>
        <w:top w:val="none" w:sz="0" w:space="0" w:color="auto"/>
        <w:left w:val="none" w:sz="0" w:space="0" w:color="auto"/>
        <w:bottom w:val="none" w:sz="0" w:space="0" w:color="auto"/>
        <w:right w:val="none" w:sz="0" w:space="0" w:color="auto"/>
      </w:divBdr>
    </w:div>
    <w:div w:id="896209199">
      <w:bodyDiv w:val="1"/>
      <w:marLeft w:val="0"/>
      <w:marRight w:val="0"/>
      <w:marTop w:val="0"/>
      <w:marBottom w:val="0"/>
      <w:divBdr>
        <w:top w:val="none" w:sz="0" w:space="0" w:color="auto"/>
        <w:left w:val="none" w:sz="0" w:space="0" w:color="auto"/>
        <w:bottom w:val="none" w:sz="0" w:space="0" w:color="auto"/>
        <w:right w:val="none" w:sz="0" w:space="0" w:color="auto"/>
      </w:divBdr>
    </w:div>
    <w:div w:id="899441737">
      <w:bodyDiv w:val="1"/>
      <w:marLeft w:val="0"/>
      <w:marRight w:val="0"/>
      <w:marTop w:val="0"/>
      <w:marBottom w:val="0"/>
      <w:divBdr>
        <w:top w:val="none" w:sz="0" w:space="0" w:color="auto"/>
        <w:left w:val="none" w:sz="0" w:space="0" w:color="auto"/>
        <w:bottom w:val="none" w:sz="0" w:space="0" w:color="auto"/>
        <w:right w:val="none" w:sz="0" w:space="0" w:color="auto"/>
      </w:divBdr>
    </w:div>
    <w:div w:id="901715414">
      <w:bodyDiv w:val="1"/>
      <w:marLeft w:val="0"/>
      <w:marRight w:val="0"/>
      <w:marTop w:val="0"/>
      <w:marBottom w:val="0"/>
      <w:divBdr>
        <w:top w:val="none" w:sz="0" w:space="0" w:color="auto"/>
        <w:left w:val="none" w:sz="0" w:space="0" w:color="auto"/>
        <w:bottom w:val="none" w:sz="0" w:space="0" w:color="auto"/>
        <w:right w:val="none" w:sz="0" w:space="0" w:color="auto"/>
      </w:divBdr>
    </w:div>
    <w:div w:id="913005041">
      <w:bodyDiv w:val="1"/>
      <w:marLeft w:val="0"/>
      <w:marRight w:val="0"/>
      <w:marTop w:val="0"/>
      <w:marBottom w:val="0"/>
      <w:divBdr>
        <w:top w:val="none" w:sz="0" w:space="0" w:color="auto"/>
        <w:left w:val="none" w:sz="0" w:space="0" w:color="auto"/>
        <w:bottom w:val="none" w:sz="0" w:space="0" w:color="auto"/>
        <w:right w:val="none" w:sz="0" w:space="0" w:color="auto"/>
      </w:divBdr>
    </w:div>
    <w:div w:id="930627608">
      <w:bodyDiv w:val="1"/>
      <w:marLeft w:val="0"/>
      <w:marRight w:val="0"/>
      <w:marTop w:val="0"/>
      <w:marBottom w:val="0"/>
      <w:divBdr>
        <w:top w:val="none" w:sz="0" w:space="0" w:color="auto"/>
        <w:left w:val="none" w:sz="0" w:space="0" w:color="auto"/>
        <w:bottom w:val="none" w:sz="0" w:space="0" w:color="auto"/>
        <w:right w:val="none" w:sz="0" w:space="0" w:color="auto"/>
      </w:divBdr>
    </w:div>
    <w:div w:id="941766938">
      <w:bodyDiv w:val="1"/>
      <w:marLeft w:val="0"/>
      <w:marRight w:val="0"/>
      <w:marTop w:val="0"/>
      <w:marBottom w:val="0"/>
      <w:divBdr>
        <w:top w:val="none" w:sz="0" w:space="0" w:color="auto"/>
        <w:left w:val="none" w:sz="0" w:space="0" w:color="auto"/>
        <w:bottom w:val="none" w:sz="0" w:space="0" w:color="auto"/>
        <w:right w:val="none" w:sz="0" w:space="0" w:color="auto"/>
      </w:divBdr>
    </w:div>
    <w:div w:id="1010370970">
      <w:bodyDiv w:val="1"/>
      <w:marLeft w:val="0"/>
      <w:marRight w:val="0"/>
      <w:marTop w:val="0"/>
      <w:marBottom w:val="0"/>
      <w:divBdr>
        <w:top w:val="none" w:sz="0" w:space="0" w:color="auto"/>
        <w:left w:val="none" w:sz="0" w:space="0" w:color="auto"/>
        <w:bottom w:val="none" w:sz="0" w:space="0" w:color="auto"/>
        <w:right w:val="none" w:sz="0" w:space="0" w:color="auto"/>
      </w:divBdr>
    </w:div>
    <w:div w:id="1016344913">
      <w:bodyDiv w:val="1"/>
      <w:marLeft w:val="0"/>
      <w:marRight w:val="0"/>
      <w:marTop w:val="0"/>
      <w:marBottom w:val="0"/>
      <w:divBdr>
        <w:top w:val="none" w:sz="0" w:space="0" w:color="auto"/>
        <w:left w:val="none" w:sz="0" w:space="0" w:color="auto"/>
        <w:bottom w:val="none" w:sz="0" w:space="0" w:color="auto"/>
        <w:right w:val="none" w:sz="0" w:space="0" w:color="auto"/>
      </w:divBdr>
    </w:div>
    <w:div w:id="1025865930">
      <w:bodyDiv w:val="1"/>
      <w:marLeft w:val="0"/>
      <w:marRight w:val="0"/>
      <w:marTop w:val="0"/>
      <w:marBottom w:val="0"/>
      <w:divBdr>
        <w:top w:val="none" w:sz="0" w:space="0" w:color="auto"/>
        <w:left w:val="none" w:sz="0" w:space="0" w:color="auto"/>
        <w:bottom w:val="none" w:sz="0" w:space="0" w:color="auto"/>
        <w:right w:val="none" w:sz="0" w:space="0" w:color="auto"/>
      </w:divBdr>
    </w:div>
    <w:div w:id="1077898493">
      <w:bodyDiv w:val="1"/>
      <w:marLeft w:val="0"/>
      <w:marRight w:val="0"/>
      <w:marTop w:val="0"/>
      <w:marBottom w:val="0"/>
      <w:divBdr>
        <w:top w:val="none" w:sz="0" w:space="0" w:color="auto"/>
        <w:left w:val="none" w:sz="0" w:space="0" w:color="auto"/>
        <w:bottom w:val="none" w:sz="0" w:space="0" w:color="auto"/>
        <w:right w:val="none" w:sz="0" w:space="0" w:color="auto"/>
      </w:divBdr>
    </w:div>
    <w:div w:id="1107433148">
      <w:bodyDiv w:val="1"/>
      <w:marLeft w:val="0"/>
      <w:marRight w:val="0"/>
      <w:marTop w:val="0"/>
      <w:marBottom w:val="0"/>
      <w:divBdr>
        <w:top w:val="none" w:sz="0" w:space="0" w:color="auto"/>
        <w:left w:val="none" w:sz="0" w:space="0" w:color="auto"/>
        <w:bottom w:val="none" w:sz="0" w:space="0" w:color="auto"/>
        <w:right w:val="none" w:sz="0" w:space="0" w:color="auto"/>
      </w:divBdr>
    </w:div>
    <w:div w:id="1107967232">
      <w:bodyDiv w:val="1"/>
      <w:marLeft w:val="0"/>
      <w:marRight w:val="0"/>
      <w:marTop w:val="0"/>
      <w:marBottom w:val="0"/>
      <w:divBdr>
        <w:top w:val="none" w:sz="0" w:space="0" w:color="auto"/>
        <w:left w:val="none" w:sz="0" w:space="0" w:color="auto"/>
        <w:bottom w:val="none" w:sz="0" w:space="0" w:color="auto"/>
        <w:right w:val="none" w:sz="0" w:space="0" w:color="auto"/>
      </w:divBdr>
    </w:div>
    <w:div w:id="1129976612">
      <w:bodyDiv w:val="1"/>
      <w:marLeft w:val="0"/>
      <w:marRight w:val="0"/>
      <w:marTop w:val="0"/>
      <w:marBottom w:val="0"/>
      <w:divBdr>
        <w:top w:val="none" w:sz="0" w:space="0" w:color="auto"/>
        <w:left w:val="none" w:sz="0" w:space="0" w:color="auto"/>
        <w:bottom w:val="none" w:sz="0" w:space="0" w:color="auto"/>
        <w:right w:val="none" w:sz="0" w:space="0" w:color="auto"/>
      </w:divBdr>
    </w:div>
    <w:div w:id="1137644738">
      <w:bodyDiv w:val="1"/>
      <w:marLeft w:val="0"/>
      <w:marRight w:val="0"/>
      <w:marTop w:val="0"/>
      <w:marBottom w:val="0"/>
      <w:divBdr>
        <w:top w:val="none" w:sz="0" w:space="0" w:color="auto"/>
        <w:left w:val="none" w:sz="0" w:space="0" w:color="auto"/>
        <w:bottom w:val="none" w:sz="0" w:space="0" w:color="auto"/>
        <w:right w:val="none" w:sz="0" w:space="0" w:color="auto"/>
      </w:divBdr>
    </w:div>
    <w:div w:id="1143738550">
      <w:bodyDiv w:val="1"/>
      <w:marLeft w:val="0"/>
      <w:marRight w:val="0"/>
      <w:marTop w:val="0"/>
      <w:marBottom w:val="0"/>
      <w:divBdr>
        <w:top w:val="none" w:sz="0" w:space="0" w:color="auto"/>
        <w:left w:val="none" w:sz="0" w:space="0" w:color="auto"/>
        <w:bottom w:val="none" w:sz="0" w:space="0" w:color="auto"/>
        <w:right w:val="none" w:sz="0" w:space="0" w:color="auto"/>
      </w:divBdr>
    </w:div>
    <w:div w:id="1150169905">
      <w:bodyDiv w:val="1"/>
      <w:marLeft w:val="0"/>
      <w:marRight w:val="0"/>
      <w:marTop w:val="0"/>
      <w:marBottom w:val="0"/>
      <w:divBdr>
        <w:top w:val="none" w:sz="0" w:space="0" w:color="auto"/>
        <w:left w:val="none" w:sz="0" w:space="0" w:color="auto"/>
        <w:bottom w:val="none" w:sz="0" w:space="0" w:color="auto"/>
        <w:right w:val="none" w:sz="0" w:space="0" w:color="auto"/>
      </w:divBdr>
    </w:div>
    <w:div w:id="1174998709">
      <w:bodyDiv w:val="1"/>
      <w:marLeft w:val="0"/>
      <w:marRight w:val="0"/>
      <w:marTop w:val="0"/>
      <w:marBottom w:val="0"/>
      <w:divBdr>
        <w:top w:val="none" w:sz="0" w:space="0" w:color="auto"/>
        <w:left w:val="none" w:sz="0" w:space="0" w:color="auto"/>
        <w:bottom w:val="none" w:sz="0" w:space="0" w:color="auto"/>
        <w:right w:val="none" w:sz="0" w:space="0" w:color="auto"/>
      </w:divBdr>
    </w:div>
    <w:div w:id="1179466793">
      <w:bodyDiv w:val="1"/>
      <w:marLeft w:val="0"/>
      <w:marRight w:val="0"/>
      <w:marTop w:val="0"/>
      <w:marBottom w:val="0"/>
      <w:divBdr>
        <w:top w:val="none" w:sz="0" w:space="0" w:color="auto"/>
        <w:left w:val="none" w:sz="0" w:space="0" w:color="auto"/>
        <w:bottom w:val="none" w:sz="0" w:space="0" w:color="auto"/>
        <w:right w:val="none" w:sz="0" w:space="0" w:color="auto"/>
      </w:divBdr>
    </w:div>
    <w:div w:id="1184828653">
      <w:bodyDiv w:val="1"/>
      <w:marLeft w:val="0"/>
      <w:marRight w:val="0"/>
      <w:marTop w:val="0"/>
      <w:marBottom w:val="0"/>
      <w:divBdr>
        <w:top w:val="none" w:sz="0" w:space="0" w:color="auto"/>
        <w:left w:val="none" w:sz="0" w:space="0" w:color="auto"/>
        <w:bottom w:val="none" w:sz="0" w:space="0" w:color="auto"/>
        <w:right w:val="none" w:sz="0" w:space="0" w:color="auto"/>
      </w:divBdr>
    </w:div>
    <w:div w:id="1188836562">
      <w:bodyDiv w:val="1"/>
      <w:marLeft w:val="0"/>
      <w:marRight w:val="0"/>
      <w:marTop w:val="0"/>
      <w:marBottom w:val="0"/>
      <w:divBdr>
        <w:top w:val="none" w:sz="0" w:space="0" w:color="auto"/>
        <w:left w:val="none" w:sz="0" w:space="0" w:color="auto"/>
        <w:bottom w:val="none" w:sz="0" w:space="0" w:color="auto"/>
        <w:right w:val="none" w:sz="0" w:space="0" w:color="auto"/>
      </w:divBdr>
    </w:div>
    <w:div w:id="1237781957">
      <w:bodyDiv w:val="1"/>
      <w:marLeft w:val="0"/>
      <w:marRight w:val="0"/>
      <w:marTop w:val="0"/>
      <w:marBottom w:val="0"/>
      <w:divBdr>
        <w:top w:val="none" w:sz="0" w:space="0" w:color="auto"/>
        <w:left w:val="none" w:sz="0" w:space="0" w:color="auto"/>
        <w:bottom w:val="none" w:sz="0" w:space="0" w:color="auto"/>
        <w:right w:val="none" w:sz="0" w:space="0" w:color="auto"/>
      </w:divBdr>
    </w:div>
    <w:div w:id="1248736345">
      <w:bodyDiv w:val="1"/>
      <w:marLeft w:val="0"/>
      <w:marRight w:val="0"/>
      <w:marTop w:val="0"/>
      <w:marBottom w:val="0"/>
      <w:divBdr>
        <w:top w:val="none" w:sz="0" w:space="0" w:color="auto"/>
        <w:left w:val="none" w:sz="0" w:space="0" w:color="auto"/>
        <w:bottom w:val="none" w:sz="0" w:space="0" w:color="auto"/>
        <w:right w:val="none" w:sz="0" w:space="0" w:color="auto"/>
      </w:divBdr>
    </w:div>
    <w:div w:id="1274751912">
      <w:bodyDiv w:val="1"/>
      <w:marLeft w:val="0"/>
      <w:marRight w:val="0"/>
      <w:marTop w:val="0"/>
      <w:marBottom w:val="0"/>
      <w:divBdr>
        <w:top w:val="none" w:sz="0" w:space="0" w:color="auto"/>
        <w:left w:val="none" w:sz="0" w:space="0" w:color="auto"/>
        <w:bottom w:val="none" w:sz="0" w:space="0" w:color="auto"/>
        <w:right w:val="none" w:sz="0" w:space="0" w:color="auto"/>
      </w:divBdr>
    </w:div>
    <w:div w:id="1286426196">
      <w:bodyDiv w:val="1"/>
      <w:marLeft w:val="0"/>
      <w:marRight w:val="0"/>
      <w:marTop w:val="0"/>
      <w:marBottom w:val="0"/>
      <w:divBdr>
        <w:top w:val="none" w:sz="0" w:space="0" w:color="auto"/>
        <w:left w:val="none" w:sz="0" w:space="0" w:color="auto"/>
        <w:bottom w:val="none" w:sz="0" w:space="0" w:color="auto"/>
        <w:right w:val="none" w:sz="0" w:space="0" w:color="auto"/>
      </w:divBdr>
    </w:div>
    <w:div w:id="1291671844">
      <w:bodyDiv w:val="1"/>
      <w:marLeft w:val="0"/>
      <w:marRight w:val="0"/>
      <w:marTop w:val="0"/>
      <w:marBottom w:val="0"/>
      <w:divBdr>
        <w:top w:val="none" w:sz="0" w:space="0" w:color="auto"/>
        <w:left w:val="none" w:sz="0" w:space="0" w:color="auto"/>
        <w:bottom w:val="none" w:sz="0" w:space="0" w:color="auto"/>
        <w:right w:val="none" w:sz="0" w:space="0" w:color="auto"/>
      </w:divBdr>
    </w:div>
    <w:div w:id="1301809797">
      <w:bodyDiv w:val="1"/>
      <w:marLeft w:val="0"/>
      <w:marRight w:val="0"/>
      <w:marTop w:val="0"/>
      <w:marBottom w:val="0"/>
      <w:divBdr>
        <w:top w:val="none" w:sz="0" w:space="0" w:color="auto"/>
        <w:left w:val="none" w:sz="0" w:space="0" w:color="auto"/>
        <w:bottom w:val="none" w:sz="0" w:space="0" w:color="auto"/>
        <w:right w:val="none" w:sz="0" w:space="0" w:color="auto"/>
      </w:divBdr>
    </w:div>
    <w:div w:id="1302155845">
      <w:bodyDiv w:val="1"/>
      <w:marLeft w:val="0"/>
      <w:marRight w:val="0"/>
      <w:marTop w:val="0"/>
      <w:marBottom w:val="0"/>
      <w:divBdr>
        <w:top w:val="none" w:sz="0" w:space="0" w:color="auto"/>
        <w:left w:val="none" w:sz="0" w:space="0" w:color="auto"/>
        <w:bottom w:val="none" w:sz="0" w:space="0" w:color="auto"/>
        <w:right w:val="none" w:sz="0" w:space="0" w:color="auto"/>
      </w:divBdr>
    </w:div>
    <w:div w:id="1302618666">
      <w:bodyDiv w:val="1"/>
      <w:marLeft w:val="0"/>
      <w:marRight w:val="0"/>
      <w:marTop w:val="0"/>
      <w:marBottom w:val="0"/>
      <w:divBdr>
        <w:top w:val="none" w:sz="0" w:space="0" w:color="auto"/>
        <w:left w:val="none" w:sz="0" w:space="0" w:color="auto"/>
        <w:bottom w:val="none" w:sz="0" w:space="0" w:color="auto"/>
        <w:right w:val="none" w:sz="0" w:space="0" w:color="auto"/>
      </w:divBdr>
    </w:div>
    <w:div w:id="1306885288">
      <w:bodyDiv w:val="1"/>
      <w:marLeft w:val="0"/>
      <w:marRight w:val="0"/>
      <w:marTop w:val="0"/>
      <w:marBottom w:val="0"/>
      <w:divBdr>
        <w:top w:val="none" w:sz="0" w:space="0" w:color="auto"/>
        <w:left w:val="none" w:sz="0" w:space="0" w:color="auto"/>
        <w:bottom w:val="none" w:sz="0" w:space="0" w:color="auto"/>
        <w:right w:val="none" w:sz="0" w:space="0" w:color="auto"/>
      </w:divBdr>
    </w:div>
    <w:div w:id="1309936919">
      <w:bodyDiv w:val="1"/>
      <w:marLeft w:val="0"/>
      <w:marRight w:val="0"/>
      <w:marTop w:val="0"/>
      <w:marBottom w:val="0"/>
      <w:divBdr>
        <w:top w:val="none" w:sz="0" w:space="0" w:color="auto"/>
        <w:left w:val="none" w:sz="0" w:space="0" w:color="auto"/>
        <w:bottom w:val="none" w:sz="0" w:space="0" w:color="auto"/>
        <w:right w:val="none" w:sz="0" w:space="0" w:color="auto"/>
      </w:divBdr>
    </w:div>
    <w:div w:id="1314800261">
      <w:bodyDiv w:val="1"/>
      <w:marLeft w:val="0"/>
      <w:marRight w:val="0"/>
      <w:marTop w:val="0"/>
      <w:marBottom w:val="0"/>
      <w:divBdr>
        <w:top w:val="none" w:sz="0" w:space="0" w:color="auto"/>
        <w:left w:val="none" w:sz="0" w:space="0" w:color="auto"/>
        <w:bottom w:val="none" w:sz="0" w:space="0" w:color="auto"/>
        <w:right w:val="none" w:sz="0" w:space="0" w:color="auto"/>
      </w:divBdr>
    </w:div>
    <w:div w:id="1333140331">
      <w:bodyDiv w:val="1"/>
      <w:marLeft w:val="0"/>
      <w:marRight w:val="0"/>
      <w:marTop w:val="0"/>
      <w:marBottom w:val="0"/>
      <w:divBdr>
        <w:top w:val="none" w:sz="0" w:space="0" w:color="auto"/>
        <w:left w:val="none" w:sz="0" w:space="0" w:color="auto"/>
        <w:bottom w:val="none" w:sz="0" w:space="0" w:color="auto"/>
        <w:right w:val="none" w:sz="0" w:space="0" w:color="auto"/>
      </w:divBdr>
    </w:div>
    <w:div w:id="1354569739">
      <w:bodyDiv w:val="1"/>
      <w:marLeft w:val="0"/>
      <w:marRight w:val="0"/>
      <w:marTop w:val="0"/>
      <w:marBottom w:val="0"/>
      <w:divBdr>
        <w:top w:val="none" w:sz="0" w:space="0" w:color="auto"/>
        <w:left w:val="none" w:sz="0" w:space="0" w:color="auto"/>
        <w:bottom w:val="none" w:sz="0" w:space="0" w:color="auto"/>
        <w:right w:val="none" w:sz="0" w:space="0" w:color="auto"/>
      </w:divBdr>
    </w:div>
    <w:div w:id="1358652904">
      <w:bodyDiv w:val="1"/>
      <w:marLeft w:val="0"/>
      <w:marRight w:val="0"/>
      <w:marTop w:val="0"/>
      <w:marBottom w:val="0"/>
      <w:divBdr>
        <w:top w:val="none" w:sz="0" w:space="0" w:color="auto"/>
        <w:left w:val="none" w:sz="0" w:space="0" w:color="auto"/>
        <w:bottom w:val="none" w:sz="0" w:space="0" w:color="auto"/>
        <w:right w:val="none" w:sz="0" w:space="0" w:color="auto"/>
      </w:divBdr>
    </w:div>
    <w:div w:id="1365131068">
      <w:bodyDiv w:val="1"/>
      <w:marLeft w:val="0"/>
      <w:marRight w:val="0"/>
      <w:marTop w:val="0"/>
      <w:marBottom w:val="0"/>
      <w:divBdr>
        <w:top w:val="none" w:sz="0" w:space="0" w:color="auto"/>
        <w:left w:val="none" w:sz="0" w:space="0" w:color="auto"/>
        <w:bottom w:val="none" w:sz="0" w:space="0" w:color="auto"/>
        <w:right w:val="none" w:sz="0" w:space="0" w:color="auto"/>
      </w:divBdr>
    </w:div>
    <w:div w:id="1391807489">
      <w:bodyDiv w:val="1"/>
      <w:marLeft w:val="0"/>
      <w:marRight w:val="0"/>
      <w:marTop w:val="0"/>
      <w:marBottom w:val="0"/>
      <w:divBdr>
        <w:top w:val="none" w:sz="0" w:space="0" w:color="auto"/>
        <w:left w:val="none" w:sz="0" w:space="0" w:color="auto"/>
        <w:bottom w:val="none" w:sz="0" w:space="0" w:color="auto"/>
        <w:right w:val="none" w:sz="0" w:space="0" w:color="auto"/>
      </w:divBdr>
    </w:div>
    <w:div w:id="1391997870">
      <w:bodyDiv w:val="1"/>
      <w:marLeft w:val="0"/>
      <w:marRight w:val="0"/>
      <w:marTop w:val="0"/>
      <w:marBottom w:val="0"/>
      <w:divBdr>
        <w:top w:val="none" w:sz="0" w:space="0" w:color="auto"/>
        <w:left w:val="none" w:sz="0" w:space="0" w:color="auto"/>
        <w:bottom w:val="none" w:sz="0" w:space="0" w:color="auto"/>
        <w:right w:val="none" w:sz="0" w:space="0" w:color="auto"/>
      </w:divBdr>
    </w:div>
    <w:div w:id="1392461514">
      <w:bodyDiv w:val="1"/>
      <w:marLeft w:val="0"/>
      <w:marRight w:val="0"/>
      <w:marTop w:val="0"/>
      <w:marBottom w:val="0"/>
      <w:divBdr>
        <w:top w:val="none" w:sz="0" w:space="0" w:color="auto"/>
        <w:left w:val="none" w:sz="0" w:space="0" w:color="auto"/>
        <w:bottom w:val="none" w:sz="0" w:space="0" w:color="auto"/>
        <w:right w:val="none" w:sz="0" w:space="0" w:color="auto"/>
      </w:divBdr>
    </w:div>
    <w:div w:id="1418598557">
      <w:bodyDiv w:val="1"/>
      <w:marLeft w:val="0"/>
      <w:marRight w:val="0"/>
      <w:marTop w:val="0"/>
      <w:marBottom w:val="0"/>
      <w:divBdr>
        <w:top w:val="none" w:sz="0" w:space="0" w:color="auto"/>
        <w:left w:val="none" w:sz="0" w:space="0" w:color="auto"/>
        <w:bottom w:val="none" w:sz="0" w:space="0" w:color="auto"/>
        <w:right w:val="none" w:sz="0" w:space="0" w:color="auto"/>
      </w:divBdr>
    </w:div>
    <w:div w:id="1433281263">
      <w:bodyDiv w:val="1"/>
      <w:marLeft w:val="0"/>
      <w:marRight w:val="0"/>
      <w:marTop w:val="0"/>
      <w:marBottom w:val="0"/>
      <w:divBdr>
        <w:top w:val="none" w:sz="0" w:space="0" w:color="auto"/>
        <w:left w:val="none" w:sz="0" w:space="0" w:color="auto"/>
        <w:bottom w:val="none" w:sz="0" w:space="0" w:color="auto"/>
        <w:right w:val="none" w:sz="0" w:space="0" w:color="auto"/>
      </w:divBdr>
    </w:div>
    <w:div w:id="1447845033">
      <w:bodyDiv w:val="1"/>
      <w:marLeft w:val="30"/>
      <w:marRight w:val="30"/>
      <w:marTop w:val="0"/>
      <w:marBottom w:val="0"/>
      <w:divBdr>
        <w:top w:val="none" w:sz="0" w:space="0" w:color="auto"/>
        <w:left w:val="none" w:sz="0" w:space="0" w:color="auto"/>
        <w:bottom w:val="none" w:sz="0" w:space="0" w:color="auto"/>
        <w:right w:val="none" w:sz="0" w:space="0" w:color="auto"/>
      </w:divBdr>
      <w:divsChild>
        <w:div w:id="562326398">
          <w:marLeft w:val="0"/>
          <w:marRight w:val="0"/>
          <w:marTop w:val="0"/>
          <w:marBottom w:val="0"/>
          <w:divBdr>
            <w:top w:val="none" w:sz="0" w:space="0" w:color="auto"/>
            <w:left w:val="none" w:sz="0" w:space="0" w:color="auto"/>
            <w:bottom w:val="none" w:sz="0" w:space="0" w:color="auto"/>
            <w:right w:val="none" w:sz="0" w:space="0" w:color="auto"/>
          </w:divBdr>
          <w:divsChild>
            <w:div w:id="226499590">
              <w:marLeft w:val="0"/>
              <w:marRight w:val="0"/>
              <w:marTop w:val="0"/>
              <w:marBottom w:val="0"/>
              <w:divBdr>
                <w:top w:val="none" w:sz="0" w:space="0" w:color="auto"/>
                <w:left w:val="none" w:sz="0" w:space="0" w:color="auto"/>
                <w:bottom w:val="none" w:sz="0" w:space="0" w:color="auto"/>
                <w:right w:val="none" w:sz="0" w:space="0" w:color="auto"/>
              </w:divBdr>
              <w:divsChild>
                <w:div w:id="239289032">
                  <w:marLeft w:val="180"/>
                  <w:marRight w:val="0"/>
                  <w:marTop w:val="0"/>
                  <w:marBottom w:val="0"/>
                  <w:divBdr>
                    <w:top w:val="none" w:sz="0" w:space="0" w:color="auto"/>
                    <w:left w:val="none" w:sz="0" w:space="0" w:color="auto"/>
                    <w:bottom w:val="none" w:sz="0" w:space="0" w:color="auto"/>
                    <w:right w:val="none" w:sz="0" w:space="0" w:color="auto"/>
                  </w:divBdr>
                  <w:divsChild>
                    <w:div w:id="18672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788183">
      <w:bodyDiv w:val="1"/>
      <w:marLeft w:val="0"/>
      <w:marRight w:val="0"/>
      <w:marTop w:val="0"/>
      <w:marBottom w:val="0"/>
      <w:divBdr>
        <w:top w:val="none" w:sz="0" w:space="0" w:color="auto"/>
        <w:left w:val="none" w:sz="0" w:space="0" w:color="auto"/>
        <w:bottom w:val="none" w:sz="0" w:space="0" w:color="auto"/>
        <w:right w:val="none" w:sz="0" w:space="0" w:color="auto"/>
      </w:divBdr>
    </w:div>
    <w:div w:id="1475833175">
      <w:bodyDiv w:val="1"/>
      <w:marLeft w:val="0"/>
      <w:marRight w:val="0"/>
      <w:marTop w:val="0"/>
      <w:marBottom w:val="0"/>
      <w:divBdr>
        <w:top w:val="none" w:sz="0" w:space="0" w:color="auto"/>
        <w:left w:val="none" w:sz="0" w:space="0" w:color="auto"/>
        <w:bottom w:val="none" w:sz="0" w:space="0" w:color="auto"/>
        <w:right w:val="none" w:sz="0" w:space="0" w:color="auto"/>
      </w:divBdr>
    </w:div>
    <w:div w:id="1498106104">
      <w:bodyDiv w:val="1"/>
      <w:marLeft w:val="0"/>
      <w:marRight w:val="0"/>
      <w:marTop w:val="0"/>
      <w:marBottom w:val="0"/>
      <w:divBdr>
        <w:top w:val="none" w:sz="0" w:space="0" w:color="auto"/>
        <w:left w:val="none" w:sz="0" w:space="0" w:color="auto"/>
        <w:bottom w:val="none" w:sz="0" w:space="0" w:color="auto"/>
        <w:right w:val="none" w:sz="0" w:space="0" w:color="auto"/>
      </w:divBdr>
    </w:div>
    <w:div w:id="1498156797">
      <w:bodyDiv w:val="1"/>
      <w:marLeft w:val="0"/>
      <w:marRight w:val="0"/>
      <w:marTop w:val="0"/>
      <w:marBottom w:val="0"/>
      <w:divBdr>
        <w:top w:val="none" w:sz="0" w:space="0" w:color="auto"/>
        <w:left w:val="none" w:sz="0" w:space="0" w:color="auto"/>
        <w:bottom w:val="none" w:sz="0" w:space="0" w:color="auto"/>
        <w:right w:val="none" w:sz="0" w:space="0" w:color="auto"/>
      </w:divBdr>
    </w:div>
    <w:div w:id="1504737374">
      <w:bodyDiv w:val="1"/>
      <w:marLeft w:val="0"/>
      <w:marRight w:val="0"/>
      <w:marTop w:val="0"/>
      <w:marBottom w:val="0"/>
      <w:divBdr>
        <w:top w:val="none" w:sz="0" w:space="0" w:color="auto"/>
        <w:left w:val="none" w:sz="0" w:space="0" w:color="auto"/>
        <w:bottom w:val="none" w:sz="0" w:space="0" w:color="auto"/>
        <w:right w:val="none" w:sz="0" w:space="0" w:color="auto"/>
      </w:divBdr>
    </w:div>
    <w:div w:id="1510369205">
      <w:bodyDiv w:val="1"/>
      <w:marLeft w:val="0"/>
      <w:marRight w:val="0"/>
      <w:marTop w:val="0"/>
      <w:marBottom w:val="0"/>
      <w:divBdr>
        <w:top w:val="none" w:sz="0" w:space="0" w:color="auto"/>
        <w:left w:val="none" w:sz="0" w:space="0" w:color="auto"/>
        <w:bottom w:val="none" w:sz="0" w:space="0" w:color="auto"/>
        <w:right w:val="none" w:sz="0" w:space="0" w:color="auto"/>
      </w:divBdr>
    </w:div>
    <w:div w:id="1525367463">
      <w:bodyDiv w:val="1"/>
      <w:marLeft w:val="0"/>
      <w:marRight w:val="0"/>
      <w:marTop w:val="0"/>
      <w:marBottom w:val="0"/>
      <w:divBdr>
        <w:top w:val="none" w:sz="0" w:space="0" w:color="auto"/>
        <w:left w:val="none" w:sz="0" w:space="0" w:color="auto"/>
        <w:bottom w:val="none" w:sz="0" w:space="0" w:color="auto"/>
        <w:right w:val="none" w:sz="0" w:space="0" w:color="auto"/>
      </w:divBdr>
    </w:div>
    <w:div w:id="1528519712">
      <w:bodyDiv w:val="1"/>
      <w:marLeft w:val="0"/>
      <w:marRight w:val="0"/>
      <w:marTop w:val="0"/>
      <w:marBottom w:val="0"/>
      <w:divBdr>
        <w:top w:val="none" w:sz="0" w:space="0" w:color="auto"/>
        <w:left w:val="none" w:sz="0" w:space="0" w:color="auto"/>
        <w:bottom w:val="none" w:sz="0" w:space="0" w:color="auto"/>
        <w:right w:val="none" w:sz="0" w:space="0" w:color="auto"/>
      </w:divBdr>
    </w:div>
    <w:div w:id="1540317862">
      <w:bodyDiv w:val="1"/>
      <w:marLeft w:val="0"/>
      <w:marRight w:val="0"/>
      <w:marTop w:val="0"/>
      <w:marBottom w:val="0"/>
      <w:divBdr>
        <w:top w:val="none" w:sz="0" w:space="0" w:color="auto"/>
        <w:left w:val="none" w:sz="0" w:space="0" w:color="auto"/>
        <w:bottom w:val="none" w:sz="0" w:space="0" w:color="auto"/>
        <w:right w:val="none" w:sz="0" w:space="0" w:color="auto"/>
      </w:divBdr>
    </w:div>
    <w:div w:id="1542596093">
      <w:bodyDiv w:val="1"/>
      <w:marLeft w:val="0"/>
      <w:marRight w:val="0"/>
      <w:marTop w:val="0"/>
      <w:marBottom w:val="0"/>
      <w:divBdr>
        <w:top w:val="none" w:sz="0" w:space="0" w:color="auto"/>
        <w:left w:val="none" w:sz="0" w:space="0" w:color="auto"/>
        <w:bottom w:val="none" w:sz="0" w:space="0" w:color="auto"/>
        <w:right w:val="none" w:sz="0" w:space="0" w:color="auto"/>
      </w:divBdr>
    </w:div>
    <w:div w:id="1566447485">
      <w:bodyDiv w:val="1"/>
      <w:marLeft w:val="0"/>
      <w:marRight w:val="0"/>
      <w:marTop w:val="0"/>
      <w:marBottom w:val="0"/>
      <w:divBdr>
        <w:top w:val="none" w:sz="0" w:space="0" w:color="auto"/>
        <w:left w:val="none" w:sz="0" w:space="0" w:color="auto"/>
        <w:bottom w:val="none" w:sz="0" w:space="0" w:color="auto"/>
        <w:right w:val="none" w:sz="0" w:space="0" w:color="auto"/>
      </w:divBdr>
    </w:div>
    <w:div w:id="1571690605">
      <w:bodyDiv w:val="1"/>
      <w:marLeft w:val="0"/>
      <w:marRight w:val="0"/>
      <w:marTop w:val="0"/>
      <w:marBottom w:val="0"/>
      <w:divBdr>
        <w:top w:val="none" w:sz="0" w:space="0" w:color="auto"/>
        <w:left w:val="none" w:sz="0" w:space="0" w:color="auto"/>
        <w:bottom w:val="none" w:sz="0" w:space="0" w:color="auto"/>
        <w:right w:val="none" w:sz="0" w:space="0" w:color="auto"/>
      </w:divBdr>
    </w:div>
    <w:div w:id="1620451003">
      <w:bodyDiv w:val="1"/>
      <w:marLeft w:val="0"/>
      <w:marRight w:val="0"/>
      <w:marTop w:val="0"/>
      <w:marBottom w:val="0"/>
      <w:divBdr>
        <w:top w:val="none" w:sz="0" w:space="0" w:color="auto"/>
        <w:left w:val="none" w:sz="0" w:space="0" w:color="auto"/>
        <w:bottom w:val="none" w:sz="0" w:space="0" w:color="auto"/>
        <w:right w:val="none" w:sz="0" w:space="0" w:color="auto"/>
      </w:divBdr>
    </w:div>
    <w:div w:id="1635792737">
      <w:bodyDiv w:val="1"/>
      <w:marLeft w:val="0"/>
      <w:marRight w:val="0"/>
      <w:marTop w:val="0"/>
      <w:marBottom w:val="0"/>
      <w:divBdr>
        <w:top w:val="none" w:sz="0" w:space="0" w:color="auto"/>
        <w:left w:val="none" w:sz="0" w:space="0" w:color="auto"/>
        <w:bottom w:val="none" w:sz="0" w:space="0" w:color="auto"/>
        <w:right w:val="none" w:sz="0" w:space="0" w:color="auto"/>
      </w:divBdr>
    </w:div>
    <w:div w:id="1661889016">
      <w:bodyDiv w:val="1"/>
      <w:marLeft w:val="0"/>
      <w:marRight w:val="0"/>
      <w:marTop w:val="0"/>
      <w:marBottom w:val="0"/>
      <w:divBdr>
        <w:top w:val="none" w:sz="0" w:space="0" w:color="auto"/>
        <w:left w:val="none" w:sz="0" w:space="0" w:color="auto"/>
        <w:bottom w:val="none" w:sz="0" w:space="0" w:color="auto"/>
        <w:right w:val="none" w:sz="0" w:space="0" w:color="auto"/>
      </w:divBdr>
    </w:div>
    <w:div w:id="1684823423">
      <w:bodyDiv w:val="1"/>
      <w:marLeft w:val="0"/>
      <w:marRight w:val="0"/>
      <w:marTop w:val="0"/>
      <w:marBottom w:val="0"/>
      <w:divBdr>
        <w:top w:val="none" w:sz="0" w:space="0" w:color="auto"/>
        <w:left w:val="none" w:sz="0" w:space="0" w:color="auto"/>
        <w:bottom w:val="none" w:sz="0" w:space="0" w:color="auto"/>
        <w:right w:val="none" w:sz="0" w:space="0" w:color="auto"/>
      </w:divBdr>
    </w:div>
    <w:div w:id="1696035944">
      <w:bodyDiv w:val="1"/>
      <w:marLeft w:val="0"/>
      <w:marRight w:val="0"/>
      <w:marTop w:val="0"/>
      <w:marBottom w:val="0"/>
      <w:divBdr>
        <w:top w:val="none" w:sz="0" w:space="0" w:color="auto"/>
        <w:left w:val="none" w:sz="0" w:space="0" w:color="auto"/>
        <w:bottom w:val="none" w:sz="0" w:space="0" w:color="auto"/>
        <w:right w:val="none" w:sz="0" w:space="0" w:color="auto"/>
      </w:divBdr>
    </w:div>
    <w:div w:id="1734161356">
      <w:bodyDiv w:val="1"/>
      <w:marLeft w:val="0"/>
      <w:marRight w:val="0"/>
      <w:marTop w:val="0"/>
      <w:marBottom w:val="0"/>
      <w:divBdr>
        <w:top w:val="none" w:sz="0" w:space="0" w:color="auto"/>
        <w:left w:val="none" w:sz="0" w:space="0" w:color="auto"/>
        <w:bottom w:val="none" w:sz="0" w:space="0" w:color="auto"/>
        <w:right w:val="none" w:sz="0" w:space="0" w:color="auto"/>
      </w:divBdr>
    </w:div>
    <w:div w:id="1749115624">
      <w:bodyDiv w:val="1"/>
      <w:marLeft w:val="0"/>
      <w:marRight w:val="0"/>
      <w:marTop w:val="0"/>
      <w:marBottom w:val="0"/>
      <w:divBdr>
        <w:top w:val="none" w:sz="0" w:space="0" w:color="auto"/>
        <w:left w:val="none" w:sz="0" w:space="0" w:color="auto"/>
        <w:bottom w:val="none" w:sz="0" w:space="0" w:color="auto"/>
        <w:right w:val="none" w:sz="0" w:space="0" w:color="auto"/>
      </w:divBdr>
    </w:div>
    <w:div w:id="1770739264">
      <w:bodyDiv w:val="1"/>
      <w:marLeft w:val="0"/>
      <w:marRight w:val="0"/>
      <w:marTop w:val="0"/>
      <w:marBottom w:val="0"/>
      <w:divBdr>
        <w:top w:val="none" w:sz="0" w:space="0" w:color="auto"/>
        <w:left w:val="none" w:sz="0" w:space="0" w:color="auto"/>
        <w:bottom w:val="none" w:sz="0" w:space="0" w:color="auto"/>
        <w:right w:val="none" w:sz="0" w:space="0" w:color="auto"/>
      </w:divBdr>
    </w:div>
    <w:div w:id="1778940567">
      <w:bodyDiv w:val="1"/>
      <w:marLeft w:val="0"/>
      <w:marRight w:val="0"/>
      <w:marTop w:val="0"/>
      <w:marBottom w:val="0"/>
      <w:divBdr>
        <w:top w:val="none" w:sz="0" w:space="0" w:color="auto"/>
        <w:left w:val="none" w:sz="0" w:space="0" w:color="auto"/>
        <w:bottom w:val="none" w:sz="0" w:space="0" w:color="auto"/>
        <w:right w:val="none" w:sz="0" w:space="0" w:color="auto"/>
      </w:divBdr>
    </w:div>
    <w:div w:id="1788307586">
      <w:bodyDiv w:val="1"/>
      <w:marLeft w:val="0"/>
      <w:marRight w:val="0"/>
      <w:marTop w:val="0"/>
      <w:marBottom w:val="0"/>
      <w:divBdr>
        <w:top w:val="none" w:sz="0" w:space="0" w:color="auto"/>
        <w:left w:val="none" w:sz="0" w:space="0" w:color="auto"/>
        <w:bottom w:val="none" w:sz="0" w:space="0" w:color="auto"/>
        <w:right w:val="none" w:sz="0" w:space="0" w:color="auto"/>
      </w:divBdr>
    </w:div>
    <w:div w:id="1824660722">
      <w:bodyDiv w:val="1"/>
      <w:marLeft w:val="0"/>
      <w:marRight w:val="0"/>
      <w:marTop w:val="0"/>
      <w:marBottom w:val="0"/>
      <w:divBdr>
        <w:top w:val="none" w:sz="0" w:space="0" w:color="auto"/>
        <w:left w:val="none" w:sz="0" w:space="0" w:color="auto"/>
        <w:bottom w:val="none" w:sz="0" w:space="0" w:color="auto"/>
        <w:right w:val="none" w:sz="0" w:space="0" w:color="auto"/>
      </w:divBdr>
    </w:div>
    <w:div w:id="1832139010">
      <w:bodyDiv w:val="1"/>
      <w:marLeft w:val="0"/>
      <w:marRight w:val="0"/>
      <w:marTop w:val="0"/>
      <w:marBottom w:val="0"/>
      <w:divBdr>
        <w:top w:val="none" w:sz="0" w:space="0" w:color="auto"/>
        <w:left w:val="none" w:sz="0" w:space="0" w:color="auto"/>
        <w:bottom w:val="none" w:sz="0" w:space="0" w:color="auto"/>
        <w:right w:val="none" w:sz="0" w:space="0" w:color="auto"/>
      </w:divBdr>
    </w:div>
    <w:div w:id="1852908355">
      <w:bodyDiv w:val="1"/>
      <w:marLeft w:val="0"/>
      <w:marRight w:val="0"/>
      <w:marTop w:val="0"/>
      <w:marBottom w:val="0"/>
      <w:divBdr>
        <w:top w:val="none" w:sz="0" w:space="0" w:color="auto"/>
        <w:left w:val="none" w:sz="0" w:space="0" w:color="auto"/>
        <w:bottom w:val="none" w:sz="0" w:space="0" w:color="auto"/>
        <w:right w:val="none" w:sz="0" w:space="0" w:color="auto"/>
      </w:divBdr>
    </w:div>
    <w:div w:id="1862475837">
      <w:bodyDiv w:val="1"/>
      <w:marLeft w:val="0"/>
      <w:marRight w:val="0"/>
      <w:marTop w:val="0"/>
      <w:marBottom w:val="0"/>
      <w:divBdr>
        <w:top w:val="none" w:sz="0" w:space="0" w:color="auto"/>
        <w:left w:val="none" w:sz="0" w:space="0" w:color="auto"/>
        <w:bottom w:val="none" w:sz="0" w:space="0" w:color="auto"/>
        <w:right w:val="none" w:sz="0" w:space="0" w:color="auto"/>
      </w:divBdr>
    </w:div>
    <w:div w:id="1899241624">
      <w:bodyDiv w:val="1"/>
      <w:marLeft w:val="0"/>
      <w:marRight w:val="0"/>
      <w:marTop w:val="0"/>
      <w:marBottom w:val="0"/>
      <w:divBdr>
        <w:top w:val="none" w:sz="0" w:space="0" w:color="auto"/>
        <w:left w:val="none" w:sz="0" w:space="0" w:color="auto"/>
        <w:bottom w:val="none" w:sz="0" w:space="0" w:color="auto"/>
        <w:right w:val="none" w:sz="0" w:space="0" w:color="auto"/>
      </w:divBdr>
    </w:div>
    <w:div w:id="1912306024">
      <w:bodyDiv w:val="1"/>
      <w:marLeft w:val="0"/>
      <w:marRight w:val="0"/>
      <w:marTop w:val="0"/>
      <w:marBottom w:val="0"/>
      <w:divBdr>
        <w:top w:val="none" w:sz="0" w:space="0" w:color="auto"/>
        <w:left w:val="none" w:sz="0" w:space="0" w:color="auto"/>
        <w:bottom w:val="none" w:sz="0" w:space="0" w:color="auto"/>
        <w:right w:val="none" w:sz="0" w:space="0" w:color="auto"/>
      </w:divBdr>
    </w:div>
    <w:div w:id="1928996345">
      <w:bodyDiv w:val="1"/>
      <w:marLeft w:val="0"/>
      <w:marRight w:val="0"/>
      <w:marTop w:val="0"/>
      <w:marBottom w:val="0"/>
      <w:divBdr>
        <w:top w:val="none" w:sz="0" w:space="0" w:color="auto"/>
        <w:left w:val="none" w:sz="0" w:space="0" w:color="auto"/>
        <w:bottom w:val="none" w:sz="0" w:space="0" w:color="auto"/>
        <w:right w:val="none" w:sz="0" w:space="0" w:color="auto"/>
      </w:divBdr>
    </w:div>
    <w:div w:id="1945962102">
      <w:bodyDiv w:val="1"/>
      <w:marLeft w:val="0"/>
      <w:marRight w:val="0"/>
      <w:marTop w:val="0"/>
      <w:marBottom w:val="0"/>
      <w:divBdr>
        <w:top w:val="none" w:sz="0" w:space="0" w:color="auto"/>
        <w:left w:val="none" w:sz="0" w:space="0" w:color="auto"/>
        <w:bottom w:val="none" w:sz="0" w:space="0" w:color="auto"/>
        <w:right w:val="none" w:sz="0" w:space="0" w:color="auto"/>
      </w:divBdr>
    </w:div>
    <w:div w:id="1965117716">
      <w:bodyDiv w:val="1"/>
      <w:marLeft w:val="0"/>
      <w:marRight w:val="0"/>
      <w:marTop w:val="0"/>
      <w:marBottom w:val="0"/>
      <w:divBdr>
        <w:top w:val="none" w:sz="0" w:space="0" w:color="auto"/>
        <w:left w:val="none" w:sz="0" w:space="0" w:color="auto"/>
        <w:bottom w:val="none" w:sz="0" w:space="0" w:color="auto"/>
        <w:right w:val="none" w:sz="0" w:space="0" w:color="auto"/>
      </w:divBdr>
    </w:div>
    <w:div w:id="1996449391">
      <w:bodyDiv w:val="1"/>
      <w:marLeft w:val="0"/>
      <w:marRight w:val="0"/>
      <w:marTop w:val="0"/>
      <w:marBottom w:val="0"/>
      <w:divBdr>
        <w:top w:val="none" w:sz="0" w:space="0" w:color="auto"/>
        <w:left w:val="none" w:sz="0" w:space="0" w:color="auto"/>
        <w:bottom w:val="none" w:sz="0" w:space="0" w:color="auto"/>
        <w:right w:val="none" w:sz="0" w:space="0" w:color="auto"/>
      </w:divBdr>
    </w:div>
    <w:div w:id="2043051802">
      <w:bodyDiv w:val="1"/>
      <w:marLeft w:val="0"/>
      <w:marRight w:val="0"/>
      <w:marTop w:val="0"/>
      <w:marBottom w:val="0"/>
      <w:divBdr>
        <w:top w:val="none" w:sz="0" w:space="0" w:color="auto"/>
        <w:left w:val="none" w:sz="0" w:space="0" w:color="auto"/>
        <w:bottom w:val="none" w:sz="0" w:space="0" w:color="auto"/>
        <w:right w:val="none" w:sz="0" w:space="0" w:color="auto"/>
      </w:divBdr>
    </w:div>
    <w:div w:id="2056078104">
      <w:bodyDiv w:val="1"/>
      <w:marLeft w:val="0"/>
      <w:marRight w:val="0"/>
      <w:marTop w:val="0"/>
      <w:marBottom w:val="0"/>
      <w:divBdr>
        <w:top w:val="none" w:sz="0" w:space="0" w:color="auto"/>
        <w:left w:val="none" w:sz="0" w:space="0" w:color="auto"/>
        <w:bottom w:val="none" w:sz="0" w:space="0" w:color="auto"/>
        <w:right w:val="none" w:sz="0" w:space="0" w:color="auto"/>
      </w:divBdr>
    </w:div>
    <w:div w:id="2062171862">
      <w:bodyDiv w:val="1"/>
      <w:marLeft w:val="0"/>
      <w:marRight w:val="0"/>
      <w:marTop w:val="0"/>
      <w:marBottom w:val="0"/>
      <w:divBdr>
        <w:top w:val="none" w:sz="0" w:space="0" w:color="auto"/>
        <w:left w:val="none" w:sz="0" w:space="0" w:color="auto"/>
        <w:bottom w:val="none" w:sz="0" w:space="0" w:color="auto"/>
        <w:right w:val="none" w:sz="0" w:space="0" w:color="auto"/>
      </w:divBdr>
    </w:div>
    <w:div w:id="2091344399">
      <w:bodyDiv w:val="1"/>
      <w:marLeft w:val="0"/>
      <w:marRight w:val="0"/>
      <w:marTop w:val="0"/>
      <w:marBottom w:val="0"/>
      <w:divBdr>
        <w:top w:val="none" w:sz="0" w:space="0" w:color="auto"/>
        <w:left w:val="none" w:sz="0" w:space="0" w:color="auto"/>
        <w:bottom w:val="none" w:sz="0" w:space="0" w:color="auto"/>
        <w:right w:val="none" w:sz="0" w:space="0" w:color="auto"/>
      </w:divBdr>
    </w:div>
    <w:div w:id="2097436451">
      <w:bodyDiv w:val="1"/>
      <w:marLeft w:val="0"/>
      <w:marRight w:val="0"/>
      <w:marTop w:val="0"/>
      <w:marBottom w:val="0"/>
      <w:divBdr>
        <w:top w:val="none" w:sz="0" w:space="0" w:color="auto"/>
        <w:left w:val="none" w:sz="0" w:space="0" w:color="auto"/>
        <w:bottom w:val="none" w:sz="0" w:space="0" w:color="auto"/>
        <w:right w:val="none" w:sz="0" w:space="0" w:color="auto"/>
      </w:divBdr>
    </w:div>
    <w:div w:id="2115444059">
      <w:bodyDiv w:val="1"/>
      <w:marLeft w:val="0"/>
      <w:marRight w:val="0"/>
      <w:marTop w:val="0"/>
      <w:marBottom w:val="0"/>
      <w:divBdr>
        <w:top w:val="none" w:sz="0" w:space="0" w:color="auto"/>
        <w:left w:val="none" w:sz="0" w:space="0" w:color="auto"/>
        <w:bottom w:val="none" w:sz="0" w:space="0" w:color="auto"/>
        <w:right w:val="none" w:sz="0" w:space="0" w:color="auto"/>
      </w:divBdr>
    </w:div>
    <w:div w:id="2119258183">
      <w:bodyDiv w:val="1"/>
      <w:marLeft w:val="0"/>
      <w:marRight w:val="0"/>
      <w:marTop w:val="0"/>
      <w:marBottom w:val="0"/>
      <w:divBdr>
        <w:top w:val="none" w:sz="0" w:space="0" w:color="auto"/>
        <w:left w:val="none" w:sz="0" w:space="0" w:color="auto"/>
        <w:bottom w:val="none" w:sz="0" w:space="0" w:color="auto"/>
        <w:right w:val="none" w:sz="0" w:space="0" w:color="auto"/>
      </w:divBdr>
    </w:div>
    <w:div w:id="212018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member.openmobilealliance.org/ftp/Public_documents/DM/LightweightM2M/Permanent_documents/OMA-TS-LightweightM2M-V1_0-20141126-D.zip" TargetMode="External"/><Relationship Id="rId2" Type="http://schemas.openxmlformats.org/officeDocument/2006/relationships/hyperlink" Target="http://member.openmobilealliance.org/ftp/Public_documents/DM/LightweightM2M/Permanent_documents/OMA-TS-LightweightM2M-V1_0-20141126-D.zip" TargetMode="External"/><Relationship Id="rId1" Type="http://schemas.openxmlformats.org/officeDocument/2006/relationships/hyperlink" Target="http://member.openmobilealliance.org/ftp/Public_documents/DM/LightweightM2M/Permanent_documents/OMA-TS-LightweightM2M-V1_0-20141126-D.zip" TargetMode="External"/><Relationship Id="rId6" Type="http://schemas.openxmlformats.org/officeDocument/2006/relationships/hyperlink" Target="http://member.openmobilealliance.org/ftp/Public_documents/DM/LightweightM2M/Permanent_documents/OMA-TS-LWM2M_SwMgmt-V1_0-20140903-D.zip" TargetMode="External"/><Relationship Id="rId5" Type="http://schemas.openxmlformats.org/officeDocument/2006/relationships/hyperlink" Target="http://member.openmobilealliance.org/ftp/Public_documents/DM/LightweightM2M/Permanent_documents/OMA-TS-LightweightM2M-V1_0-20141126-D.zip" TargetMode="External"/><Relationship Id="rId4" Type="http://schemas.openxmlformats.org/officeDocument/2006/relationships/hyperlink" Target="http://member.openmobilealliance.org/ftp/Public_documents/DM/LightweightM2M/Permanent_documents/OMA-TS-LightweightM2M-V1_0-20141126-D.zip"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armd-ev-fh01.sierrawireless.local/FH/FileHold/WebClient/LibraryForm.aspx?docId=15234"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technical.openmobilealliance.org/Technical/technical-information/release-program/current-releases/oma-lightweightm2m-v1-0"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da://document/3826"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member.openmobilealliance.org/ftp/Public_documents/DM/LightweightM2M/Permanent_documents/" TargetMode="External"/><Relationship Id="rId23" Type="http://schemas.openxmlformats.org/officeDocument/2006/relationships/glossaryDocument" Target="glossary/document.xml"/><Relationship Id="rId10" Type="http://schemas.openxmlformats.org/officeDocument/2006/relationships/hyperlink" Target="https://carmd-ev-fh01.sierrawireless.local/FH/FileHold/WebClient/LibraryForm.aspx?docId=3826"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fda://document/15234"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46B0C4AE8BA481A89EAE941670892FB"/>
        <w:category>
          <w:name w:val="General"/>
          <w:gallery w:val="placeholder"/>
        </w:category>
        <w:types>
          <w:type w:val="bbPlcHdr"/>
        </w:types>
        <w:behaviors>
          <w:behavior w:val="content"/>
        </w:behaviors>
        <w:guid w:val="{48162076-E7B7-458D-90B4-F0F02238438B}"/>
      </w:docPartPr>
      <w:docPartBody>
        <w:p w:rsidR="00EE5D3F" w:rsidRDefault="00EE5D3F" w:rsidP="00EE5D3F">
          <w:pPr>
            <w:pStyle w:val="F46B0C4AE8BA481A89EAE941670892FB23"/>
          </w:pPr>
          <w:bookmarkStart w:id="0" w:name="OLE_LINK4"/>
          <w:bookmarkStart w:id="1" w:name="OLE_LINK3"/>
          <w:r>
            <w:rPr>
              <w:b/>
            </w:rPr>
            <w:t>YYYY/MM/DD</w:t>
          </w:r>
          <w:bookmarkEnd w:id="0"/>
          <w:bookmarkEnd w:id="1"/>
          <w:r w:rsidRPr="00756E5C">
            <w:rPr>
              <w:rStyle w:val="Textedelespacerserv"/>
              <w:rFonts w:eastAsiaTheme="minor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altName w:val="Arial"/>
    <w:panose1 w:val="00000000000000000000"/>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 w:name="LiSu">
    <w:altName w:val="Arial Unicode MS"/>
    <w:charset w:val="86"/>
    <w:family w:val="modern"/>
    <w:pitch w:val="fixed"/>
    <w:sig w:usb0="00000000" w:usb1="080E0000" w:usb2="00000010" w:usb3="00000000" w:csb0="00040000" w:csb1="00000000"/>
  </w:font>
  <w:font w:name="Malgun Gothic">
    <w:panose1 w:val="020B0503020000020004"/>
    <w:charset w:val="81"/>
    <w:family w:val="swiss"/>
    <w:pitch w:val="variable"/>
    <w:sig w:usb0="900002AF" w:usb1="09D77CFB" w:usb2="00000012" w:usb3="00000000" w:csb0="00080001"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EE6D1B"/>
    <w:multiLevelType w:val="multilevel"/>
    <w:tmpl w:val="E32EEEFA"/>
    <w:lvl w:ilvl="0">
      <w:start w:val="1"/>
      <w:numFmt w:val="decimal"/>
      <w:pStyle w:val="Titre1"/>
      <w:lvlText w:val="%1"/>
      <w:lvlJc w:val="left"/>
      <w:pPr>
        <w:ind w:left="432" w:hanging="432"/>
      </w:pPr>
      <w:rPr>
        <w:rFonts w:hint="eastAsia"/>
      </w:rPr>
    </w:lvl>
    <w:lvl w:ilvl="1">
      <w:start w:val="1"/>
      <w:numFmt w:val="decimal"/>
      <w:pStyle w:val="Titre2"/>
      <w:lvlText w:val="%1.%2"/>
      <w:lvlJc w:val="left"/>
      <w:pPr>
        <w:ind w:left="576" w:hanging="576"/>
      </w:pPr>
      <w:rPr>
        <w:rFonts w:hint="eastAsia"/>
      </w:rPr>
    </w:lvl>
    <w:lvl w:ilvl="2">
      <w:start w:val="1"/>
      <w:numFmt w:val="decimal"/>
      <w:pStyle w:val="Titre3"/>
      <w:lvlText w:val="%1.%2.%3"/>
      <w:lvlJc w:val="left"/>
      <w:pPr>
        <w:ind w:left="720" w:hanging="720"/>
      </w:pPr>
      <w:rPr>
        <w:rFonts w:hint="eastAsia"/>
      </w:rPr>
    </w:lvl>
    <w:lvl w:ilvl="3">
      <w:start w:val="1"/>
      <w:numFmt w:val="decimal"/>
      <w:pStyle w:val="Titre4"/>
      <w:lvlText w:val="%1.%2.%3.%4"/>
      <w:lvlJc w:val="left"/>
      <w:pPr>
        <w:ind w:left="864" w:hanging="864"/>
      </w:pPr>
      <w:rPr>
        <w:rFonts w:hint="eastAsia"/>
      </w:rPr>
    </w:lvl>
    <w:lvl w:ilvl="4">
      <w:start w:val="1"/>
      <w:numFmt w:val="decimal"/>
      <w:pStyle w:val="Titre5"/>
      <w:lvlText w:val="%1.%2.%3.%4.%5"/>
      <w:lvlJc w:val="left"/>
      <w:pPr>
        <w:ind w:left="1008" w:hanging="1008"/>
      </w:pPr>
      <w:rPr>
        <w:rFonts w:hint="eastAsia"/>
      </w:rPr>
    </w:lvl>
    <w:lvl w:ilvl="5">
      <w:start w:val="1"/>
      <w:numFmt w:val="decimal"/>
      <w:pStyle w:val="Titre6"/>
      <w:lvlText w:val="%1.%2.%3.%4.%5.%6"/>
      <w:lvlJc w:val="left"/>
      <w:pPr>
        <w:ind w:left="1152" w:hanging="1152"/>
      </w:pPr>
      <w:rPr>
        <w:rFonts w:hint="eastAsia"/>
      </w:rPr>
    </w:lvl>
    <w:lvl w:ilvl="6">
      <w:start w:val="1"/>
      <w:numFmt w:val="decimal"/>
      <w:pStyle w:val="Titre7"/>
      <w:lvlText w:val="%1.%2.%3.%4.%5.%6.%7"/>
      <w:lvlJc w:val="left"/>
      <w:pPr>
        <w:ind w:left="1296" w:hanging="1296"/>
      </w:pPr>
      <w:rPr>
        <w:rFonts w:hint="eastAsia"/>
      </w:rPr>
    </w:lvl>
    <w:lvl w:ilvl="7">
      <w:start w:val="1"/>
      <w:numFmt w:val="decimal"/>
      <w:pStyle w:val="Titre8"/>
      <w:lvlText w:val="%1.%2.%3.%4.%5.%6.%7.%8"/>
      <w:lvlJc w:val="left"/>
      <w:pPr>
        <w:ind w:left="1440" w:hanging="1440"/>
      </w:pPr>
      <w:rPr>
        <w:rFonts w:hint="eastAsia"/>
      </w:rPr>
    </w:lvl>
    <w:lvl w:ilvl="8">
      <w:start w:val="1"/>
      <w:numFmt w:val="decimal"/>
      <w:pStyle w:val="Titre9"/>
      <w:lvlText w:val="%1.%2.%3.%4.%5.%6.%7.%8.%9"/>
      <w:lvlJc w:val="left"/>
      <w:pPr>
        <w:ind w:left="1584" w:hanging="1584"/>
      </w:pPr>
      <w:rPr>
        <w:rFonts w:hint="eastAsia"/>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5C4"/>
    <w:rsid w:val="0002681C"/>
    <w:rsid w:val="00036718"/>
    <w:rsid w:val="000475C4"/>
    <w:rsid w:val="00084E4A"/>
    <w:rsid w:val="000A2C60"/>
    <w:rsid w:val="000C3D45"/>
    <w:rsid w:val="00111501"/>
    <w:rsid w:val="00113CD4"/>
    <w:rsid w:val="0015747E"/>
    <w:rsid w:val="00197D5D"/>
    <w:rsid w:val="001E3106"/>
    <w:rsid w:val="001F78D3"/>
    <w:rsid w:val="002031C2"/>
    <w:rsid w:val="002031D0"/>
    <w:rsid w:val="00213226"/>
    <w:rsid w:val="0027475C"/>
    <w:rsid w:val="002B7F68"/>
    <w:rsid w:val="0032729E"/>
    <w:rsid w:val="003521B4"/>
    <w:rsid w:val="003D3CF0"/>
    <w:rsid w:val="004A7BC1"/>
    <w:rsid w:val="004F67A5"/>
    <w:rsid w:val="00513B27"/>
    <w:rsid w:val="005570DB"/>
    <w:rsid w:val="0058132A"/>
    <w:rsid w:val="005A0750"/>
    <w:rsid w:val="005C123A"/>
    <w:rsid w:val="005F2863"/>
    <w:rsid w:val="0060548C"/>
    <w:rsid w:val="0063086E"/>
    <w:rsid w:val="00662488"/>
    <w:rsid w:val="00665248"/>
    <w:rsid w:val="00667F8E"/>
    <w:rsid w:val="007A6EEC"/>
    <w:rsid w:val="007B2508"/>
    <w:rsid w:val="0081321F"/>
    <w:rsid w:val="00833429"/>
    <w:rsid w:val="00895D52"/>
    <w:rsid w:val="008B6772"/>
    <w:rsid w:val="008C6DEF"/>
    <w:rsid w:val="008E7748"/>
    <w:rsid w:val="009873AB"/>
    <w:rsid w:val="00993FC8"/>
    <w:rsid w:val="009B7B3A"/>
    <w:rsid w:val="009C6583"/>
    <w:rsid w:val="009E2308"/>
    <w:rsid w:val="00A67F82"/>
    <w:rsid w:val="00A807ED"/>
    <w:rsid w:val="00B20837"/>
    <w:rsid w:val="00B65E53"/>
    <w:rsid w:val="00BA3F17"/>
    <w:rsid w:val="00C12125"/>
    <w:rsid w:val="00DC100E"/>
    <w:rsid w:val="00E1715A"/>
    <w:rsid w:val="00E620FC"/>
    <w:rsid w:val="00E720B0"/>
    <w:rsid w:val="00EC5461"/>
    <w:rsid w:val="00EC7C67"/>
    <w:rsid w:val="00EE5D3F"/>
    <w:rsid w:val="00F019D1"/>
    <w:rsid w:val="00F73659"/>
    <w:rsid w:val="00FA686D"/>
    <w:rsid w:val="00FF5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aliases w:val="H1,h1,h11,h12,h13,h14,h15,h16,heading 1"/>
    <w:basedOn w:val="Normal"/>
    <w:next w:val="Normal"/>
    <w:link w:val="Titre1Car"/>
    <w:qFormat/>
    <w:rsid w:val="000475C4"/>
    <w:pPr>
      <w:keepNext/>
      <w:keepLines/>
      <w:numPr>
        <w:numId w:val="1"/>
      </w:numPr>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aliases w:val="H2,h2,heading 2,2,level 2,H21,H22,H23,H24,H25,Article,l2,list 2,list 2,heading 2TOC,Head 2,List level 2,Header 2"/>
    <w:basedOn w:val="Normal"/>
    <w:next w:val="Normal"/>
    <w:link w:val="Titre2Car"/>
    <w:unhideWhenUsed/>
    <w:qFormat/>
    <w:rsid w:val="000475C4"/>
    <w:pPr>
      <w:keepNext/>
      <w:numPr>
        <w:ilvl w:val="1"/>
        <w:numId w:val="1"/>
      </w:numPr>
      <w:spacing w:before="240" w:after="60" w:line="240" w:lineRule="auto"/>
      <w:outlineLvl w:val="1"/>
    </w:pPr>
    <w:rPr>
      <w:rFonts w:asciiTheme="majorHAnsi" w:eastAsiaTheme="majorEastAsia" w:hAnsiTheme="majorHAnsi" w:cstheme="majorBidi"/>
      <w:b/>
      <w:bCs/>
      <w:color w:val="4F81BD" w:themeColor="accent1"/>
      <w:sz w:val="26"/>
      <w:szCs w:val="26"/>
    </w:rPr>
  </w:style>
  <w:style w:type="paragraph" w:styleId="Titre3">
    <w:name w:val="heading 3"/>
    <w:aliases w:val="H3,h3,H31,h31,H32,h32,H33,h33,H34,h34,H35,h35,Subpoint,B Head,heading 3"/>
    <w:basedOn w:val="Normal"/>
    <w:next w:val="Normal"/>
    <w:link w:val="Titre3Car"/>
    <w:unhideWhenUsed/>
    <w:qFormat/>
    <w:rsid w:val="000475C4"/>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rPr>
  </w:style>
  <w:style w:type="paragraph" w:styleId="Titre4">
    <w:name w:val="heading 4"/>
    <w:aliases w:val="H4,h4,heading 4"/>
    <w:basedOn w:val="Normal"/>
    <w:next w:val="Normal"/>
    <w:link w:val="Titre4Car"/>
    <w:unhideWhenUsed/>
    <w:qFormat/>
    <w:rsid w:val="000475C4"/>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rPr>
  </w:style>
  <w:style w:type="paragraph" w:styleId="Titre5">
    <w:name w:val="heading 5"/>
    <w:aliases w:val="H5,h5,IS41 Heading 5,heading 5"/>
    <w:basedOn w:val="Normal"/>
    <w:next w:val="Normal"/>
    <w:link w:val="Titre5Car"/>
    <w:unhideWhenUsed/>
    <w:qFormat/>
    <w:rsid w:val="000475C4"/>
    <w:pPr>
      <w:keepNext/>
      <w:keepLines/>
      <w:numPr>
        <w:ilvl w:val="4"/>
        <w:numId w:val="1"/>
      </w:numPr>
      <w:spacing w:before="200" w:after="0" w:line="240" w:lineRule="auto"/>
      <w:outlineLvl w:val="4"/>
    </w:pPr>
    <w:rPr>
      <w:rFonts w:asciiTheme="majorHAnsi" w:eastAsiaTheme="majorEastAsia" w:hAnsiTheme="majorHAnsi" w:cstheme="majorBidi"/>
      <w:color w:val="243F60" w:themeColor="accent1" w:themeShade="7F"/>
    </w:rPr>
  </w:style>
  <w:style w:type="paragraph" w:styleId="Titre6">
    <w:name w:val="heading 6"/>
    <w:aliases w:val="h6,H6,heading 6"/>
    <w:basedOn w:val="Normal"/>
    <w:next w:val="Normal"/>
    <w:link w:val="Titre6Car"/>
    <w:unhideWhenUsed/>
    <w:qFormat/>
    <w:rsid w:val="000475C4"/>
    <w:pPr>
      <w:keepNext/>
      <w:keepLines/>
      <w:numPr>
        <w:ilvl w:val="5"/>
        <w:numId w:val="1"/>
      </w:numPr>
      <w:spacing w:before="200" w:after="0" w:line="240" w:lineRule="auto"/>
      <w:outlineLvl w:val="5"/>
    </w:pPr>
    <w:rPr>
      <w:rFonts w:asciiTheme="majorHAnsi" w:eastAsiaTheme="majorEastAsia" w:hAnsiTheme="majorHAnsi" w:cstheme="majorBidi"/>
      <w:i/>
      <w:iCs/>
      <w:color w:val="243F60" w:themeColor="accent1" w:themeShade="7F"/>
    </w:rPr>
  </w:style>
  <w:style w:type="paragraph" w:styleId="Titre7">
    <w:name w:val="heading 7"/>
    <w:aliases w:val="st,SDL title,h7,H7,8,heading 7"/>
    <w:basedOn w:val="Normal"/>
    <w:next w:val="Normal"/>
    <w:link w:val="Titre7Car"/>
    <w:unhideWhenUsed/>
    <w:qFormat/>
    <w:rsid w:val="000475C4"/>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rPr>
  </w:style>
  <w:style w:type="paragraph" w:styleId="Titre8">
    <w:name w:val="heading 8"/>
    <w:aliases w:val="Table,TH,Table Heading"/>
    <w:basedOn w:val="Normal"/>
    <w:next w:val="Normal"/>
    <w:link w:val="Titre8Car"/>
    <w:unhideWhenUsed/>
    <w:qFormat/>
    <w:rsid w:val="000475C4"/>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Titre9">
    <w:name w:val="heading 9"/>
    <w:aliases w:val="Fig,Figure Heading,FH,figure title,FTL,tt,ft,HF,table title"/>
    <w:basedOn w:val="Normal"/>
    <w:next w:val="Normal"/>
    <w:link w:val="Titre9Car"/>
    <w:unhideWhenUsed/>
    <w:qFormat/>
    <w:rsid w:val="000475C4"/>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807ED"/>
    <w:rPr>
      <w:color w:val="808080"/>
    </w:rPr>
  </w:style>
  <w:style w:type="paragraph" w:customStyle="1" w:styleId="CF52BECB40D34E16803C80D65D387078">
    <w:name w:val="CF52BECB40D34E16803C80D65D387078"/>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CF52BECB40D34E16803C80D65D3870781">
    <w:name w:val="CF52BECB40D34E16803C80D65D3870781"/>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F46B0C4AE8BA481A89EAE941670892FB">
    <w:name w:val="F46B0C4AE8BA481A89EAE941670892FB"/>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CF52BECB40D34E16803C80D65D3870782">
    <w:name w:val="CF52BECB40D34E16803C80D65D3870782"/>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F46B0C4AE8BA481A89EAE941670892FB1">
    <w:name w:val="F46B0C4AE8BA481A89EAE941670892FB1"/>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CF52BECB40D34E16803C80D65D3870783">
    <w:name w:val="CF52BECB40D34E16803C80D65D3870783"/>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F46B0C4AE8BA481A89EAE941670892FB2">
    <w:name w:val="F46B0C4AE8BA481A89EAE941670892FB2"/>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CF52BECB40D34E16803C80D65D3870784">
    <w:name w:val="CF52BECB40D34E16803C80D65D3870784"/>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F46B0C4AE8BA481A89EAE941670892FB3">
    <w:name w:val="F46B0C4AE8BA481A89EAE941670892FB3"/>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CF52BECB40D34E16803C80D65D3870785">
    <w:name w:val="CF52BECB40D34E16803C80D65D3870785"/>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F46B0C4AE8BA481A89EAE941670892FB4">
    <w:name w:val="F46B0C4AE8BA481A89EAE941670892FB4"/>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CF52BECB40D34E16803C80D65D3870786">
    <w:name w:val="CF52BECB40D34E16803C80D65D3870786"/>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DBA21E8515094C0BAFB3B2EA83614ECD">
    <w:name w:val="DBA21E8515094C0BAFB3B2EA83614ECD"/>
    <w:rsid w:val="000475C4"/>
  </w:style>
  <w:style w:type="paragraph" w:customStyle="1" w:styleId="F46B0C4AE8BA481A89EAE941670892FB5">
    <w:name w:val="F46B0C4AE8BA481A89EAE941670892FB5"/>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CF52BECB40D34E16803C80D65D3870787">
    <w:name w:val="CF52BECB40D34E16803C80D65D3870787"/>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5372BC637F1D421583BD5417963128A8">
    <w:name w:val="5372BC637F1D421583BD5417963128A8"/>
    <w:rsid w:val="000475C4"/>
  </w:style>
  <w:style w:type="paragraph" w:customStyle="1" w:styleId="5662F61E349A45D7ABED4D34835F7803">
    <w:name w:val="5662F61E349A45D7ABED4D34835F7803"/>
    <w:rsid w:val="000475C4"/>
  </w:style>
  <w:style w:type="paragraph" w:customStyle="1" w:styleId="F46B0C4AE8BA481A89EAE941670892FB6">
    <w:name w:val="F46B0C4AE8BA481A89EAE941670892FB6"/>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CF52BECB40D34E16803C80D65D3870788">
    <w:name w:val="CF52BECB40D34E16803C80D65D3870788"/>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F46B0C4AE8BA481A89EAE941670892FB7">
    <w:name w:val="F46B0C4AE8BA481A89EAE941670892FB7"/>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CF52BECB40D34E16803C80D65D3870789">
    <w:name w:val="CF52BECB40D34E16803C80D65D3870789"/>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39C91C7B2E7049E0A215248DE2BB86FB">
    <w:name w:val="39C91C7B2E7049E0A215248DE2BB86FB"/>
    <w:rsid w:val="000475C4"/>
  </w:style>
  <w:style w:type="paragraph" w:customStyle="1" w:styleId="F46B0C4AE8BA481A89EAE941670892FB8">
    <w:name w:val="F46B0C4AE8BA481A89EAE941670892FB8"/>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96EB9B543B38465B82A605AA69D6809D">
    <w:name w:val="96EB9B543B38465B82A605AA69D6809D"/>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CF52BECB40D34E16803C80D65D38707810">
    <w:name w:val="CF52BECB40D34E16803C80D65D38707810"/>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F46B0C4AE8BA481A89EAE941670892FB9">
    <w:name w:val="F46B0C4AE8BA481A89EAE941670892FB9"/>
    <w:rsid w:val="000475C4"/>
    <w:pPr>
      <w:spacing w:before="120" w:after="120" w:line="240" w:lineRule="auto"/>
    </w:pPr>
    <w:rPr>
      <w:rFonts w:ascii="Helvetica" w:eastAsia="Times New Roman" w:hAnsi="Helvetica" w:cs="Times New Roman"/>
      <w:color w:val="3D3E40"/>
      <w:sz w:val="20"/>
      <w:szCs w:val="24"/>
      <w:lang w:eastAsia="en-US"/>
    </w:rPr>
  </w:style>
  <w:style w:type="paragraph" w:styleId="Citation">
    <w:name w:val="Quote"/>
    <w:basedOn w:val="Normal"/>
    <w:next w:val="Normal"/>
    <w:link w:val="CitationCar"/>
    <w:uiPriority w:val="29"/>
    <w:qFormat/>
    <w:rsid w:val="00111501"/>
    <w:pPr>
      <w:spacing w:before="120" w:after="120" w:line="240" w:lineRule="auto"/>
    </w:pPr>
    <w:rPr>
      <w:rFonts w:ascii="Helvetica" w:eastAsia="Times New Roman" w:hAnsi="Helvetica" w:cs="Times New Roman"/>
      <w:i/>
      <w:iCs/>
      <w:color w:val="000000" w:themeColor="text1"/>
      <w:sz w:val="20"/>
      <w:szCs w:val="24"/>
      <w:lang w:eastAsia="en-US"/>
    </w:rPr>
  </w:style>
  <w:style w:type="character" w:customStyle="1" w:styleId="CitationCar">
    <w:name w:val="Citation Car"/>
    <w:basedOn w:val="Policepardfaut"/>
    <w:link w:val="Citation"/>
    <w:uiPriority w:val="29"/>
    <w:rsid w:val="00111501"/>
    <w:rPr>
      <w:rFonts w:ascii="Helvetica" w:eastAsia="Times New Roman" w:hAnsi="Helvetica" w:cs="Times New Roman"/>
      <w:i/>
      <w:iCs/>
      <w:color w:val="000000" w:themeColor="text1"/>
      <w:sz w:val="20"/>
      <w:szCs w:val="24"/>
      <w:lang w:eastAsia="en-US"/>
    </w:rPr>
  </w:style>
  <w:style w:type="paragraph" w:customStyle="1" w:styleId="B5594A9000D1492FB734A96E958C5815">
    <w:name w:val="B5594A9000D1492FB734A96E958C5815"/>
    <w:rsid w:val="000475C4"/>
    <w:pPr>
      <w:spacing w:after="0" w:line="240" w:lineRule="auto"/>
    </w:pPr>
    <w:rPr>
      <w:rFonts w:ascii="Times New Roman" w:eastAsia="Times New Roman" w:hAnsi="Times New Roman" w:cs="Times New Roman"/>
      <w:i/>
      <w:iCs/>
      <w:color w:val="000080"/>
      <w:sz w:val="24"/>
      <w:szCs w:val="20"/>
      <w:lang w:val="en-CA" w:eastAsia="en-US"/>
    </w:rPr>
  </w:style>
  <w:style w:type="character" w:customStyle="1" w:styleId="Titre1Car">
    <w:name w:val="Titre 1 Car"/>
    <w:aliases w:val="H1 Car,h1 Car,h11 Car,h12 Car,h13 Car,h14 Car,h15 Car,h16 Car,heading 1 Car"/>
    <w:basedOn w:val="Policepardfaut"/>
    <w:link w:val="Titre1"/>
    <w:rsid w:val="000475C4"/>
    <w:rPr>
      <w:rFonts w:asciiTheme="majorHAnsi" w:eastAsiaTheme="majorEastAsia" w:hAnsiTheme="majorHAnsi" w:cstheme="majorBidi"/>
      <w:b/>
      <w:bCs/>
      <w:color w:val="365F91" w:themeColor="accent1" w:themeShade="BF"/>
      <w:sz w:val="28"/>
      <w:szCs w:val="28"/>
    </w:rPr>
  </w:style>
  <w:style w:type="character" w:customStyle="1" w:styleId="Titre2Car">
    <w:name w:val="Titre 2 Car"/>
    <w:aliases w:val="H2 Car,h2 Car,heading 2 Car,2 Car,level 2 Car,H21 Car,H22 Car,H23 Car,H24 Car,H25 Car,Article Car,l2 Car,list 2 Car,list 2 Car,heading 2TOC Car,Head 2 Car,List level 2 Car,Header 2 Car"/>
    <w:basedOn w:val="Policepardfaut"/>
    <w:link w:val="Titre2"/>
    <w:rsid w:val="000475C4"/>
    <w:rPr>
      <w:rFonts w:asciiTheme="majorHAnsi" w:eastAsiaTheme="majorEastAsia" w:hAnsiTheme="majorHAnsi" w:cstheme="majorBidi"/>
      <w:b/>
      <w:bCs/>
      <w:color w:val="4F81BD" w:themeColor="accent1"/>
      <w:sz w:val="26"/>
      <w:szCs w:val="26"/>
    </w:rPr>
  </w:style>
  <w:style w:type="character" w:customStyle="1" w:styleId="Titre3Car">
    <w:name w:val="Titre 3 Car"/>
    <w:aliases w:val="H3 Car,h3 Car,H31 Car,h31 Car,H32 Car,h32 Car,H33 Car,h33 Car,H34 Car,h34 Car,H35 Car,h35 Car,Subpoint Car,B Head Car,heading 3 Car"/>
    <w:basedOn w:val="Policepardfaut"/>
    <w:link w:val="Titre3"/>
    <w:rsid w:val="000475C4"/>
    <w:rPr>
      <w:rFonts w:asciiTheme="majorHAnsi" w:eastAsiaTheme="majorEastAsia" w:hAnsiTheme="majorHAnsi" w:cstheme="majorBidi"/>
      <w:b/>
      <w:bCs/>
      <w:color w:val="4F81BD" w:themeColor="accent1"/>
    </w:rPr>
  </w:style>
  <w:style w:type="character" w:customStyle="1" w:styleId="Titre4Car">
    <w:name w:val="Titre 4 Car"/>
    <w:aliases w:val="H4 Car,h4 Car,heading 4 Car"/>
    <w:basedOn w:val="Policepardfaut"/>
    <w:link w:val="Titre4"/>
    <w:rsid w:val="000475C4"/>
    <w:rPr>
      <w:rFonts w:asciiTheme="majorHAnsi" w:eastAsiaTheme="majorEastAsia" w:hAnsiTheme="majorHAnsi" w:cstheme="majorBidi"/>
      <w:b/>
      <w:bCs/>
      <w:i/>
      <w:iCs/>
      <w:color w:val="4F81BD" w:themeColor="accent1"/>
    </w:rPr>
  </w:style>
  <w:style w:type="character" w:customStyle="1" w:styleId="Titre5Car">
    <w:name w:val="Titre 5 Car"/>
    <w:aliases w:val="H5 Car,h5 Car,IS41 Heading 5 Car,heading 5 Car"/>
    <w:basedOn w:val="Policepardfaut"/>
    <w:link w:val="Titre5"/>
    <w:rsid w:val="000475C4"/>
    <w:rPr>
      <w:rFonts w:asciiTheme="majorHAnsi" w:eastAsiaTheme="majorEastAsia" w:hAnsiTheme="majorHAnsi" w:cstheme="majorBidi"/>
      <w:color w:val="243F60" w:themeColor="accent1" w:themeShade="7F"/>
    </w:rPr>
  </w:style>
  <w:style w:type="character" w:customStyle="1" w:styleId="Titre6Car">
    <w:name w:val="Titre 6 Car"/>
    <w:aliases w:val="h6 Car,H6 Car,heading 6 Car"/>
    <w:basedOn w:val="Policepardfaut"/>
    <w:link w:val="Titre6"/>
    <w:rsid w:val="000475C4"/>
    <w:rPr>
      <w:rFonts w:asciiTheme="majorHAnsi" w:eastAsiaTheme="majorEastAsia" w:hAnsiTheme="majorHAnsi" w:cstheme="majorBidi"/>
      <w:i/>
      <w:iCs/>
      <w:color w:val="243F60" w:themeColor="accent1" w:themeShade="7F"/>
    </w:rPr>
  </w:style>
  <w:style w:type="character" w:customStyle="1" w:styleId="Titre7Car">
    <w:name w:val="Titre 7 Car"/>
    <w:aliases w:val="st Car,SDL title Car,h7 Car,H7 Car,8 Car,heading 7 Car"/>
    <w:basedOn w:val="Policepardfaut"/>
    <w:link w:val="Titre7"/>
    <w:rsid w:val="000475C4"/>
    <w:rPr>
      <w:rFonts w:asciiTheme="majorHAnsi" w:eastAsiaTheme="majorEastAsia" w:hAnsiTheme="majorHAnsi" w:cstheme="majorBidi"/>
      <w:i/>
      <w:iCs/>
      <w:color w:val="404040" w:themeColor="text1" w:themeTint="BF"/>
    </w:rPr>
  </w:style>
  <w:style w:type="character" w:customStyle="1" w:styleId="Titre8Car">
    <w:name w:val="Titre 8 Car"/>
    <w:aliases w:val="Table Car,TH Car,Table Heading Car"/>
    <w:basedOn w:val="Policepardfaut"/>
    <w:link w:val="Titre8"/>
    <w:rsid w:val="000475C4"/>
    <w:rPr>
      <w:rFonts w:asciiTheme="majorHAnsi" w:eastAsiaTheme="majorEastAsia" w:hAnsiTheme="majorHAnsi" w:cstheme="majorBidi"/>
      <w:color w:val="404040" w:themeColor="text1" w:themeTint="BF"/>
      <w:sz w:val="20"/>
      <w:szCs w:val="20"/>
    </w:rPr>
  </w:style>
  <w:style w:type="character" w:customStyle="1" w:styleId="Titre9Car">
    <w:name w:val="Titre 9 Car"/>
    <w:aliases w:val="Fig Car,Figure Heading Car,FH Car,figure title Car,FTL Car,tt Car,ft Car,HF Car,table title Car"/>
    <w:basedOn w:val="Policepardfaut"/>
    <w:link w:val="Titre9"/>
    <w:rsid w:val="000475C4"/>
    <w:rPr>
      <w:rFonts w:asciiTheme="majorHAnsi" w:eastAsiaTheme="majorEastAsia" w:hAnsiTheme="majorHAnsi" w:cstheme="majorBidi"/>
      <w:i/>
      <w:iCs/>
      <w:color w:val="404040" w:themeColor="text1" w:themeTint="BF"/>
      <w:sz w:val="20"/>
      <w:szCs w:val="20"/>
    </w:rPr>
  </w:style>
  <w:style w:type="paragraph" w:customStyle="1" w:styleId="96EB9B543B38465B82A605AA69D6809D1">
    <w:name w:val="96EB9B543B38465B82A605AA69D6809D1"/>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CF52BECB40D34E16803C80D65D38707811">
    <w:name w:val="CF52BECB40D34E16803C80D65D38707811"/>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F46B0C4AE8BA481A89EAE941670892FB10">
    <w:name w:val="F46B0C4AE8BA481A89EAE941670892FB10"/>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B5594A9000D1492FB734A96E958C58151">
    <w:name w:val="B5594A9000D1492FB734A96E958C58151"/>
    <w:rsid w:val="000475C4"/>
    <w:pPr>
      <w:spacing w:after="0" w:line="240" w:lineRule="auto"/>
    </w:pPr>
    <w:rPr>
      <w:rFonts w:ascii="Times New Roman" w:eastAsia="Times New Roman" w:hAnsi="Times New Roman" w:cs="Times New Roman"/>
      <w:i/>
      <w:iCs/>
      <w:color w:val="000080"/>
      <w:sz w:val="24"/>
      <w:szCs w:val="20"/>
      <w:lang w:val="en-CA" w:eastAsia="en-US"/>
    </w:rPr>
  </w:style>
  <w:style w:type="paragraph" w:styleId="Index5">
    <w:name w:val="index 5"/>
    <w:basedOn w:val="Normal"/>
    <w:next w:val="Normal"/>
    <w:autoRedefine/>
    <w:uiPriority w:val="99"/>
    <w:unhideWhenUsed/>
    <w:rsid w:val="000475C4"/>
    <w:pPr>
      <w:spacing w:after="0" w:line="240" w:lineRule="auto"/>
      <w:ind w:left="1100" w:hanging="220"/>
    </w:pPr>
    <w:rPr>
      <w:rFonts w:cs="Times New Roman"/>
      <w:sz w:val="18"/>
      <w:szCs w:val="18"/>
    </w:rPr>
  </w:style>
  <w:style w:type="paragraph" w:customStyle="1" w:styleId="96EB9B543B38465B82A605AA69D6809D2">
    <w:name w:val="96EB9B543B38465B82A605AA69D6809D2"/>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CF52BECB40D34E16803C80D65D38707812">
    <w:name w:val="CF52BECB40D34E16803C80D65D38707812"/>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F46B0C4AE8BA481A89EAE941670892FB11">
    <w:name w:val="F46B0C4AE8BA481A89EAE941670892FB11"/>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B5594A9000D1492FB734A96E958C58152">
    <w:name w:val="B5594A9000D1492FB734A96E958C58152"/>
    <w:rsid w:val="000475C4"/>
    <w:pPr>
      <w:spacing w:after="0" w:line="240" w:lineRule="auto"/>
    </w:pPr>
    <w:rPr>
      <w:rFonts w:ascii="Times New Roman" w:eastAsia="Times New Roman" w:hAnsi="Times New Roman" w:cs="Times New Roman"/>
      <w:i/>
      <w:iCs/>
      <w:color w:val="000080"/>
      <w:sz w:val="24"/>
      <w:szCs w:val="20"/>
      <w:lang w:val="en-CA" w:eastAsia="en-US"/>
    </w:rPr>
  </w:style>
  <w:style w:type="paragraph" w:styleId="Index1">
    <w:name w:val="index 1"/>
    <w:basedOn w:val="Normal"/>
    <w:next w:val="Normal"/>
    <w:autoRedefine/>
    <w:uiPriority w:val="99"/>
    <w:semiHidden/>
    <w:unhideWhenUsed/>
    <w:rsid w:val="000475C4"/>
    <w:pPr>
      <w:spacing w:after="0" w:line="240" w:lineRule="auto"/>
      <w:ind w:left="220" w:hanging="220"/>
    </w:pPr>
  </w:style>
  <w:style w:type="paragraph" w:styleId="Titreindex">
    <w:name w:val="index heading"/>
    <w:basedOn w:val="Normal"/>
    <w:next w:val="Index1"/>
    <w:uiPriority w:val="99"/>
    <w:unhideWhenUsed/>
    <w:rsid w:val="000475C4"/>
    <w:pPr>
      <w:pBdr>
        <w:top w:val="single" w:sz="12" w:space="0" w:color="auto"/>
      </w:pBdr>
      <w:spacing w:before="360" w:after="240" w:line="240" w:lineRule="auto"/>
    </w:pPr>
    <w:rPr>
      <w:rFonts w:cs="Times New Roman"/>
      <w:b/>
      <w:bCs/>
      <w:i/>
      <w:iCs/>
      <w:sz w:val="26"/>
      <w:szCs w:val="26"/>
    </w:rPr>
  </w:style>
  <w:style w:type="paragraph" w:customStyle="1" w:styleId="96EB9B543B38465B82A605AA69D6809D3">
    <w:name w:val="96EB9B543B38465B82A605AA69D6809D3"/>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CF52BECB40D34E16803C80D65D38707813">
    <w:name w:val="CF52BECB40D34E16803C80D65D38707813"/>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2E5B1D74782C424CA56979504FC9BFA3">
    <w:name w:val="2E5B1D74782C424CA56979504FC9BFA3"/>
    <w:rsid w:val="000475C4"/>
  </w:style>
  <w:style w:type="paragraph" w:customStyle="1" w:styleId="F46B0C4AE8BA481A89EAE941670892FB12">
    <w:name w:val="F46B0C4AE8BA481A89EAE941670892FB12"/>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B5594A9000D1492FB734A96E958C58153">
    <w:name w:val="B5594A9000D1492FB734A96E958C58153"/>
    <w:rsid w:val="000475C4"/>
    <w:pPr>
      <w:spacing w:after="0" w:line="240" w:lineRule="auto"/>
    </w:pPr>
    <w:rPr>
      <w:rFonts w:ascii="Times New Roman" w:eastAsia="Times New Roman" w:hAnsi="Times New Roman" w:cs="Times New Roman"/>
      <w:i/>
      <w:iCs/>
      <w:color w:val="000080"/>
      <w:sz w:val="24"/>
      <w:szCs w:val="20"/>
      <w:lang w:val="en-CA" w:eastAsia="en-US"/>
    </w:rPr>
  </w:style>
  <w:style w:type="paragraph" w:customStyle="1" w:styleId="0DF9A9E4324341119E1B6393AD8DF767">
    <w:name w:val="0DF9A9E4324341119E1B6393AD8DF767"/>
    <w:rsid w:val="000475C4"/>
    <w:pPr>
      <w:spacing w:before="120" w:after="120" w:line="240" w:lineRule="auto"/>
    </w:pPr>
    <w:rPr>
      <w:rFonts w:ascii="Helvetica" w:eastAsia="Times New Roman" w:hAnsi="Helvetica" w:cs="Times New Roman"/>
      <w:color w:val="3D3E40"/>
      <w:sz w:val="20"/>
      <w:szCs w:val="24"/>
      <w:lang w:eastAsia="en-US"/>
    </w:rPr>
  </w:style>
  <w:style w:type="character" w:customStyle="1" w:styleId="phonetic2">
    <w:name w:val="phonetic2"/>
    <w:basedOn w:val="Policepardfaut"/>
    <w:rsid w:val="000475C4"/>
    <w:rPr>
      <w:rFonts w:ascii="Lucida Sans Unicode" w:hAnsi="Lucida Sans Unicode" w:cs="Lucida Sans Unicode" w:hint="default"/>
      <w:b w:val="0"/>
      <w:bCs w:val="0"/>
      <w:color w:val="666666"/>
      <w:sz w:val="22"/>
      <w:szCs w:val="22"/>
    </w:rPr>
  </w:style>
  <w:style w:type="paragraph" w:customStyle="1" w:styleId="96EB9B543B38465B82A605AA69D6809D4">
    <w:name w:val="96EB9B543B38465B82A605AA69D6809D4"/>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CF52BECB40D34E16803C80D65D38707814">
    <w:name w:val="CF52BECB40D34E16803C80D65D38707814"/>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F46B0C4AE8BA481A89EAE941670892FB13">
    <w:name w:val="F46B0C4AE8BA481A89EAE941670892FB13"/>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B5594A9000D1492FB734A96E958C58154">
    <w:name w:val="B5594A9000D1492FB734A96E958C58154"/>
    <w:rsid w:val="000475C4"/>
    <w:pPr>
      <w:spacing w:after="0" w:line="240" w:lineRule="auto"/>
    </w:pPr>
    <w:rPr>
      <w:rFonts w:ascii="Times New Roman" w:eastAsia="Times New Roman" w:hAnsi="Times New Roman" w:cs="Times New Roman"/>
      <w:i/>
      <w:iCs/>
      <w:color w:val="000080"/>
      <w:sz w:val="24"/>
      <w:szCs w:val="20"/>
      <w:lang w:val="en-CA" w:eastAsia="en-US"/>
    </w:rPr>
  </w:style>
  <w:style w:type="paragraph" w:customStyle="1" w:styleId="D2B1E0D48D914FEFA12C24C153DE77B5">
    <w:name w:val="D2B1E0D48D914FEFA12C24C153DE77B5"/>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0DF9A9E4324341119E1B6393AD8DF7671">
    <w:name w:val="0DF9A9E4324341119E1B6393AD8DF7671"/>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96EB9B543B38465B82A605AA69D6809D5">
    <w:name w:val="96EB9B543B38465B82A605AA69D6809D5"/>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CF52BECB40D34E16803C80D65D38707815">
    <w:name w:val="CF52BECB40D34E16803C80D65D38707815"/>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F46B0C4AE8BA481A89EAE941670892FB14">
    <w:name w:val="F46B0C4AE8BA481A89EAE941670892FB14"/>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B5594A9000D1492FB734A96E958C58155">
    <w:name w:val="B5594A9000D1492FB734A96E958C58155"/>
    <w:rsid w:val="000475C4"/>
    <w:pPr>
      <w:spacing w:after="0" w:line="240" w:lineRule="auto"/>
    </w:pPr>
    <w:rPr>
      <w:rFonts w:ascii="Times New Roman" w:eastAsia="Times New Roman" w:hAnsi="Times New Roman" w:cs="Times New Roman"/>
      <w:i/>
      <w:iCs/>
      <w:color w:val="000080"/>
      <w:sz w:val="24"/>
      <w:szCs w:val="20"/>
      <w:lang w:val="en-CA" w:eastAsia="en-US"/>
    </w:rPr>
  </w:style>
  <w:style w:type="paragraph" w:customStyle="1" w:styleId="D2B1E0D48D914FEFA12C24C153DE77B51">
    <w:name w:val="D2B1E0D48D914FEFA12C24C153DE77B51"/>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0DF9A9E4324341119E1B6393AD8DF7672">
    <w:name w:val="0DF9A9E4324341119E1B6393AD8DF7672"/>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96EB9B543B38465B82A605AA69D6809D6">
    <w:name w:val="96EB9B543B38465B82A605AA69D6809D6"/>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CF52BECB40D34E16803C80D65D38707816">
    <w:name w:val="CF52BECB40D34E16803C80D65D38707816"/>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F46B0C4AE8BA481A89EAE941670892FB15">
    <w:name w:val="F46B0C4AE8BA481A89EAE941670892FB15"/>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B5594A9000D1492FB734A96E958C58156">
    <w:name w:val="B5594A9000D1492FB734A96E958C58156"/>
    <w:rsid w:val="000475C4"/>
    <w:pPr>
      <w:spacing w:after="0" w:line="240" w:lineRule="auto"/>
    </w:pPr>
    <w:rPr>
      <w:rFonts w:ascii="Times New Roman" w:eastAsia="Times New Roman" w:hAnsi="Times New Roman" w:cs="Times New Roman"/>
      <w:i/>
      <w:iCs/>
      <w:color w:val="000080"/>
      <w:sz w:val="24"/>
      <w:szCs w:val="20"/>
      <w:lang w:val="en-CA" w:eastAsia="en-US"/>
    </w:rPr>
  </w:style>
  <w:style w:type="paragraph" w:customStyle="1" w:styleId="D2B1E0D48D914FEFA12C24C153DE77B52">
    <w:name w:val="D2B1E0D48D914FEFA12C24C153DE77B52"/>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0DF9A9E4324341119E1B6393AD8DF7673">
    <w:name w:val="0DF9A9E4324341119E1B6393AD8DF7673"/>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96EB9B543B38465B82A605AA69D6809D7">
    <w:name w:val="96EB9B543B38465B82A605AA69D6809D7"/>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CF52BECB40D34E16803C80D65D38707817">
    <w:name w:val="CF52BECB40D34E16803C80D65D38707817"/>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F46B0C4AE8BA481A89EAE941670892FB16">
    <w:name w:val="F46B0C4AE8BA481A89EAE941670892FB16"/>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B5594A9000D1492FB734A96E958C58157">
    <w:name w:val="B5594A9000D1492FB734A96E958C58157"/>
    <w:rsid w:val="000475C4"/>
    <w:pPr>
      <w:spacing w:after="0" w:line="240" w:lineRule="auto"/>
    </w:pPr>
    <w:rPr>
      <w:rFonts w:ascii="Times New Roman" w:eastAsia="Times New Roman" w:hAnsi="Times New Roman" w:cs="Times New Roman"/>
      <w:i/>
      <w:iCs/>
      <w:color w:val="000080"/>
      <w:sz w:val="24"/>
      <w:szCs w:val="20"/>
      <w:lang w:val="en-CA" w:eastAsia="en-US"/>
    </w:rPr>
  </w:style>
  <w:style w:type="paragraph" w:customStyle="1" w:styleId="D2B1E0D48D914FEFA12C24C153DE77B53">
    <w:name w:val="D2B1E0D48D914FEFA12C24C153DE77B53"/>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0DF9A9E4324341119E1B6393AD8DF7674">
    <w:name w:val="0DF9A9E4324341119E1B6393AD8DF7674"/>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96EB9B543B38465B82A605AA69D6809D8">
    <w:name w:val="96EB9B543B38465B82A605AA69D6809D8"/>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CF52BECB40D34E16803C80D65D38707818">
    <w:name w:val="CF52BECB40D34E16803C80D65D38707818"/>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F46B0C4AE8BA481A89EAE941670892FB17">
    <w:name w:val="F46B0C4AE8BA481A89EAE941670892FB17"/>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B5594A9000D1492FB734A96E958C58158">
    <w:name w:val="B5594A9000D1492FB734A96E958C58158"/>
    <w:rsid w:val="000475C4"/>
    <w:pPr>
      <w:spacing w:after="0" w:line="240" w:lineRule="auto"/>
    </w:pPr>
    <w:rPr>
      <w:rFonts w:ascii="Times New Roman" w:eastAsia="Times New Roman" w:hAnsi="Times New Roman" w:cs="Times New Roman"/>
      <w:i/>
      <w:iCs/>
      <w:color w:val="000080"/>
      <w:sz w:val="24"/>
      <w:szCs w:val="20"/>
      <w:lang w:val="en-CA" w:eastAsia="en-US"/>
    </w:rPr>
  </w:style>
  <w:style w:type="paragraph" w:customStyle="1" w:styleId="D2B1E0D48D914FEFA12C24C153DE77B54">
    <w:name w:val="D2B1E0D48D914FEFA12C24C153DE77B54"/>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0DF9A9E4324341119E1B6393AD8DF7675">
    <w:name w:val="0DF9A9E4324341119E1B6393AD8DF7675"/>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96EB9B543B38465B82A605AA69D6809D9">
    <w:name w:val="96EB9B543B38465B82A605AA69D6809D9"/>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AAC64D5925E74722A522818BAF35A920">
    <w:name w:val="AAC64D5925E74722A522818BAF35A920"/>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CF52BECB40D34E16803C80D65D38707819">
    <w:name w:val="CF52BECB40D34E16803C80D65D38707819"/>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F46B0C4AE8BA481A89EAE941670892FB18">
    <w:name w:val="F46B0C4AE8BA481A89EAE941670892FB18"/>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B5594A9000D1492FB734A96E958C58159">
    <w:name w:val="B5594A9000D1492FB734A96E958C58159"/>
    <w:rsid w:val="000475C4"/>
    <w:pPr>
      <w:spacing w:after="0" w:line="240" w:lineRule="auto"/>
    </w:pPr>
    <w:rPr>
      <w:rFonts w:ascii="Times New Roman" w:eastAsia="Times New Roman" w:hAnsi="Times New Roman" w:cs="Times New Roman"/>
      <w:i/>
      <w:iCs/>
      <w:color w:val="000080"/>
      <w:sz w:val="24"/>
      <w:szCs w:val="20"/>
      <w:lang w:val="en-CA" w:eastAsia="en-US"/>
    </w:rPr>
  </w:style>
  <w:style w:type="paragraph" w:customStyle="1" w:styleId="D2B1E0D48D914FEFA12C24C153DE77B55">
    <w:name w:val="D2B1E0D48D914FEFA12C24C153DE77B55"/>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0DF9A9E4324341119E1B6393AD8DF7676">
    <w:name w:val="0DF9A9E4324341119E1B6393AD8DF7676"/>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96EB9B543B38465B82A605AA69D6809D10">
    <w:name w:val="96EB9B543B38465B82A605AA69D6809D10"/>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AAC64D5925E74722A522818BAF35A9201">
    <w:name w:val="AAC64D5925E74722A522818BAF35A9201"/>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5CCFA054B43B451E8AE6230AB91EAB0B">
    <w:name w:val="5CCFA054B43B451E8AE6230AB91EAB0B"/>
    <w:rsid w:val="000475C4"/>
    <w:pPr>
      <w:spacing w:after="0" w:line="240" w:lineRule="auto"/>
    </w:pPr>
    <w:rPr>
      <w:rFonts w:ascii="Times New Roman" w:eastAsia="Times New Roman" w:hAnsi="Times New Roman" w:cs="Times New Roman"/>
      <w:i/>
      <w:iCs/>
      <w:color w:val="000080"/>
      <w:sz w:val="24"/>
      <w:szCs w:val="20"/>
      <w:lang w:val="en-CA" w:eastAsia="en-US"/>
    </w:rPr>
  </w:style>
  <w:style w:type="paragraph" w:customStyle="1" w:styleId="CF52BECB40D34E16803C80D65D38707820">
    <w:name w:val="CF52BECB40D34E16803C80D65D38707820"/>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F46B0C4AE8BA481A89EAE941670892FB19">
    <w:name w:val="F46B0C4AE8BA481A89EAE941670892FB19"/>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B5594A9000D1492FB734A96E958C581510">
    <w:name w:val="B5594A9000D1492FB734A96E958C581510"/>
    <w:rsid w:val="000475C4"/>
    <w:pPr>
      <w:spacing w:after="0" w:line="240" w:lineRule="auto"/>
    </w:pPr>
    <w:rPr>
      <w:rFonts w:ascii="Times New Roman" w:eastAsia="Times New Roman" w:hAnsi="Times New Roman" w:cs="Times New Roman"/>
      <w:i/>
      <w:iCs/>
      <w:color w:val="000080"/>
      <w:sz w:val="24"/>
      <w:szCs w:val="20"/>
      <w:lang w:val="en-CA" w:eastAsia="en-US"/>
    </w:rPr>
  </w:style>
  <w:style w:type="paragraph" w:customStyle="1" w:styleId="D2B1E0D48D914FEFA12C24C153DE77B56">
    <w:name w:val="D2B1E0D48D914FEFA12C24C153DE77B56"/>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0DF9A9E4324341119E1B6393AD8DF7677">
    <w:name w:val="0DF9A9E4324341119E1B6393AD8DF7677"/>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96EB9B543B38465B82A605AA69D6809D11">
    <w:name w:val="96EB9B543B38465B82A605AA69D6809D11"/>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AAC64D5925E74722A522818BAF35A9202">
    <w:name w:val="AAC64D5925E74722A522818BAF35A9202"/>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5CCFA054B43B451E8AE6230AB91EAB0B1">
    <w:name w:val="5CCFA054B43B451E8AE6230AB91EAB0B1"/>
    <w:rsid w:val="000475C4"/>
    <w:pPr>
      <w:spacing w:after="0" w:line="240" w:lineRule="auto"/>
    </w:pPr>
    <w:rPr>
      <w:rFonts w:ascii="Times New Roman" w:eastAsia="Times New Roman" w:hAnsi="Times New Roman" w:cs="Times New Roman"/>
      <w:i/>
      <w:iCs/>
      <w:color w:val="000080"/>
      <w:sz w:val="24"/>
      <w:szCs w:val="20"/>
      <w:lang w:val="en-CA" w:eastAsia="en-US"/>
    </w:rPr>
  </w:style>
  <w:style w:type="paragraph" w:customStyle="1" w:styleId="CF52BECB40D34E16803C80D65D38707821">
    <w:name w:val="CF52BECB40D34E16803C80D65D38707821"/>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F46B0C4AE8BA481A89EAE941670892FB20">
    <w:name w:val="F46B0C4AE8BA481A89EAE941670892FB20"/>
    <w:rsid w:val="00EE5D3F"/>
    <w:pPr>
      <w:spacing w:before="120" w:after="120" w:line="240" w:lineRule="auto"/>
    </w:pPr>
    <w:rPr>
      <w:rFonts w:ascii="Helvetica" w:eastAsia="Times New Roman" w:hAnsi="Helvetica" w:cs="Times New Roman"/>
      <w:color w:val="3D3E40"/>
      <w:sz w:val="20"/>
      <w:szCs w:val="24"/>
      <w:lang w:eastAsia="en-US"/>
    </w:rPr>
  </w:style>
  <w:style w:type="paragraph" w:customStyle="1" w:styleId="B5594A9000D1492FB734A96E958C581511">
    <w:name w:val="B5594A9000D1492FB734A96E958C581511"/>
    <w:rsid w:val="00EE5D3F"/>
    <w:pPr>
      <w:spacing w:after="0" w:line="240" w:lineRule="auto"/>
    </w:pPr>
    <w:rPr>
      <w:rFonts w:ascii="Times New Roman" w:eastAsia="Times New Roman" w:hAnsi="Times New Roman" w:cs="Times New Roman"/>
      <w:i/>
      <w:iCs/>
      <w:color w:val="000080"/>
      <w:sz w:val="24"/>
      <w:szCs w:val="20"/>
      <w:lang w:val="en-CA" w:eastAsia="en-US"/>
    </w:rPr>
  </w:style>
  <w:style w:type="paragraph" w:customStyle="1" w:styleId="D2B1E0D48D914FEFA12C24C153DE77B57">
    <w:name w:val="D2B1E0D48D914FEFA12C24C153DE77B57"/>
    <w:rsid w:val="00EE5D3F"/>
    <w:pPr>
      <w:spacing w:before="120" w:after="120" w:line="240" w:lineRule="auto"/>
    </w:pPr>
    <w:rPr>
      <w:rFonts w:ascii="Helvetica" w:eastAsia="Times New Roman" w:hAnsi="Helvetica" w:cs="Times New Roman"/>
      <w:color w:val="3D3E40"/>
      <w:sz w:val="20"/>
      <w:szCs w:val="24"/>
      <w:lang w:eastAsia="en-US"/>
    </w:rPr>
  </w:style>
  <w:style w:type="paragraph" w:customStyle="1" w:styleId="0DF9A9E4324341119E1B6393AD8DF7678">
    <w:name w:val="0DF9A9E4324341119E1B6393AD8DF7678"/>
    <w:rsid w:val="00EE5D3F"/>
    <w:pPr>
      <w:spacing w:before="120" w:after="120" w:line="240" w:lineRule="auto"/>
    </w:pPr>
    <w:rPr>
      <w:rFonts w:ascii="Helvetica" w:eastAsia="Times New Roman" w:hAnsi="Helvetica" w:cs="Times New Roman"/>
      <w:color w:val="3D3E40"/>
      <w:sz w:val="20"/>
      <w:szCs w:val="24"/>
      <w:lang w:eastAsia="en-US"/>
    </w:rPr>
  </w:style>
  <w:style w:type="paragraph" w:customStyle="1" w:styleId="96EB9B543B38465B82A605AA69D6809D12">
    <w:name w:val="96EB9B543B38465B82A605AA69D6809D12"/>
    <w:rsid w:val="00EE5D3F"/>
    <w:pPr>
      <w:spacing w:before="120" w:after="120" w:line="240" w:lineRule="auto"/>
    </w:pPr>
    <w:rPr>
      <w:rFonts w:ascii="Helvetica" w:eastAsia="Times New Roman" w:hAnsi="Helvetica" w:cs="Times New Roman"/>
      <w:color w:val="3D3E40"/>
      <w:sz w:val="20"/>
      <w:szCs w:val="24"/>
      <w:lang w:eastAsia="en-US"/>
    </w:rPr>
  </w:style>
  <w:style w:type="paragraph" w:customStyle="1" w:styleId="AAC64D5925E74722A522818BAF35A9203">
    <w:name w:val="AAC64D5925E74722A522818BAF35A9203"/>
    <w:rsid w:val="00EE5D3F"/>
    <w:pPr>
      <w:spacing w:before="120" w:after="120" w:line="240" w:lineRule="auto"/>
    </w:pPr>
    <w:rPr>
      <w:rFonts w:ascii="Helvetica" w:eastAsia="Times New Roman" w:hAnsi="Helvetica" w:cs="Times New Roman"/>
      <w:color w:val="3D3E40"/>
      <w:sz w:val="20"/>
      <w:szCs w:val="24"/>
      <w:lang w:eastAsia="en-US"/>
    </w:rPr>
  </w:style>
  <w:style w:type="paragraph" w:customStyle="1" w:styleId="5CCFA054B43B451E8AE6230AB91EAB0B2">
    <w:name w:val="5CCFA054B43B451E8AE6230AB91EAB0B2"/>
    <w:rsid w:val="00EE5D3F"/>
    <w:pPr>
      <w:spacing w:after="0" w:line="240" w:lineRule="auto"/>
    </w:pPr>
    <w:rPr>
      <w:rFonts w:ascii="Times New Roman" w:eastAsia="Times New Roman" w:hAnsi="Times New Roman" w:cs="Times New Roman"/>
      <w:i/>
      <w:iCs/>
      <w:color w:val="000080"/>
      <w:sz w:val="24"/>
      <w:szCs w:val="20"/>
      <w:lang w:val="en-CA" w:eastAsia="en-US"/>
    </w:rPr>
  </w:style>
  <w:style w:type="paragraph" w:styleId="Corpsdetexte3">
    <w:name w:val="Body Text 3"/>
    <w:basedOn w:val="Normal"/>
    <w:link w:val="Corpsdetexte3Car"/>
    <w:semiHidden/>
    <w:rsid w:val="00EE5D3F"/>
    <w:pPr>
      <w:spacing w:after="0" w:line="240" w:lineRule="auto"/>
    </w:pPr>
    <w:rPr>
      <w:rFonts w:ascii="Times New Roman" w:eastAsia="Times New Roman" w:hAnsi="Times New Roman" w:cs="Times New Roman"/>
      <w:i/>
      <w:iCs/>
      <w:color w:val="000080"/>
      <w:sz w:val="24"/>
      <w:szCs w:val="20"/>
      <w:lang w:val="en-CA" w:eastAsia="en-US"/>
    </w:rPr>
  </w:style>
  <w:style w:type="character" w:customStyle="1" w:styleId="Corpsdetexte3Car">
    <w:name w:val="Corps de texte 3 Car"/>
    <w:basedOn w:val="Policepardfaut"/>
    <w:link w:val="Corpsdetexte3"/>
    <w:semiHidden/>
    <w:rsid w:val="00EE5D3F"/>
    <w:rPr>
      <w:rFonts w:ascii="Times New Roman" w:eastAsia="Times New Roman" w:hAnsi="Times New Roman" w:cs="Times New Roman"/>
      <w:i/>
      <w:iCs/>
      <w:color w:val="000080"/>
      <w:sz w:val="24"/>
      <w:szCs w:val="20"/>
      <w:lang w:val="en-CA" w:eastAsia="en-US"/>
    </w:rPr>
  </w:style>
  <w:style w:type="paragraph" w:customStyle="1" w:styleId="2C868AD9755447ABAC5B7CC58C4B4212">
    <w:name w:val="2C868AD9755447ABAC5B7CC58C4B4212"/>
    <w:rsid w:val="00EE5D3F"/>
    <w:pPr>
      <w:spacing w:after="0" w:line="240" w:lineRule="auto"/>
    </w:pPr>
    <w:rPr>
      <w:rFonts w:ascii="Times New Roman" w:eastAsia="Times New Roman" w:hAnsi="Times New Roman" w:cs="Times New Roman"/>
      <w:i/>
      <w:iCs/>
      <w:color w:val="000080"/>
      <w:sz w:val="24"/>
      <w:szCs w:val="20"/>
      <w:lang w:val="en-CA" w:eastAsia="en-US"/>
    </w:rPr>
  </w:style>
  <w:style w:type="paragraph" w:customStyle="1" w:styleId="CF52BECB40D34E16803C80D65D38707822">
    <w:name w:val="CF52BECB40D34E16803C80D65D38707822"/>
    <w:rsid w:val="00EE5D3F"/>
    <w:pPr>
      <w:spacing w:before="120" w:after="120" w:line="240" w:lineRule="auto"/>
    </w:pPr>
    <w:rPr>
      <w:rFonts w:ascii="Helvetica" w:eastAsia="Times New Roman" w:hAnsi="Helvetica" w:cs="Times New Roman"/>
      <w:color w:val="3D3E40"/>
      <w:sz w:val="20"/>
      <w:szCs w:val="24"/>
      <w:lang w:eastAsia="en-US"/>
    </w:rPr>
  </w:style>
  <w:style w:type="paragraph" w:customStyle="1" w:styleId="F46B0C4AE8BA481A89EAE941670892FB21">
    <w:name w:val="F46B0C4AE8BA481A89EAE941670892FB21"/>
    <w:rsid w:val="00EE5D3F"/>
    <w:pPr>
      <w:spacing w:before="120" w:after="120" w:line="240" w:lineRule="auto"/>
    </w:pPr>
    <w:rPr>
      <w:rFonts w:ascii="Helvetica" w:eastAsia="Times New Roman" w:hAnsi="Helvetica" w:cs="Times New Roman"/>
      <w:color w:val="3D3E40"/>
      <w:sz w:val="20"/>
      <w:szCs w:val="24"/>
      <w:lang w:eastAsia="en-US"/>
    </w:rPr>
  </w:style>
  <w:style w:type="paragraph" w:customStyle="1" w:styleId="B5594A9000D1492FB734A96E958C581512">
    <w:name w:val="B5594A9000D1492FB734A96E958C581512"/>
    <w:rsid w:val="00EE5D3F"/>
    <w:pPr>
      <w:spacing w:after="0" w:line="240" w:lineRule="auto"/>
    </w:pPr>
    <w:rPr>
      <w:rFonts w:ascii="Times New Roman" w:eastAsia="Times New Roman" w:hAnsi="Times New Roman" w:cs="Times New Roman"/>
      <w:i/>
      <w:iCs/>
      <w:color w:val="000080"/>
      <w:sz w:val="24"/>
      <w:szCs w:val="20"/>
      <w:lang w:val="en-CA" w:eastAsia="en-US"/>
    </w:rPr>
  </w:style>
  <w:style w:type="paragraph" w:customStyle="1" w:styleId="D2B1E0D48D914FEFA12C24C153DE77B58">
    <w:name w:val="D2B1E0D48D914FEFA12C24C153DE77B58"/>
    <w:rsid w:val="00EE5D3F"/>
    <w:pPr>
      <w:spacing w:before="120" w:after="120" w:line="240" w:lineRule="auto"/>
    </w:pPr>
    <w:rPr>
      <w:rFonts w:ascii="Helvetica" w:eastAsia="Times New Roman" w:hAnsi="Helvetica" w:cs="Times New Roman"/>
      <w:color w:val="3D3E40"/>
      <w:sz w:val="20"/>
      <w:szCs w:val="24"/>
      <w:lang w:eastAsia="en-US"/>
    </w:rPr>
  </w:style>
  <w:style w:type="paragraph" w:customStyle="1" w:styleId="0DF9A9E4324341119E1B6393AD8DF7679">
    <w:name w:val="0DF9A9E4324341119E1B6393AD8DF7679"/>
    <w:rsid w:val="00EE5D3F"/>
    <w:pPr>
      <w:spacing w:before="120" w:after="120" w:line="240" w:lineRule="auto"/>
    </w:pPr>
    <w:rPr>
      <w:rFonts w:ascii="Helvetica" w:eastAsia="Times New Roman" w:hAnsi="Helvetica" w:cs="Times New Roman"/>
      <w:color w:val="3D3E40"/>
      <w:sz w:val="20"/>
      <w:szCs w:val="24"/>
      <w:lang w:eastAsia="en-US"/>
    </w:rPr>
  </w:style>
  <w:style w:type="paragraph" w:customStyle="1" w:styleId="96EB9B543B38465B82A605AA69D6809D13">
    <w:name w:val="96EB9B543B38465B82A605AA69D6809D13"/>
    <w:rsid w:val="00EE5D3F"/>
    <w:pPr>
      <w:spacing w:before="120" w:after="120" w:line="240" w:lineRule="auto"/>
    </w:pPr>
    <w:rPr>
      <w:rFonts w:ascii="Helvetica" w:eastAsia="Times New Roman" w:hAnsi="Helvetica" w:cs="Times New Roman"/>
      <w:color w:val="3D3E40"/>
      <w:sz w:val="20"/>
      <w:szCs w:val="24"/>
      <w:lang w:eastAsia="en-US"/>
    </w:rPr>
  </w:style>
  <w:style w:type="paragraph" w:customStyle="1" w:styleId="AAC64D5925E74722A522818BAF35A9204">
    <w:name w:val="AAC64D5925E74722A522818BAF35A9204"/>
    <w:rsid w:val="00EE5D3F"/>
    <w:pPr>
      <w:spacing w:before="120" w:after="120" w:line="240" w:lineRule="auto"/>
    </w:pPr>
    <w:rPr>
      <w:rFonts w:ascii="Helvetica" w:eastAsia="Times New Roman" w:hAnsi="Helvetica" w:cs="Times New Roman"/>
      <w:color w:val="3D3E40"/>
      <w:sz w:val="20"/>
      <w:szCs w:val="24"/>
      <w:lang w:eastAsia="en-US"/>
    </w:rPr>
  </w:style>
  <w:style w:type="paragraph" w:customStyle="1" w:styleId="5CCFA054B43B451E8AE6230AB91EAB0B3">
    <w:name w:val="5CCFA054B43B451E8AE6230AB91EAB0B3"/>
    <w:rsid w:val="00EE5D3F"/>
    <w:pPr>
      <w:spacing w:after="0" w:line="240" w:lineRule="auto"/>
    </w:pPr>
    <w:rPr>
      <w:rFonts w:ascii="Times New Roman" w:eastAsia="Times New Roman" w:hAnsi="Times New Roman" w:cs="Times New Roman"/>
      <w:i/>
      <w:iCs/>
      <w:color w:val="000080"/>
      <w:sz w:val="24"/>
      <w:szCs w:val="20"/>
      <w:lang w:val="en-CA" w:eastAsia="en-US"/>
    </w:rPr>
  </w:style>
  <w:style w:type="paragraph" w:customStyle="1" w:styleId="2C868AD9755447ABAC5B7CC58C4B42121">
    <w:name w:val="2C868AD9755447ABAC5B7CC58C4B42121"/>
    <w:rsid w:val="00EE5D3F"/>
    <w:pPr>
      <w:spacing w:after="0" w:line="240" w:lineRule="auto"/>
    </w:pPr>
    <w:rPr>
      <w:rFonts w:ascii="Times New Roman" w:eastAsia="Times New Roman" w:hAnsi="Times New Roman" w:cs="Times New Roman"/>
      <w:i/>
      <w:iCs/>
      <w:color w:val="000080"/>
      <w:sz w:val="24"/>
      <w:szCs w:val="20"/>
      <w:lang w:val="en-CA" w:eastAsia="en-US"/>
    </w:rPr>
  </w:style>
  <w:style w:type="paragraph" w:customStyle="1" w:styleId="CF52BECB40D34E16803C80D65D38707823">
    <w:name w:val="CF52BECB40D34E16803C80D65D38707823"/>
    <w:rsid w:val="00EE5D3F"/>
    <w:pPr>
      <w:spacing w:before="120" w:after="120" w:line="240" w:lineRule="auto"/>
    </w:pPr>
    <w:rPr>
      <w:rFonts w:ascii="Helvetica" w:eastAsia="Times New Roman" w:hAnsi="Helvetica" w:cs="Times New Roman"/>
      <w:color w:val="3D3E40"/>
      <w:sz w:val="20"/>
      <w:szCs w:val="24"/>
      <w:lang w:eastAsia="en-US"/>
    </w:rPr>
  </w:style>
  <w:style w:type="paragraph" w:customStyle="1" w:styleId="F46B0C4AE8BA481A89EAE941670892FB22">
    <w:name w:val="F46B0C4AE8BA481A89EAE941670892FB22"/>
    <w:rsid w:val="00EE5D3F"/>
    <w:pPr>
      <w:spacing w:before="120" w:after="120" w:line="240" w:lineRule="auto"/>
    </w:pPr>
    <w:rPr>
      <w:rFonts w:ascii="Helvetica" w:eastAsia="Times New Roman" w:hAnsi="Helvetica" w:cs="Times New Roman"/>
      <w:color w:val="3D3E40"/>
      <w:sz w:val="20"/>
      <w:szCs w:val="24"/>
      <w:lang w:eastAsia="en-US"/>
    </w:rPr>
  </w:style>
  <w:style w:type="paragraph" w:customStyle="1" w:styleId="B5594A9000D1492FB734A96E958C581513">
    <w:name w:val="B5594A9000D1492FB734A96E958C581513"/>
    <w:rsid w:val="00EE5D3F"/>
    <w:pPr>
      <w:spacing w:after="0" w:line="240" w:lineRule="auto"/>
    </w:pPr>
    <w:rPr>
      <w:rFonts w:ascii="Times New Roman" w:eastAsia="Times New Roman" w:hAnsi="Times New Roman" w:cs="Times New Roman"/>
      <w:i/>
      <w:iCs/>
      <w:color w:val="000080"/>
      <w:sz w:val="24"/>
      <w:szCs w:val="20"/>
      <w:lang w:val="en-CA" w:eastAsia="en-US"/>
    </w:rPr>
  </w:style>
  <w:style w:type="paragraph" w:customStyle="1" w:styleId="D2B1E0D48D914FEFA12C24C153DE77B59">
    <w:name w:val="D2B1E0D48D914FEFA12C24C153DE77B59"/>
    <w:rsid w:val="00EE5D3F"/>
    <w:pPr>
      <w:spacing w:before="120" w:after="120" w:line="240" w:lineRule="auto"/>
    </w:pPr>
    <w:rPr>
      <w:rFonts w:ascii="Helvetica" w:eastAsia="Times New Roman" w:hAnsi="Helvetica" w:cs="Times New Roman"/>
      <w:color w:val="3D3E40"/>
      <w:sz w:val="20"/>
      <w:szCs w:val="24"/>
      <w:lang w:eastAsia="en-US"/>
    </w:rPr>
  </w:style>
  <w:style w:type="paragraph" w:customStyle="1" w:styleId="0DF9A9E4324341119E1B6393AD8DF76710">
    <w:name w:val="0DF9A9E4324341119E1B6393AD8DF76710"/>
    <w:rsid w:val="00EE5D3F"/>
    <w:pPr>
      <w:spacing w:before="120" w:after="120" w:line="240" w:lineRule="auto"/>
    </w:pPr>
    <w:rPr>
      <w:rFonts w:ascii="Helvetica" w:eastAsia="Times New Roman" w:hAnsi="Helvetica" w:cs="Times New Roman"/>
      <w:color w:val="3D3E40"/>
      <w:sz w:val="20"/>
      <w:szCs w:val="24"/>
      <w:lang w:eastAsia="en-US"/>
    </w:rPr>
  </w:style>
  <w:style w:type="paragraph" w:customStyle="1" w:styleId="96EB9B543B38465B82A605AA69D6809D14">
    <w:name w:val="96EB9B543B38465B82A605AA69D6809D14"/>
    <w:rsid w:val="00EE5D3F"/>
    <w:pPr>
      <w:spacing w:before="120" w:after="120" w:line="240" w:lineRule="auto"/>
    </w:pPr>
    <w:rPr>
      <w:rFonts w:ascii="Helvetica" w:eastAsia="Times New Roman" w:hAnsi="Helvetica" w:cs="Times New Roman"/>
      <w:color w:val="3D3E40"/>
      <w:sz w:val="20"/>
      <w:szCs w:val="24"/>
      <w:lang w:eastAsia="en-US"/>
    </w:rPr>
  </w:style>
  <w:style w:type="paragraph" w:customStyle="1" w:styleId="AAC64D5925E74722A522818BAF35A9205">
    <w:name w:val="AAC64D5925E74722A522818BAF35A9205"/>
    <w:rsid w:val="00EE5D3F"/>
    <w:pPr>
      <w:spacing w:before="120" w:after="120" w:line="240" w:lineRule="auto"/>
    </w:pPr>
    <w:rPr>
      <w:rFonts w:ascii="Helvetica" w:eastAsia="Times New Roman" w:hAnsi="Helvetica" w:cs="Times New Roman"/>
      <w:color w:val="3D3E40"/>
      <w:sz w:val="20"/>
      <w:szCs w:val="24"/>
      <w:lang w:eastAsia="en-US"/>
    </w:rPr>
  </w:style>
  <w:style w:type="paragraph" w:customStyle="1" w:styleId="5CCFA054B43B451E8AE6230AB91EAB0B4">
    <w:name w:val="5CCFA054B43B451E8AE6230AB91EAB0B4"/>
    <w:rsid w:val="00EE5D3F"/>
    <w:pPr>
      <w:spacing w:after="0" w:line="240" w:lineRule="auto"/>
    </w:pPr>
    <w:rPr>
      <w:rFonts w:ascii="Times New Roman" w:eastAsia="Times New Roman" w:hAnsi="Times New Roman" w:cs="Times New Roman"/>
      <w:i/>
      <w:iCs/>
      <w:color w:val="000080"/>
      <w:sz w:val="24"/>
      <w:szCs w:val="20"/>
      <w:lang w:val="en-CA" w:eastAsia="en-US"/>
    </w:rPr>
  </w:style>
  <w:style w:type="paragraph" w:customStyle="1" w:styleId="2C868AD9755447ABAC5B7CC58C4B42122">
    <w:name w:val="2C868AD9755447ABAC5B7CC58C4B42122"/>
    <w:rsid w:val="00EE5D3F"/>
    <w:pPr>
      <w:spacing w:after="0" w:line="240" w:lineRule="auto"/>
    </w:pPr>
    <w:rPr>
      <w:rFonts w:ascii="Times New Roman" w:eastAsia="Times New Roman" w:hAnsi="Times New Roman" w:cs="Times New Roman"/>
      <w:i/>
      <w:iCs/>
      <w:color w:val="000080"/>
      <w:sz w:val="24"/>
      <w:szCs w:val="20"/>
      <w:lang w:val="en-CA" w:eastAsia="en-US"/>
    </w:rPr>
  </w:style>
  <w:style w:type="paragraph" w:customStyle="1" w:styleId="CF52BECB40D34E16803C80D65D38707824">
    <w:name w:val="CF52BECB40D34E16803C80D65D38707824"/>
    <w:rsid w:val="00EE5D3F"/>
    <w:pPr>
      <w:spacing w:before="120" w:after="120" w:line="240" w:lineRule="auto"/>
    </w:pPr>
    <w:rPr>
      <w:rFonts w:ascii="Helvetica" w:eastAsia="Times New Roman" w:hAnsi="Helvetica" w:cs="Times New Roman"/>
      <w:color w:val="3D3E40"/>
      <w:sz w:val="20"/>
      <w:szCs w:val="24"/>
      <w:lang w:eastAsia="en-US"/>
    </w:rPr>
  </w:style>
  <w:style w:type="paragraph" w:customStyle="1" w:styleId="F46B0C4AE8BA481A89EAE941670892FB23">
    <w:name w:val="F46B0C4AE8BA481A89EAE941670892FB23"/>
    <w:rsid w:val="00EE5D3F"/>
    <w:pPr>
      <w:spacing w:before="120" w:after="120" w:line="240" w:lineRule="auto"/>
    </w:pPr>
    <w:rPr>
      <w:rFonts w:ascii="Helvetica" w:eastAsia="Times New Roman" w:hAnsi="Helvetica" w:cs="Times New Roman"/>
      <w:color w:val="3D3E40"/>
      <w:sz w:val="20"/>
      <w:szCs w:val="24"/>
      <w:lang w:eastAsia="en-US"/>
    </w:rPr>
  </w:style>
  <w:style w:type="paragraph" w:customStyle="1" w:styleId="B5594A9000D1492FB734A96E958C581514">
    <w:name w:val="B5594A9000D1492FB734A96E958C581514"/>
    <w:rsid w:val="00EE5D3F"/>
    <w:pPr>
      <w:spacing w:after="0" w:line="240" w:lineRule="auto"/>
    </w:pPr>
    <w:rPr>
      <w:rFonts w:ascii="Times New Roman" w:eastAsia="Times New Roman" w:hAnsi="Times New Roman" w:cs="Times New Roman"/>
      <w:i/>
      <w:iCs/>
      <w:color w:val="000080"/>
      <w:sz w:val="24"/>
      <w:szCs w:val="20"/>
      <w:lang w:val="en-CA" w:eastAsia="en-US"/>
    </w:rPr>
  </w:style>
  <w:style w:type="paragraph" w:customStyle="1" w:styleId="D2B1E0D48D914FEFA12C24C153DE77B510">
    <w:name w:val="D2B1E0D48D914FEFA12C24C153DE77B510"/>
    <w:rsid w:val="00EE5D3F"/>
    <w:pPr>
      <w:spacing w:before="120" w:after="120" w:line="240" w:lineRule="auto"/>
    </w:pPr>
    <w:rPr>
      <w:rFonts w:ascii="Helvetica" w:eastAsia="Times New Roman" w:hAnsi="Helvetica" w:cs="Times New Roman"/>
      <w:color w:val="3D3E40"/>
      <w:sz w:val="20"/>
      <w:szCs w:val="24"/>
      <w:lang w:eastAsia="en-US"/>
    </w:rPr>
  </w:style>
  <w:style w:type="paragraph" w:customStyle="1" w:styleId="0DF9A9E4324341119E1B6393AD8DF76711">
    <w:name w:val="0DF9A9E4324341119E1B6393AD8DF76711"/>
    <w:rsid w:val="00EE5D3F"/>
    <w:pPr>
      <w:spacing w:before="120" w:after="120" w:line="240" w:lineRule="auto"/>
    </w:pPr>
    <w:rPr>
      <w:rFonts w:ascii="Helvetica" w:eastAsia="Times New Roman" w:hAnsi="Helvetica" w:cs="Times New Roman"/>
      <w:color w:val="3D3E40"/>
      <w:sz w:val="20"/>
      <w:szCs w:val="24"/>
      <w:lang w:eastAsia="en-US"/>
    </w:rPr>
  </w:style>
  <w:style w:type="paragraph" w:customStyle="1" w:styleId="96EB9B543B38465B82A605AA69D6809D15">
    <w:name w:val="96EB9B543B38465B82A605AA69D6809D15"/>
    <w:rsid w:val="00EE5D3F"/>
    <w:pPr>
      <w:spacing w:before="120" w:after="120" w:line="240" w:lineRule="auto"/>
    </w:pPr>
    <w:rPr>
      <w:rFonts w:ascii="Helvetica" w:eastAsia="Times New Roman" w:hAnsi="Helvetica" w:cs="Times New Roman"/>
      <w:color w:val="3D3E40"/>
      <w:sz w:val="20"/>
      <w:szCs w:val="24"/>
      <w:lang w:eastAsia="en-US"/>
    </w:rPr>
  </w:style>
  <w:style w:type="paragraph" w:customStyle="1" w:styleId="AAC64D5925E74722A522818BAF35A9206">
    <w:name w:val="AAC64D5925E74722A522818BAF35A9206"/>
    <w:rsid w:val="00EE5D3F"/>
    <w:pPr>
      <w:spacing w:before="120" w:after="120" w:line="240" w:lineRule="auto"/>
    </w:pPr>
    <w:rPr>
      <w:rFonts w:ascii="Helvetica" w:eastAsia="Times New Roman" w:hAnsi="Helvetica" w:cs="Times New Roman"/>
      <w:color w:val="3D3E40"/>
      <w:sz w:val="20"/>
      <w:szCs w:val="24"/>
      <w:lang w:eastAsia="en-US"/>
    </w:rPr>
  </w:style>
  <w:style w:type="paragraph" w:customStyle="1" w:styleId="5CCFA054B43B451E8AE6230AB91EAB0B5">
    <w:name w:val="5CCFA054B43B451E8AE6230AB91EAB0B5"/>
    <w:rsid w:val="00EE5D3F"/>
    <w:pPr>
      <w:spacing w:after="0" w:line="240" w:lineRule="auto"/>
    </w:pPr>
    <w:rPr>
      <w:rFonts w:ascii="Times New Roman" w:eastAsia="Times New Roman" w:hAnsi="Times New Roman" w:cs="Times New Roman"/>
      <w:i/>
      <w:iCs/>
      <w:color w:val="000080"/>
      <w:sz w:val="24"/>
      <w:szCs w:val="20"/>
      <w:lang w:val="en-CA" w:eastAsia="en-US"/>
    </w:rPr>
  </w:style>
  <w:style w:type="paragraph" w:customStyle="1" w:styleId="71D1E0AE101B4F9B9185E4204E5EE4F8">
    <w:name w:val="71D1E0AE101B4F9B9185E4204E5EE4F8"/>
    <w:rsid w:val="00EE5D3F"/>
    <w:pPr>
      <w:spacing w:before="120" w:after="120" w:line="240" w:lineRule="auto"/>
    </w:pPr>
    <w:rPr>
      <w:rFonts w:ascii="Helvetica" w:eastAsia="Times New Roman" w:hAnsi="Helvetica" w:cs="Times New Roman"/>
      <w:color w:val="3D3E40"/>
      <w:sz w:val="20"/>
      <w:szCs w:val="24"/>
      <w:lang w:eastAsia="en-US"/>
    </w:rPr>
  </w:style>
  <w:style w:type="paragraph" w:customStyle="1" w:styleId="2C868AD9755447ABAC5B7CC58C4B42123">
    <w:name w:val="2C868AD9755447ABAC5B7CC58C4B42123"/>
    <w:rsid w:val="00EE5D3F"/>
    <w:pPr>
      <w:spacing w:after="0" w:line="240" w:lineRule="auto"/>
    </w:pPr>
    <w:rPr>
      <w:rFonts w:ascii="Times New Roman" w:eastAsia="Times New Roman" w:hAnsi="Times New Roman" w:cs="Times New Roman"/>
      <w:i/>
      <w:iCs/>
      <w:color w:val="000080"/>
      <w:sz w:val="24"/>
      <w:szCs w:val="20"/>
      <w:lang w:val="en-CA" w:eastAsia="en-US"/>
    </w:rPr>
  </w:style>
  <w:style w:type="paragraph" w:customStyle="1" w:styleId="CF52BECB40D34E16803C80D65D38707825">
    <w:name w:val="CF52BECB40D34E16803C80D65D38707825"/>
    <w:rsid w:val="00EE5D3F"/>
    <w:pPr>
      <w:spacing w:before="120" w:after="120" w:line="240" w:lineRule="auto"/>
    </w:pPr>
    <w:rPr>
      <w:rFonts w:ascii="Helvetica" w:eastAsia="Times New Roman" w:hAnsi="Helvetica" w:cs="Times New Roman"/>
      <w:color w:val="3D3E40"/>
      <w:sz w:val="20"/>
      <w:szCs w:val="24"/>
      <w:lang w:eastAsia="en-US"/>
    </w:rPr>
  </w:style>
  <w:style w:type="paragraph" w:customStyle="1" w:styleId="E0AC15957C21462A8163E9CBAA3339B9">
    <w:name w:val="E0AC15957C21462A8163E9CBAA3339B9"/>
    <w:rsid w:val="00A807ED"/>
    <w:rPr>
      <w:lang w:val="fr-FR" w:eastAsia="fr-FR"/>
    </w:rPr>
  </w:style>
  <w:style w:type="paragraph" w:customStyle="1" w:styleId="2E9C1B6D72B94BCDA738ED672F20D994">
    <w:name w:val="2E9C1B6D72B94BCDA738ED672F20D994"/>
    <w:rsid w:val="00111501"/>
    <w:rPr>
      <w:lang w:val="fr-FR" w:eastAsia="fr-FR"/>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aliases w:val="H1,h1,h11,h12,h13,h14,h15,h16,heading 1"/>
    <w:basedOn w:val="Normal"/>
    <w:next w:val="Normal"/>
    <w:link w:val="Titre1Car"/>
    <w:qFormat/>
    <w:rsid w:val="000475C4"/>
    <w:pPr>
      <w:keepNext/>
      <w:keepLines/>
      <w:numPr>
        <w:numId w:val="1"/>
      </w:numPr>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aliases w:val="H2,h2,heading 2,2,level 2,H21,H22,H23,H24,H25,Article,l2,list 2,list 2,heading 2TOC,Head 2,List level 2,Header 2"/>
    <w:basedOn w:val="Normal"/>
    <w:next w:val="Normal"/>
    <w:link w:val="Titre2Car"/>
    <w:unhideWhenUsed/>
    <w:qFormat/>
    <w:rsid w:val="000475C4"/>
    <w:pPr>
      <w:keepNext/>
      <w:numPr>
        <w:ilvl w:val="1"/>
        <w:numId w:val="1"/>
      </w:numPr>
      <w:spacing w:before="240" w:after="60" w:line="240" w:lineRule="auto"/>
      <w:outlineLvl w:val="1"/>
    </w:pPr>
    <w:rPr>
      <w:rFonts w:asciiTheme="majorHAnsi" w:eastAsiaTheme="majorEastAsia" w:hAnsiTheme="majorHAnsi" w:cstheme="majorBidi"/>
      <w:b/>
      <w:bCs/>
      <w:color w:val="4F81BD" w:themeColor="accent1"/>
      <w:sz w:val="26"/>
      <w:szCs w:val="26"/>
    </w:rPr>
  </w:style>
  <w:style w:type="paragraph" w:styleId="Titre3">
    <w:name w:val="heading 3"/>
    <w:aliases w:val="H3,h3,H31,h31,H32,h32,H33,h33,H34,h34,H35,h35,Subpoint,B Head,heading 3"/>
    <w:basedOn w:val="Normal"/>
    <w:next w:val="Normal"/>
    <w:link w:val="Titre3Car"/>
    <w:unhideWhenUsed/>
    <w:qFormat/>
    <w:rsid w:val="000475C4"/>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rPr>
  </w:style>
  <w:style w:type="paragraph" w:styleId="Titre4">
    <w:name w:val="heading 4"/>
    <w:aliases w:val="H4,h4,heading 4"/>
    <w:basedOn w:val="Normal"/>
    <w:next w:val="Normal"/>
    <w:link w:val="Titre4Car"/>
    <w:unhideWhenUsed/>
    <w:qFormat/>
    <w:rsid w:val="000475C4"/>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rPr>
  </w:style>
  <w:style w:type="paragraph" w:styleId="Titre5">
    <w:name w:val="heading 5"/>
    <w:aliases w:val="H5,h5,IS41 Heading 5,heading 5"/>
    <w:basedOn w:val="Normal"/>
    <w:next w:val="Normal"/>
    <w:link w:val="Titre5Car"/>
    <w:unhideWhenUsed/>
    <w:qFormat/>
    <w:rsid w:val="000475C4"/>
    <w:pPr>
      <w:keepNext/>
      <w:keepLines/>
      <w:numPr>
        <w:ilvl w:val="4"/>
        <w:numId w:val="1"/>
      </w:numPr>
      <w:spacing w:before="200" w:after="0" w:line="240" w:lineRule="auto"/>
      <w:outlineLvl w:val="4"/>
    </w:pPr>
    <w:rPr>
      <w:rFonts w:asciiTheme="majorHAnsi" w:eastAsiaTheme="majorEastAsia" w:hAnsiTheme="majorHAnsi" w:cstheme="majorBidi"/>
      <w:color w:val="243F60" w:themeColor="accent1" w:themeShade="7F"/>
    </w:rPr>
  </w:style>
  <w:style w:type="paragraph" w:styleId="Titre6">
    <w:name w:val="heading 6"/>
    <w:aliases w:val="h6,H6,heading 6"/>
    <w:basedOn w:val="Normal"/>
    <w:next w:val="Normal"/>
    <w:link w:val="Titre6Car"/>
    <w:unhideWhenUsed/>
    <w:qFormat/>
    <w:rsid w:val="000475C4"/>
    <w:pPr>
      <w:keepNext/>
      <w:keepLines/>
      <w:numPr>
        <w:ilvl w:val="5"/>
        <w:numId w:val="1"/>
      </w:numPr>
      <w:spacing w:before="200" w:after="0" w:line="240" w:lineRule="auto"/>
      <w:outlineLvl w:val="5"/>
    </w:pPr>
    <w:rPr>
      <w:rFonts w:asciiTheme="majorHAnsi" w:eastAsiaTheme="majorEastAsia" w:hAnsiTheme="majorHAnsi" w:cstheme="majorBidi"/>
      <w:i/>
      <w:iCs/>
      <w:color w:val="243F60" w:themeColor="accent1" w:themeShade="7F"/>
    </w:rPr>
  </w:style>
  <w:style w:type="paragraph" w:styleId="Titre7">
    <w:name w:val="heading 7"/>
    <w:aliases w:val="st,SDL title,h7,H7,8,heading 7"/>
    <w:basedOn w:val="Normal"/>
    <w:next w:val="Normal"/>
    <w:link w:val="Titre7Car"/>
    <w:unhideWhenUsed/>
    <w:qFormat/>
    <w:rsid w:val="000475C4"/>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rPr>
  </w:style>
  <w:style w:type="paragraph" w:styleId="Titre8">
    <w:name w:val="heading 8"/>
    <w:aliases w:val="Table,TH,Table Heading"/>
    <w:basedOn w:val="Normal"/>
    <w:next w:val="Normal"/>
    <w:link w:val="Titre8Car"/>
    <w:unhideWhenUsed/>
    <w:qFormat/>
    <w:rsid w:val="000475C4"/>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Titre9">
    <w:name w:val="heading 9"/>
    <w:aliases w:val="Fig,Figure Heading,FH,figure title,FTL,tt,ft,HF,table title"/>
    <w:basedOn w:val="Normal"/>
    <w:next w:val="Normal"/>
    <w:link w:val="Titre9Car"/>
    <w:unhideWhenUsed/>
    <w:qFormat/>
    <w:rsid w:val="000475C4"/>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807ED"/>
    <w:rPr>
      <w:color w:val="808080"/>
    </w:rPr>
  </w:style>
  <w:style w:type="paragraph" w:customStyle="1" w:styleId="CF52BECB40D34E16803C80D65D387078">
    <w:name w:val="CF52BECB40D34E16803C80D65D387078"/>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CF52BECB40D34E16803C80D65D3870781">
    <w:name w:val="CF52BECB40D34E16803C80D65D3870781"/>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F46B0C4AE8BA481A89EAE941670892FB">
    <w:name w:val="F46B0C4AE8BA481A89EAE941670892FB"/>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CF52BECB40D34E16803C80D65D3870782">
    <w:name w:val="CF52BECB40D34E16803C80D65D3870782"/>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F46B0C4AE8BA481A89EAE941670892FB1">
    <w:name w:val="F46B0C4AE8BA481A89EAE941670892FB1"/>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CF52BECB40D34E16803C80D65D3870783">
    <w:name w:val="CF52BECB40D34E16803C80D65D3870783"/>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F46B0C4AE8BA481A89EAE941670892FB2">
    <w:name w:val="F46B0C4AE8BA481A89EAE941670892FB2"/>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CF52BECB40D34E16803C80D65D3870784">
    <w:name w:val="CF52BECB40D34E16803C80D65D3870784"/>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F46B0C4AE8BA481A89EAE941670892FB3">
    <w:name w:val="F46B0C4AE8BA481A89EAE941670892FB3"/>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CF52BECB40D34E16803C80D65D3870785">
    <w:name w:val="CF52BECB40D34E16803C80D65D3870785"/>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F46B0C4AE8BA481A89EAE941670892FB4">
    <w:name w:val="F46B0C4AE8BA481A89EAE941670892FB4"/>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CF52BECB40D34E16803C80D65D3870786">
    <w:name w:val="CF52BECB40D34E16803C80D65D3870786"/>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DBA21E8515094C0BAFB3B2EA83614ECD">
    <w:name w:val="DBA21E8515094C0BAFB3B2EA83614ECD"/>
    <w:rsid w:val="000475C4"/>
  </w:style>
  <w:style w:type="paragraph" w:customStyle="1" w:styleId="F46B0C4AE8BA481A89EAE941670892FB5">
    <w:name w:val="F46B0C4AE8BA481A89EAE941670892FB5"/>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CF52BECB40D34E16803C80D65D3870787">
    <w:name w:val="CF52BECB40D34E16803C80D65D3870787"/>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5372BC637F1D421583BD5417963128A8">
    <w:name w:val="5372BC637F1D421583BD5417963128A8"/>
    <w:rsid w:val="000475C4"/>
  </w:style>
  <w:style w:type="paragraph" w:customStyle="1" w:styleId="5662F61E349A45D7ABED4D34835F7803">
    <w:name w:val="5662F61E349A45D7ABED4D34835F7803"/>
    <w:rsid w:val="000475C4"/>
  </w:style>
  <w:style w:type="paragraph" w:customStyle="1" w:styleId="F46B0C4AE8BA481A89EAE941670892FB6">
    <w:name w:val="F46B0C4AE8BA481A89EAE941670892FB6"/>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CF52BECB40D34E16803C80D65D3870788">
    <w:name w:val="CF52BECB40D34E16803C80D65D3870788"/>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F46B0C4AE8BA481A89EAE941670892FB7">
    <w:name w:val="F46B0C4AE8BA481A89EAE941670892FB7"/>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CF52BECB40D34E16803C80D65D3870789">
    <w:name w:val="CF52BECB40D34E16803C80D65D3870789"/>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39C91C7B2E7049E0A215248DE2BB86FB">
    <w:name w:val="39C91C7B2E7049E0A215248DE2BB86FB"/>
    <w:rsid w:val="000475C4"/>
  </w:style>
  <w:style w:type="paragraph" w:customStyle="1" w:styleId="F46B0C4AE8BA481A89EAE941670892FB8">
    <w:name w:val="F46B0C4AE8BA481A89EAE941670892FB8"/>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96EB9B543B38465B82A605AA69D6809D">
    <w:name w:val="96EB9B543B38465B82A605AA69D6809D"/>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CF52BECB40D34E16803C80D65D38707810">
    <w:name w:val="CF52BECB40D34E16803C80D65D38707810"/>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F46B0C4AE8BA481A89EAE941670892FB9">
    <w:name w:val="F46B0C4AE8BA481A89EAE941670892FB9"/>
    <w:rsid w:val="000475C4"/>
    <w:pPr>
      <w:spacing w:before="120" w:after="120" w:line="240" w:lineRule="auto"/>
    </w:pPr>
    <w:rPr>
      <w:rFonts w:ascii="Helvetica" w:eastAsia="Times New Roman" w:hAnsi="Helvetica" w:cs="Times New Roman"/>
      <w:color w:val="3D3E40"/>
      <w:sz w:val="20"/>
      <w:szCs w:val="24"/>
      <w:lang w:eastAsia="en-US"/>
    </w:rPr>
  </w:style>
  <w:style w:type="paragraph" w:styleId="Citation">
    <w:name w:val="Quote"/>
    <w:basedOn w:val="Normal"/>
    <w:next w:val="Normal"/>
    <w:link w:val="CitationCar"/>
    <w:uiPriority w:val="29"/>
    <w:qFormat/>
    <w:rsid w:val="00111501"/>
    <w:pPr>
      <w:spacing w:before="120" w:after="120" w:line="240" w:lineRule="auto"/>
    </w:pPr>
    <w:rPr>
      <w:rFonts w:ascii="Helvetica" w:eastAsia="Times New Roman" w:hAnsi="Helvetica" w:cs="Times New Roman"/>
      <w:i/>
      <w:iCs/>
      <w:color w:val="000000" w:themeColor="text1"/>
      <w:sz w:val="20"/>
      <w:szCs w:val="24"/>
      <w:lang w:eastAsia="en-US"/>
    </w:rPr>
  </w:style>
  <w:style w:type="character" w:customStyle="1" w:styleId="CitationCar">
    <w:name w:val="Citation Car"/>
    <w:basedOn w:val="Policepardfaut"/>
    <w:link w:val="Citation"/>
    <w:uiPriority w:val="29"/>
    <w:rsid w:val="00111501"/>
    <w:rPr>
      <w:rFonts w:ascii="Helvetica" w:eastAsia="Times New Roman" w:hAnsi="Helvetica" w:cs="Times New Roman"/>
      <w:i/>
      <w:iCs/>
      <w:color w:val="000000" w:themeColor="text1"/>
      <w:sz w:val="20"/>
      <w:szCs w:val="24"/>
      <w:lang w:eastAsia="en-US"/>
    </w:rPr>
  </w:style>
  <w:style w:type="paragraph" w:customStyle="1" w:styleId="B5594A9000D1492FB734A96E958C5815">
    <w:name w:val="B5594A9000D1492FB734A96E958C5815"/>
    <w:rsid w:val="000475C4"/>
    <w:pPr>
      <w:spacing w:after="0" w:line="240" w:lineRule="auto"/>
    </w:pPr>
    <w:rPr>
      <w:rFonts w:ascii="Times New Roman" w:eastAsia="Times New Roman" w:hAnsi="Times New Roman" w:cs="Times New Roman"/>
      <w:i/>
      <w:iCs/>
      <w:color w:val="000080"/>
      <w:sz w:val="24"/>
      <w:szCs w:val="20"/>
      <w:lang w:val="en-CA" w:eastAsia="en-US"/>
    </w:rPr>
  </w:style>
  <w:style w:type="character" w:customStyle="1" w:styleId="Titre1Car">
    <w:name w:val="Titre 1 Car"/>
    <w:aliases w:val="H1 Car,h1 Car,h11 Car,h12 Car,h13 Car,h14 Car,h15 Car,h16 Car,heading 1 Car"/>
    <w:basedOn w:val="Policepardfaut"/>
    <w:link w:val="Titre1"/>
    <w:rsid w:val="000475C4"/>
    <w:rPr>
      <w:rFonts w:asciiTheme="majorHAnsi" w:eastAsiaTheme="majorEastAsia" w:hAnsiTheme="majorHAnsi" w:cstheme="majorBidi"/>
      <w:b/>
      <w:bCs/>
      <w:color w:val="365F91" w:themeColor="accent1" w:themeShade="BF"/>
      <w:sz w:val="28"/>
      <w:szCs w:val="28"/>
    </w:rPr>
  </w:style>
  <w:style w:type="character" w:customStyle="1" w:styleId="Titre2Car">
    <w:name w:val="Titre 2 Car"/>
    <w:aliases w:val="H2 Car,h2 Car,heading 2 Car,2 Car,level 2 Car,H21 Car,H22 Car,H23 Car,H24 Car,H25 Car,Article Car,l2 Car,list 2 Car,list 2 Car,heading 2TOC Car,Head 2 Car,List level 2 Car,Header 2 Car"/>
    <w:basedOn w:val="Policepardfaut"/>
    <w:link w:val="Titre2"/>
    <w:rsid w:val="000475C4"/>
    <w:rPr>
      <w:rFonts w:asciiTheme="majorHAnsi" w:eastAsiaTheme="majorEastAsia" w:hAnsiTheme="majorHAnsi" w:cstheme="majorBidi"/>
      <w:b/>
      <w:bCs/>
      <w:color w:val="4F81BD" w:themeColor="accent1"/>
      <w:sz w:val="26"/>
      <w:szCs w:val="26"/>
    </w:rPr>
  </w:style>
  <w:style w:type="character" w:customStyle="1" w:styleId="Titre3Car">
    <w:name w:val="Titre 3 Car"/>
    <w:aliases w:val="H3 Car,h3 Car,H31 Car,h31 Car,H32 Car,h32 Car,H33 Car,h33 Car,H34 Car,h34 Car,H35 Car,h35 Car,Subpoint Car,B Head Car,heading 3 Car"/>
    <w:basedOn w:val="Policepardfaut"/>
    <w:link w:val="Titre3"/>
    <w:rsid w:val="000475C4"/>
    <w:rPr>
      <w:rFonts w:asciiTheme="majorHAnsi" w:eastAsiaTheme="majorEastAsia" w:hAnsiTheme="majorHAnsi" w:cstheme="majorBidi"/>
      <w:b/>
      <w:bCs/>
      <w:color w:val="4F81BD" w:themeColor="accent1"/>
    </w:rPr>
  </w:style>
  <w:style w:type="character" w:customStyle="1" w:styleId="Titre4Car">
    <w:name w:val="Titre 4 Car"/>
    <w:aliases w:val="H4 Car,h4 Car,heading 4 Car"/>
    <w:basedOn w:val="Policepardfaut"/>
    <w:link w:val="Titre4"/>
    <w:rsid w:val="000475C4"/>
    <w:rPr>
      <w:rFonts w:asciiTheme="majorHAnsi" w:eastAsiaTheme="majorEastAsia" w:hAnsiTheme="majorHAnsi" w:cstheme="majorBidi"/>
      <w:b/>
      <w:bCs/>
      <w:i/>
      <w:iCs/>
      <w:color w:val="4F81BD" w:themeColor="accent1"/>
    </w:rPr>
  </w:style>
  <w:style w:type="character" w:customStyle="1" w:styleId="Titre5Car">
    <w:name w:val="Titre 5 Car"/>
    <w:aliases w:val="H5 Car,h5 Car,IS41 Heading 5 Car,heading 5 Car"/>
    <w:basedOn w:val="Policepardfaut"/>
    <w:link w:val="Titre5"/>
    <w:rsid w:val="000475C4"/>
    <w:rPr>
      <w:rFonts w:asciiTheme="majorHAnsi" w:eastAsiaTheme="majorEastAsia" w:hAnsiTheme="majorHAnsi" w:cstheme="majorBidi"/>
      <w:color w:val="243F60" w:themeColor="accent1" w:themeShade="7F"/>
    </w:rPr>
  </w:style>
  <w:style w:type="character" w:customStyle="1" w:styleId="Titre6Car">
    <w:name w:val="Titre 6 Car"/>
    <w:aliases w:val="h6 Car,H6 Car,heading 6 Car"/>
    <w:basedOn w:val="Policepardfaut"/>
    <w:link w:val="Titre6"/>
    <w:rsid w:val="000475C4"/>
    <w:rPr>
      <w:rFonts w:asciiTheme="majorHAnsi" w:eastAsiaTheme="majorEastAsia" w:hAnsiTheme="majorHAnsi" w:cstheme="majorBidi"/>
      <w:i/>
      <w:iCs/>
      <w:color w:val="243F60" w:themeColor="accent1" w:themeShade="7F"/>
    </w:rPr>
  </w:style>
  <w:style w:type="character" w:customStyle="1" w:styleId="Titre7Car">
    <w:name w:val="Titre 7 Car"/>
    <w:aliases w:val="st Car,SDL title Car,h7 Car,H7 Car,8 Car,heading 7 Car"/>
    <w:basedOn w:val="Policepardfaut"/>
    <w:link w:val="Titre7"/>
    <w:rsid w:val="000475C4"/>
    <w:rPr>
      <w:rFonts w:asciiTheme="majorHAnsi" w:eastAsiaTheme="majorEastAsia" w:hAnsiTheme="majorHAnsi" w:cstheme="majorBidi"/>
      <w:i/>
      <w:iCs/>
      <w:color w:val="404040" w:themeColor="text1" w:themeTint="BF"/>
    </w:rPr>
  </w:style>
  <w:style w:type="character" w:customStyle="1" w:styleId="Titre8Car">
    <w:name w:val="Titre 8 Car"/>
    <w:aliases w:val="Table Car,TH Car,Table Heading Car"/>
    <w:basedOn w:val="Policepardfaut"/>
    <w:link w:val="Titre8"/>
    <w:rsid w:val="000475C4"/>
    <w:rPr>
      <w:rFonts w:asciiTheme="majorHAnsi" w:eastAsiaTheme="majorEastAsia" w:hAnsiTheme="majorHAnsi" w:cstheme="majorBidi"/>
      <w:color w:val="404040" w:themeColor="text1" w:themeTint="BF"/>
      <w:sz w:val="20"/>
      <w:szCs w:val="20"/>
    </w:rPr>
  </w:style>
  <w:style w:type="character" w:customStyle="1" w:styleId="Titre9Car">
    <w:name w:val="Titre 9 Car"/>
    <w:aliases w:val="Fig Car,Figure Heading Car,FH Car,figure title Car,FTL Car,tt Car,ft Car,HF Car,table title Car"/>
    <w:basedOn w:val="Policepardfaut"/>
    <w:link w:val="Titre9"/>
    <w:rsid w:val="000475C4"/>
    <w:rPr>
      <w:rFonts w:asciiTheme="majorHAnsi" w:eastAsiaTheme="majorEastAsia" w:hAnsiTheme="majorHAnsi" w:cstheme="majorBidi"/>
      <w:i/>
      <w:iCs/>
      <w:color w:val="404040" w:themeColor="text1" w:themeTint="BF"/>
      <w:sz w:val="20"/>
      <w:szCs w:val="20"/>
    </w:rPr>
  </w:style>
  <w:style w:type="paragraph" w:customStyle="1" w:styleId="96EB9B543B38465B82A605AA69D6809D1">
    <w:name w:val="96EB9B543B38465B82A605AA69D6809D1"/>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CF52BECB40D34E16803C80D65D38707811">
    <w:name w:val="CF52BECB40D34E16803C80D65D38707811"/>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F46B0C4AE8BA481A89EAE941670892FB10">
    <w:name w:val="F46B0C4AE8BA481A89EAE941670892FB10"/>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B5594A9000D1492FB734A96E958C58151">
    <w:name w:val="B5594A9000D1492FB734A96E958C58151"/>
    <w:rsid w:val="000475C4"/>
    <w:pPr>
      <w:spacing w:after="0" w:line="240" w:lineRule="auto"/>
    </w:pPr>
    <w:rPr>
      <w:rFonts w:ascii="Times New Roman" w:eastAsia="Times New Roman" w:hAnsi="Times New Roman" w:cs="Times New Roman"/>
      <w:i/>
      <w:iCs/>
      <w:color w:val="000080"/>
      <w:sz w:val="24"/>
      <w:szCs w:val="20"/>
      <w:lang w:val="en-CA" w:eastAsia="en-US"/>
    </w:rPr>
  </w:style>
  <w:style w:type="paragraph" w:styleId="Index5">
    <w:name w:val="index 5"/>
    <w:basedOn w:val="Normal"/>
    <w:next w:val="Normal"/>
    <w:autoRedefine/>
    <w:uiPriority w:val="99"/>
    <w:unhideWhenUsed/>
    <w:rsid w:val="000475C4"/>
    <w:pPr>
      <w:spacing w:after="0" w:line="240" w:lineRule="auto"/>
      <w:ind w:left="1100" w:hanging="220"/>
    </w:pPr>
    <w:rPr>
      <w:rFonts w:cs="Times New Roman"/>
      <w:sz w:val="18"/>
      <w:szCs w:val="18"/>
    </w:rPr>
  </w:style>
  <w:style w:type="paragraph" w:customStyle="1" w:styleId="96EB9B543B38465B82A605AA69D6809D2">
    <w:name w:val="96EB9B543B38465B82A605AA69D6809D2"/>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CF52BECB40D34E16803C80D65D38707812">
    <w:name w:val="CF52BECB40D34E16803C80D65D38707812"/>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F46B0C4AE8BA481A89EAE941670892FB11">
    <w:name w:val="F46B0C4AE8BA481A89EAE941670892FB11"/>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B5594A9000D1492FB734A96E958C58152">
    <w:name w:val="B5594A9000D1492FB734A96E958C58152"/>
    <w:rsid w:val="000475C4"/>
    <w:pPr>
      <w:spacing w:after="0" w:line="240" w:lineRule="auto"/>
    </w:pPr>
    <w:rPr>
      <w:rFonts w:ascii="Times New Roman" w:eastAsia="Times New Roman" w:hAnsi="Times New Roman" w:cs="Times New Roman"/>
      <w:i/>
      <w:iCs/>
      <w:color w:val="000080"/>
      <w:sz w:val="24"/>
      <w:szCs w:val="20"/>
      <w:lang w:val="en-CA" w:eastAsia="en-US"/>
    </w:rPr>
  </w:style>
  <w:style w:type="paragraph" w:styleId="Index1">
    <w:name w:val="index 1"/>
    <w:basedOn w:val="Normal"/>
    <w:next w:val="Normal"/>
    <w:autoRedefine/>
    <w:uiPriority w:val="99"/>
    <w:semiHidden/>
    <w:unhideWhenUsed/>
    <w:rsid w:val="000475C4"/>
    <w:pPr>
      <w:spacing w:after="0" w:line="240" w:lineRule="auto"/>
      <w:ind w:left="220" w:hanging="220"/>
    </w:pPr>
  </w:style>
  <w:style w:type="paragraph" w:styleId="Titreindex">
    <w:name w:val="index heading"/>
    <w:basedOn w:val="Normal"/>
    <w:next w:val="Index1"/>
    <w:uiPriority w:val="99"/>
    <w:unhideWhenUsed/>
    <w:rsid w:val="000475C4"/>
    <w:pPr>
      <w:pBdr>
        <w:top w:val="single" w:sz="12" w:space="0" w:color="auto"/>
      </w:pBdr>
      <w:spacing w:before="360" w:after="240" w:line="240" w:lineRule="auto"/>
    </w:pPr>
    <w:rPr>
      <w:rFonts w:cs="Times New Roman"/>
      <w:b/>
      <w:bCs/>
      <w:i/>
      <w:iCs/>
      <w:sz w:val="26"/>
      <w:szCs w:val="26"/>
    </w:rPr>
  </w:style>
  <w:style w:type="paragraph" w:customStyle="1" w:styleId="96EB9B543B38465B82A605AA69D6809D3">
    <w:name w:val="96EB9B543B38465B82A605AA69D6809D3"/>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CF52BECB40D34E16803C80D65D38707813">
    <w:name w:val="CF52BECB40D34E16803C80D65D38707813"/>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2E5B1D74782C424CA56979504FC9BFA3">
    <w:name w:val="2E5B1D74782C424CA56979504FC9BFA3"/>
    <w:rsid w:val="000475C4"/>
  </w:style>
  <w:style w:type="paragraph" w:customStyle="1" w:styleId="F46B0C4AE8BA481A89EAE941670892FB12">
    <w:name w:val="F46B0C4AE8BA481A89EAE941670892FB12"/>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B5594A9000D1492FB734A96E958C58153">
    <w:name w:val="B5594A9000D1492FB734A96E958C58153"/>
    <w:rsid w:val="000475C4"/>
    <w:pPr>
      <w:spacing w:after="0" w:line="240" w:lineRule="auto"/>
    </w:pPr>
    <w:rPr>
      <w:rFonts w:ascii="Times New Roman" w:eastAsia="Times New Roman" w:hAnsi="Times New Roman" w:cs="Times New Roman"/>
      <w:i/>
      <w:iCs/>
      <w:color w:val="000080"/>
      <w:sz w:val="24"/>
      <w:szCs w:val="20"/>
      <w:lang w:val="en-CA" w:eastAsia="en-US"/>
    </w:rPr>
  </w:style>
  <w:style w:type="paragraph" w:customStyle="1" w:styleId="0DF9A9E4324341119E1B6393AD8DF767">
    <w:name w:val="0DF9A9E4324341119E1B6393AD8DF767"/>
    <w:rsid w:val="000475C4"/>
    <w:pPr>
      <w:spacing w:before="120" w:after="120" w:line="240" w:lineRule="auto"/>
    </w:pPr>
    <w:rPr>
      <w:rFonts w:ascii="Helvetica" w:eastAsia="Times New Roman" w:hAnsi="Helvetica" w:cs="Times New Roman"/>
      <w:color w:val="3D3E40"/>
      <w:sz w:val="20"/>
      <w:szCs w:val="24"/>
      <w:lang w:eastAsia="en-US"/>
    </w:rPr>
  </w:style>
  <w:style w:type="character" w:customStyle="1" w:styleId="phonetic2">
    <w:name w:val="phonetic2"/>
    <w:basedOn w:val="Policepardfaut"/>
    <w:rsid w:val="000475C4"/>
    <w:rPr>
      <w:rFonts w:ascii="Lucida Sans Unicode" w:hAnsi="Lucida Sans Unicode" w:cs="Lucida Sans Unicode" w:hint="default"/>
      <w:b w:val="0"/>
      <w:bCs w:val="0"/>
      <w:color w:val="666666"/>
      <w:sz w:val="22"/>
      <w:szCs w:val="22"/>
    </w:rPr>
  </w:style>
  <w:style w:type="paragraph" w:customStyle="1" w:styleId="96EB9B543B38465B82A605AA69D6809D4">
    <w:name w:val="96EB9B543B38465B82A605AA69D6809D4"/>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CF52BECB40D34E16803C80D65D38707814">
    <w:name w:val="CF52BECB40D34E16803C80D65D38707814"/>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F46B0C4AE8BA481A89EAE941670892FB13">
    <w:name w:val="F46B0C4AE8BA481A89EAE941670892FB13"/>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B5594A9000D1492FB734A96E958C58154">
    <w:name w:val="B5594A9000D1492FB734A96E958C58154"/>
    <w:rsid w:val="000475C4"/>
    <w:pPr>
      <w:spacing w:after="0" w:line="240" w:lineRule="auto"/>
    </w:pPr>
    <w:rPr>
      <w:rFonts w:ascii="Times New Roman" w:eastAsia="Times New Roman" w:hAnsi="Times New Roman" w:cs="Times New Roman"/>
      <w:i/>
      <w:iCs/>
      <w:color w:val="000080"/>
      <w:sz w:val="24"/>
      <w:szCs w:val="20"/>
      <w:lang w:val="en-CA" w:eastAsia="en-US"/>
    </w:rPr>
  </w:style>
  <w:style w:type="paragraph" w:customStyle="1" w:styleId="D2B1E0D48D914FEFA12C24C153DE77B5">
    <w:name w:val="D2B1E0D48D914FEFA12C24C153DE77B5"/>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0DF9A9E4324341119E1B6393AD8DF7671">
    <w:name w:val="0DF9A9E4324341119E1B6393AD8DF7671"/>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96EB9B543B38465B82A605AA69D6809D5">
    <w:name w:val="96EB9B543B38465B82A605AA69D6809D5"/>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CF52BECB40D34E16803C80D65D38707815">
    <w:name w:val="CF52BECB40D34E16803C80D65D38707815"/>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F46B0C4AE8BA481A89EAE941670892FB14">
    <w:name w:val="F46B0C4AE8BA481A89EAE941670892FB14"/>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B5594A9000D1492FB734A96E958C58155">
    <w:name w:val="B5594A9000D1492FB734A96E958C58155"/>
    <w:rsid w:val="000475C4"/>
    <w:pPr>
      <w:spacing w:after="0" w:line="240" w:lineRule="auto"/>
    </w:pPr>
    <w:rPr>
      <w:rFonts w:ascii="Times New Roman" w:eastAsia="Times New Roman" w:hAnsi="Times New Roman" w:cs="Times New Roman"/>
      <w:i/>
      <w:iCs/>
      <w:color w:val="000080"/>
      <w:sz w:val="24"/>
      <w:szCs w:val="20"/>
      <w:lang w:val="en-CA" w:eastAsia="en-US"/>
    </w:rPr>
  </w:style>
  <w:style w:type="paragraph" w:customStyle="1" w:styleId="D2B1E0D48D914FEFA12C24C153DE77B51">
    <w:name w:val="D2B1E0D48D914FEFA12C24C153DE77B51"/>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0DF9A9E4324341119E1B6393AD8DF7672">
    <w:name w:val="0DF9A9E4324341119E1B6393AD8DF7672"/>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96EB9B543B38465B82A605AA69D6809D6">
    <w:name w:val="96EB9B543B38465B82A605AA69D6809D6"/>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CF52BECB40D34E16803C80D65D38707816">
    <w:name w:val="CF52BECB40D34E16803C80D65D38707816"/>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F46B0C4AE8BA481A89EAE941670892FB15">
    <w:name w:val="F46B0C4AE8BA481A89EAE941670892FB15"/>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B5594A9000D1492FB734A96E958C58156">
    <w:name w:val="B5594A9000D1492FB734A96E958C58156"/>
    <w:rsid w:val="000475C4"/>
    <w:pPr>
      <w:spacing w:after="0" w:line="240" w:lineRule="auto"/>
    </w:pPr>
    <w:rPr>
      <w:rFonts w:ascii="Times New Roman" w:eastAsia="Times New Roman" w:hAnsi="Times New Roman" w:cs="Times New Roman"/>
      <w:i/>
      <w:iCs/>
      <w:color w:val="000080"/>
      <w:sz w:val="24"/>
      <w:szCs w:val="20"/>
      <w:lang w:val="en-CA" w:eastAsia="en-US"/>
    </w:rPr>
  </w:style>
  <w:style w:type="paragraph" w:customStyle="1" w:styleId="D2B1E0D48D914FEFA12C24C153DE77B52">
    <w:name w:val="D2B1E0D48D914FEFA12C24C153DE77B52"/>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0DF9A9E4324341119E1B6393AD8DF7673">
    <w:name w:val="0DF9A9E4324341119E1B6393AD8DF7673"/>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96EB9B543B38465B82A605AA69D6809D7">
    <w:name w:val="96EB9B543B38465B82A605AA69D6809D7"/>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CF52BECB40D34E16803C80D65D38707817">
    <w:name w:val="CF52BECB40D34E16803C80D65D38707817"/>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F46B0C4AE8BA481A89EAE941670892FB16">
    <w:name w:val="F46B0C4AE8BA481A89EAE941670892FB16"/>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B5594A9000D1492FB734A96E958C58157">
    <w:name w:val="B5594A9000D1492FB734A96E958C58157"/>
    <w:rsid w:val="000475C4"/>
    <w:pPr>
      <w:spacing w:after="0" w:line="240" w:lineRule="auto"/>
    </w:pPr>
    <w:rPr>
      <w:rFonts w:ascii="Times New Roman" w:eastAsia="Times New Roman" w:hAnsi="Times New Roman" w:cs="Times New Roman"/>
      <w:i/>
      <w:iCs/>
      <w:color w:val="000080"/>
      <w:sz w:val="24"/>
      <w:szCs w:val="20"/>
      <w:lang w:val="en-CA" w:eastAsia="en-US"/>
    </w:rPr>
  </w:style>
  <w:style w:type="paragraph" w:customStyle="1" w:styleId="D2B1E0D48D914FEFA12C24C153DE77B53">
    <w:name w:val="D2B1E0D48D914FEFA12C24C153DE77B53"/>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0DF9A9E4324341119E1B6393AD8DF7674">
    <w:name w:val="0DF9A9E4324341119E1B6393AD8DF7674"/>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96EB9B543B38465B82A605AA69D6809D8">
    <w:name w:val="96EB9B543B38465B82A605AA69D6809D8"/>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CF52BECB40D34E16803C80D65D38707818">
    <w:name w:val="CF52BECB40D34E16803C80D65D38707818"/>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F46B0C4AE8BA481A89EAE941670892FB17">
    <w:name w:val="F46B0C4AE8BA481A89EAE941670892FB17"/>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B5594A9000D1492FB734A96E958C58158">
    <w:name w:val="B5594A9000D1492FB734A96E958C58158"/>
    <w:rsid w:val="000475C4"/>
    <w:pPr>
      <w:spacing w:after="0" w:line="240" w:lineRule="auto"/>
    </w:pPr>
    <w:rPr>
      <w:rFonts w:ascii="Times New Roman" w:eastAsia="Times New Roman" w:hAnsi="Times New Roman" w:cs="Times New Roman"/>
      <w:i/>
      <w:iCs/>
      <w:color w:val="000080"/>
      <w:sz w:val="24"/>
      <w:szCs w:val="20"/>
      <w:lang w:val="en-CA" w:eastAsia="en-US"/>
    </w:rPr>
  </w:style>
  <w:style w:type="paragraph" w:customStyle="1" w:styleId="D2B1E0D48D914FEFA12C24C153DE77B54">
    <w:name w:val="D2B1E0D48D914FEFA12C24C153DE77B54"/>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0DF9A9E4324341119E1B6393AD8DF7675">
    <w:name w:val="0DF9A9E4324341119E1B6393AD8DF7675"/>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96EB9B543B38465B82A605AA69D6809D9">
    <w:name w:val="96EB9B543B38465B82A605AA69D6809D9"/>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AAC64D5925E74722A522818BAF35A920">
    <w:name w:val="AAC64D5925E74722A522818BAF35A920"/>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CF52BECB40D34E16803C80D65D38707819">
    <w:name w:val="CF52BECB40D34E16803C80D65D38707819"/>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F46B0C4AE8BA481A89EAE941670892FB18">
    <w:name w:val="F46B0C4AE8BA481A89EAE941670892FB18"/>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B5594A9000D1492FB734A96E958C58159">
    <w:name w:val="B5594A9000D1492FB734A96E958C58159"/>
    <w:rsid w:val="000475C4"/>
    <w:pPr>
      <w:spacing w:after="0" w:line="240" w:lineRule="auto"/>
    </w:pPr>
    <w:rPr>
      <w:rFonts w:ascii="Times New Roman" w:eastAsia="Times New Roman" w:hAnsi="Times New Roman" w:cs="Times New Roman"/>
      <w:i/>
      <w:iCs/>
      <w:color w:val="000080"/>
      <w:sz w:val="24"/>
      <w:szCs w:val="20"/>
      <w:lang w:val="en-CA" w:eastAsia="en-US"/>
    </w:rPr>
  </w:style>
  <w:style w:type="paragraph" w:customStyle="1" w:styleId="D2B1E0D48D914FEFA12C24C153DE77B55">
    <w:name w:val="D2B1E0D48D914FEFA12C24C153DE77B55"/>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0DF9A9E4324341119E1B6393AD8DF7676">
    <w:name w:val="0DF9A9E4324341119E1B6393AD8DF7676"/>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96EB9B543B38465B82A605AA69D6809D10">
    <w:name w:val="96EB9B543B38465B82A605AA69D6809D10"/>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AAC64D5925E74722A522818BAF35A9201">
    <w:name w:val="AAC64D5925E74722A522818BAF35A9201"/>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5CCFA054B43B451E8AE6230AB91EAB0B">
    <w:name w:val="5CCFA054B43B451E8AE6230AB91EAB0B"/>
    <w:rsid w:val="000475C4"/>
    <w:pPr>
      <w:spacing w:after="0" w:line="240" w:lineRule="auto"/>
    </w:pPr>
    <w:rPr>
      <w:rFonts w:ascii="Times New Roman" w:eastAsia="Times New Roman" w:hAnsi="Times New Roman" w:cs="Times New Roman"/>
      <w:i/>
      <w:iCs/>
      <w:color w:val="000080"/>
      <w:sz w:val="24"/>
      <w:szCs w:val="20"/>
      <w:lang w:val="en-CA" w:eastAsia="en-US"/>
    </w:rPr>
  </w:style>
  <w:style w:type="paragraph" w:customStyle="1" w:styleId="CF52BECB40D34E16803C80D65D38707820">
    <w:name w:val="CF52BECB40D34E16803C80D65D38707820"/>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F46B0C4AE8BA481A89EAE941670892FB19">
    <w:name w:val="F46B0C4AE8BA481A89EAE941670892FB19"/>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B5594A9000D1492FB734A96E958C581510">
    <w:name w:val="B5594A9000D1492FB734A96E958C581510"/>
    <w:rsid w:val="000475C4"/>
    <w:pPr>
      <w:spacing w:after="0" w:line="240" w:lineRule="auto"/>
    </w:pPr>
    <w:rPr>
      <w:rFonts w:ascii="Times New Roman" w:eastAsia="Times New Roman" w:hAnsi="Times New Roman" w:cs="Times New Roman"/>
      <w:i/>
      <w:iCs/>
      <w:color w:val="000080"/>
      <w:sz w:val="24"/>
      <w:szCs w:val="20"/>
      <w:lang w:val="en-CA" w:eastAsia="en-US"/>
    </w:rPr>
  </w:style>
  <w:style w:type="paragraph" w:customStyle="1" w:styleId="D2B1E0D48D914FEFA12C24C153DE77B56">
    <w:name w:val="D2B1E0D48D914FEFA12C24C153DE77B56"/>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0DF9A9E4324341119E1B6393AD8DF7677">
    <w:name w:val="0DF9A9E4324341119E1B6393AD8DF7677"/>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96EB9B543B38465B82A605AA69D6809D11">
    <w:name w:val="96EB9B543B38465B82A605AA69D6809D11"/>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AAC64D5925E74722A522818BAF35A9202">
    <w:name w:val="AAC64D5925E74722A522818BAF35A9202"/>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5CCFA054B43B451E8AE6230AB91EAB0B1">
    <w:name w:val="5CCFA054B43B451E8AE6230AB91EAB0B1"/>
    <w:rsid w:val="000475C4"/>
    <w:pPr>
      <w:spacing w:after="0" w:line="240" w:lineRule="auto"/>
    </w:pPr>
    <w:rPr>
      <w:rFonts w:ascii="Times New Roman" w:eastAsia="Times New Roman" w:hAnsi="Times New Roman" w:cs="Times New Roman"/>
      <w:i/>
      <w:iCs/>
      <w:color w:val="000080"/>
      <w:sz w:val="24"/>
      <w:szCs w:val="20"/>
      <w:lang w:val="en-CA" w:eastAsia="en-US"/>
    </w:rPr>
  </w:style>
  <w:style w:type="paragraph" w:customStyle="1" w:styleId="CF52BECB40D34E16803C80D65D38707821">
    <w:name w:val="CF52BECB40D34E16803C80D65D38707821"/>
    <w:rsid w:val="000475C4"/>
    <w:pPr>
      <w:spacing w:before="120" w:after="120" w:line="240" w:lineRule="auto"/>
    </w:pPr>
    <w:rPr>
      <w:rFonts w:ascii="Helvetica" w:eastAsia="Times New Roman" w:hAnsi="Helvetica" w:cs="Times New Roman"/>
      <w:color w:val="3D3E40"/>
      <w:sz w:val="20"/>
      <w:szCs w:val="24"/>
      <w:lang w:eastAsia="en-US"/>
    </w:rPr>
  </w:style>
  <w:style w:type="paragraph" w:customStyle="1" w:styleId="F46B0C4AE8BA481A89EAE941670892FB20">
    <w:name w:val="F46B0C4AE8BA481A89EAE941670892FB20"/>
    <w:rsid w:val="00EE5D3F"/>
    <w:pPr>
      <w:spacing w:before="120" w:after="120" w:line="240" w:lineRule="auto"/>
    </w:pPr>
    <w:rPr>
      <w:rFonts w:ascii="Helvetica" w:eastAsia="Times New Roman" w:hAnsi="Helvetica" w:cs="Times New Roman"/>
      <w:color w:val="3D3E40"/>
      <w:sz w:val="20"/>
      <w:szCs w:val="24"/>
      <w:lang w:eastAsia="en-US"/>
    </w:rPr>
  </w:style>
  <w:style w:type="paragraph" w:customStyle="1" w:styleId="B5594A9000D1492FB734A96E958C581511">
    <w:name w:val="B5594A9000D1492FB734A96E958C581511"/>
    <w:rsid w:val="00EE5D3F"/>
    <w:pPr>
      <w:spacing w:after="0" w:line="240" w:lineRule="auto"/>
    </w:pPr>
    <w:rPr>
      <w:rFonts w:ascii="Times New Roman" w:eastAsia="Times New Roman" w:hAnsi="Times New Roman" w:cs="Times New Roman"/>
      <w:i/>
      <w:iCs/>
      <w:color w:val="000080"/>
      <w:sz w:val="24"/>
      <w:szCs w:val="20"/>
      <w:lang w:val="en-CA" w:eastAsia="en-US"/>
    </w:rPr>
  </w:style>
  <w:style w:type="paragraph" w:customStyle="1" w:styleId="D2B1E0D48D914FEFA12C24C153DE77B57">
    <w:name w:val="D2B1E0D48D914FEFA12C24C153DE77B57"/>
    <w:rsid w:val="00EE5D3F"/>
    <w:pPr>
      <w:spacing w:before="120" w:after="120" w:line="240" w:lineRule="auto"/>
    </w:pPr>
    <w:rPr>
      <w:rFonts w:ascii="Helvetica" w:eastAsia="Times New Roman" w:hAnsi="Helvetica" w:cs="Times New Roman"/>
      <w:color w:val="3D3E40"/>
      <w:sz w:val="20"/>
      <w:szCs w:val="24"/>
      <w:lang w:eastAsia="en-US"/>
    </w:rPr>
  </w:style>
  <w:style w:type="paragraph" w:customStyle="1" w:styleId="0DF9A9E4324341119E1B6393AD8DF7678">
    <w:name w:val="0DF9A9E4324341119E1B6393AD8DF7678"/>
    <w:rsid w:val="00EE5D3F"/>
    <w:pPr>
      <w:spacing w:before="120" w:after="120" w:line="240" w:lineRule="auto"/>
    </w:pPr>
    <w:rPr>
      <w:rFonts w:ascii="Helvetica" w:eastAsia="Times New Roman" w:hAnsi="Helvetica" w:cs="Times New Roman"/>
      <w:color w:val="3D3E40"/>
      <w:sz w:val="20"/>
      <w:szCs w:val="24"/>
      <w:lang w:eastAsia="en-US"/>
    </w:rPr>
  </w:style>
  <w:style w:type="paragraph" w:customStyle="1" w:styleId="96EB9B543B38465B82A605AA69D6809D12">
    <w:name w:val="96EB9B543B38465B82A605AA69D6809D12"/>
    <w:rsid w:val="00EE5D3F"/>
    <w:pPr>
      <w:spacing w:before="120" w:after="120" w:line="240" w:lineRule="auto"/>
    </w:pPr>
    <w:rPr>
      <w:rFonts w:ascii="Helvetica" w:eastAsia="Times New Roman" w:hAnsi="Helvetica" w:cs="Times New Roman"/>
      <w:color w:val="3D3E40"/>
      <w:sz w:val="20"/>
      <w:szCs w:val="24"/>
      <w:lang w:eastAsia="en-US"/>
    </w:rPr>
  </w:style>
  <w:style w:type="paragraph" w:customStyle="1" w:styleId="AAC64D5925E74722A522818BAF35A9203">
    <w:name w:val="AAC64D5925E74722A522818BAF35A9203"/>
    <w:rsid w:val="00EE5D3F"/>
    <w:pPr>
      <w:spacing w:before="120" w:after="120" w:line="240" w:lineRule="auto"/>
    </w:pPr>
    <w:rPr>
      <w:rFonts w:ascii="Helvetica" w:eastAsia="Times New Roman" w:hAnsi="Helvetica" w:cs="Times New Roman"/>
      <w:color w:val="3D3E40"/>
      <w:sz w:val="20"/>
      <w:szCs w:val="24"/>
      <w:lang w:eastAsia="en-US"/>
    </w:rPr>
  </w:style>
  <w:style w:type="paragraph" w:customStyle="1" w:styleId="5CCFA054B43B451E8AE6230AB91EAB0B2">
    <w:name w:val="5CCFA054B43B451E8AE6230AB91EAB0B2"/>
    <w:rsid w:val="00EE5D3F"/>
    <w:pPr>
      <w:spacing w:after="0" w:line="240" w:lineRule="auto"/>
    </w:pPr>
    <w:rPr>
      <w:rFonts w:ascii="Times New Roman" w:eastAsia="Times New Roman" w:hAnsi="Times New Roman" w:cs="Times New Roman"/>
      <w:i/>
      <w:iCs/>
      <w:color w:val="000080"/>
      <w:sz w:val="24"/>
      <w:szCs w:val="20"/>
      <w:lang w:val="en-CA" w:eastAsia="en-US"/>
    </w:rPr>
  </w:style>
  <w:style w:type="paragraph" w:styleId="Corpsdetexte3">
    <w:name w:val="Body Text 3"/>
    <w:basedOn w:val="Normal"/>
    <w:link w:val="Corpsdetexte3Car"/>
    <w:semiHidden/>
    <w:rsid w:val="00EE5D3F"/>
    <w:pPr>
      <w:spacing w:after="0" w:line="240" w:lineRule="auto"/>
    </w:pPr>
    <w:rPr>
      <w:rFonts w:ascii="Times New Roman" w:eastAsia="Times New Roman" w:hAnsi="Times New Roman" w:cs="Times New Roman"/>
      <w:i/>
      <w:iCs/>
      <w:color w:val="000080"/>
      <w:sz w:val="24"/>
      <w:szCs w:val="20"/>
      <w:lang w:val="en-CA" w:eastAsia="en-US"/>
    </w:rPr>
  </w:style>
  <w:style w:type="character" w:customStyle="1" w:styleId="Corpsdetexte3Car">
    <w:name w:val="Corps de texte 3 Car"/>
    <w:basedOn w:val="Policepardfaut"/>
    <w:link w:val="Corpsdetexte3"/>
    <w:semiHidden/>
    <w:rsid w:val="00EE5D3F"/>
    <w:rPr>
      <w:rFonts w:ascii="Times New Roman" w:eastAsia="Times New Roman" w:hAnsi="Times New Roman" w:cs="Times New Roman"/>
      <w:i/>
      <w:iCs/>
      <w:color w:val="000080"/>
      <w:sz w:val="24"/>
      <w:szCs w:val="20"/>
      <w:lang w:val="en-CA" w:eastAsia="en-US"/>
    </w:rPr>
  </w:style>
  <w:style w:type="paragraph" w:customStyle="1" w:styleId="2C868AD9755447ABAC5B7CC58C4B4212">
    <w:name w:val="2C868AD9755447ABAC5B7CC58C4B4212"/>
    <w:rsid w:val="00EE5D3F"/>
    <w:pPr>
      <w:spacing w:after="0" w:line="240" w:lineRule="auto"/>
    </w:pPr>
    <w:rPr>
      <w:rFonts w:ascii="Times New Roman" w:eastAsia="Times New Roman" w:hAnsi="Times New Roman" w:cs="Times New Roman"/>
      <w:i/>
      <w:iCs/>
      <w:color w:val="000080"/>
      <w:sz w:val="24"/>
      <w:szCs w:val="20"/>
      <w:lang w:val="en-CA" w:eastAsia="en-US"/>
    </w:rPr>
  </w:style>
  <w:style w:type="paragraph" w:customStyle="1" w:styleId="CF52BECB40D34E16803C80D65D38707822">
    <w:name w:val="CF52BECB40D34E16803C80D65D38707822"/>
    <w:rsid w:val="00EE5D3F"/>
    <w:pPr>
      <w:spacing w:before="120" w:after="120" w:line="240" w:lineRule="auto"/>
    </w:pPr>
    <w:rPr>
      <w:rFonts w:ascii="Helvetica" w:eastAsia="Times New Roman" w:hAnsi="Helvetica" w:cs="Times New Roman"/>
      <w:color w:val="3D3E40"/>
      <w:sz w:val="20"/>
      <w:szCs w:val="24"/>
      <w:lang w:eastAsia="en-US"/>
    </w:rPr>
  </w:style>
  <w:style w:type="paragraph" w:customStyle="1" w:styleId="F46B0C4AE8BA481A89EAE941670892FB21">
    <w:name w:val="F46B0C4AE8BA481A89EAE941670892FB21"/>
    <w:rsid w:val="00EE5D3F"/>
    <w:pPr>
      <w:spacing w:before="120" w:after="120" w:line="240" w:lineRule="auto"/>
    </w:pPr>
    <w:rPr>
      <w:rFonts w:ascii="Helvetica" w:eastAsia="Times New Roman" w:hAnsi="Helvetica" w:cs="Times New Roman"/>
      <w:color w:val="3D3E40"/>
      <w:sz w:val="20"/>
      <w:szCs w:val="24"/>
      <w:lang w:eastAsia="en-US"/>
    </w:rPr>
  </w:style>
  <w:style w:type="paragraph" w:customStyle="1" w:styleId="B5594A9000D1492FB734A96E958C581512">
    <w:name w:val="B5594A9000D1492FB734A96E958C581512"/>
    <w:rsid w:val="00EE5D3F"/>
    <w:pPr>
      <w:spacing w:after="0" w:line="240" w:lineRule="auto"/>
    </w:pPr>
    <w:rPr>
      <w:rFonts w:ascii="Times New Roman" w:eastAsia="Times New Roman" w:hAnsi="Times New Roman" w:cs="Times New Roman"/>
      <w:i/>
      <w:iCs/>
      <w:color w:val="000080"/>
      <w:sz w:val="24"/>
      <w:szCs w:val="20"/>
      <w:lang w:val="en-CA" w:eastAsia="en-US"/>
    </w:rPr>
  </w:style>
  <w:style w:type="paragraph" w:customStyle="1" w:styleId="D2B1E0D48D914FEFA12C24C153DE77B58">
    <w:name w:val="D2B1E0D48D914FEFA12C24C153DE77B58"/>
    <w:rsid w:val="00EE5D3F"/>
    <w:pPr>
      <w:spacing w:before="120" w:after="120" w:line="240" w:lineRule="auto"/>
    </w:pPr>
    <w:rPr>
      <w:rFonts w:ascii="Helvetica" w:eastAsia="Times New Roman" w:hAnsi="Helvetica" w:cs="Times New Roman"/>
      <w:color w:val="3D3E40"/>
      <w:sz w:val="20"/>
      <w:szCs w:val="24"/>
      <w:lang w:eastAsia="en-US"/>
    </w:rPr>
  </w:style>
  <w:style w:type="paragraph" w:customStyle="1" w:styleId="0DF9A9E4324341119E1B6393AD8DF7679">
    <w:name w:val="0DF9A9E4324341119E1B6393AD8DF7679"/>
    <w:rsid w:val="00EE5D3F"/>
    <w:pPr>
      <w:spacing w:before="120" w:after="120" w:line="240" w:lineRule="auto"/>
    </w:pPr>
    <w:rPr>
      <w:rFonts w:ascii="Helvetica" w:eastAsia="Times New Roman" w:hAnsi="Helvetica" w:cs="Times New Roman"/>
      <w:color w:val="3D3E40"/>
      <w:sz w:val="20"/>
      <w:szCs w:val="24"/>
      <w:lang w:eastAsia="en-US"/>
    </w:rPr>
  </w:style>
  <w:style w:type="paragraph" w:customStyle="1" w:styleId="96EB9B543B38465B82A605AA69D6809D13">
    <w:name w:val="96EB9B543B38465B82A605AA69D6809D13"/>
    <w:rsid w:val="00EE5D3F"/>
    <w:pPr>
      <w:spacing w:before="120" w:after="120" w:line="240" w:lineRule="auto"/>
    </w:pPr>
    <w:rPr>
      <w:rFonts w:ascii="Helvetica" w:eastAsia="Times New Roman" w:hAnsi="Helvetica" w:cs="Times New Roman"/>
      <w:color w:val="3D3E40"/>
      <w:sz w:val="20"/>
      <w:szCs w:val="24"/>
      <w:lang w:eastAsia="en-US"/>
    </w:rPr>
  </w:style>
  <w:style w:type="paragraph" w:customStyle="1" w:styleId="AAC64D5925E74722A522818BAF35A9204">
    <w:name w:val="AAC64D5925E74722A522818BAF35A9204"/>
    <w:rsid w:val="00EE5D3F"/>
    <w:pPr>
      <w:spacing w:before="120" w:after="120" w:line="240" w:lineRule="auto"/>
    </w:pPr>
    <w:rPr>
      <w:rFonts w:ascii="Helvetica" w:eastAsia="Times New Roman" w:hAnsi="Helvetica" w:cs="Times New Roman"/>
      <w:color w:val="3D3E40"/>
      <w:sz w:val="20"/>
      <w:szCs w:val="24"/>
      <w:lang w:eastAsia="en-US"/>
    </w:rPr>
  </w:style>
  <w:style w:type="paragraph" w:customStyle="1" w:styleId="5CCFA054B43B451E8AE6230AB91EAB0B3">
    <w:name w:val="5CCFA054B43B451E8AE6230AB91EAB0B3"/>
    <w:rsid w:val="00EE5D3F"/>
    <w:pPr>
      <w:spacing w:after="0" w:line="240" w:lineRule="auto"/>
    </w:pPr>
    <w:rPr>
      <w:rFonts w:ascii="Times New Roman" w:eastAsia="Times New Roman" w:hAnsi="Times New Roman" w:cs="Times New Roman"/>
      <w:i/>
      <w:iCs/>
      <w:color w:val="000080"/>
      <w:sz w:val="24"/>
      <w:szCs w:val="20"/>
      <w:lang w:val="en-CA" w:eastAsia="en-US"/>
    </w:rPr>
  </w:style>
  <w:style w:type="paragraph" w:customStyle="1" w:styleId="2C868AD9755447ABAC5B7CC58C4B42121">
    <w:name w:val="2C868AD9755447ABAC5B7CC58C4B42121"/>
    <w:rsid w:val="00EE5D3F"/>
    <w:pPr>
      <w:spacing w:after="0" w:line="240" w:lineRule="auto"/>
    </w:pPr>
    <w:rPr>
      <w:rFonts w:ascii="Times New Roman" w:eastAsia="Times New Roman" w:hAnsi="Times New Roman" w:cs="Times New Roman"/>
      <w:i/>
      <w:iCs/>
      <w:color w:val="000080"/>
      <w:sz w:val="24"/>
      <w:szCs w:val="20"/>
      <w:lang w:val="en-CA" w:eastAsia="en-US"/>
    </w:rPr>
  </w:style>
  <w:style w:type="paragraph" w:customStyle="1" w:styleId="CF52BECB40D34E16803C80D65D38707823">
    <w:name w:val="CF52BECB40D34E16803C80D65D38707823"/>
    <w:rsid w:val="00EE5D3F"/>
    <w:pPr>
      <w:spacing w:before="120" w:after="120" w:line="240" w:lineRule="auto"/>
    </w:pPr>
    <w:rPr>
      <w:rFonts w:ascii="Helvetica" w:eastAsia="Times New Roman" w:hAnsi="Helvetica" w:cs="Times New Roman"/>
      <w:color w:val="3D3E40"/>
      <w:sz w:val="20"/>
      <w:szCs w:val="24"/>
      <w:lang w:eastAsia="en-US"/>
    </w:rPr>
  </w:style>
  <w:style w:type="paragraph" w:customStyle="1" w:styleId="F46B0C4AE8BA481A89EAE941670892FB22">
    <w:name w:val="F46B0C4AE8BA481A89EAE941670892FB22"/>
    <w:rsid w:val="00EE5D3F"/>
    <w:pPr>
      <w:spacing w:before="120" w:after="120" w:line="240" w:lineRule="auto"/>
    </w:pPr>
    <w:rPr>
      <w:rFonts w:ascii="Helvetica" w:eastAsia="Times New Roman" w:hAnsi="Helvetica" w:cs="Times New Roman"/>
      <w:color w:val="3D3E40"/>
      <w:sz w:val="20"/>
      <w:szCs w:val="24"/>
      <w:lang w:eastAsia="en-US"/>
    </w:rPr>
  </w:style>
  <w:style w:type="paragraph" w:customStyle="1" w:styleId="B5594A9000D1492FB734A96E958C581513">
    <w:name w:val="B5594A9000D1492FB734A96E958C581513"/>
    <w:rsid w:val="00EE5D3F"/>
    <w:pPr>
      <w:spacing w:after="0" w:line="240" w:lineRule="auto"/>
    </w:pPr>
    <w:rPr>
      <w:rFonts w:ascii="Times New Roman" w:eastAsia="Times New Roman" w:hAnsi="Times New Roman" w:cs="Times New Roman"/>
      <w:i/>
      <w:iCs/>
      <w:color w:val="000080"/>
      <w:sz w:val="24"/>
      <w:szCs w:val="20"/>
      <w:lang w:val="en-CA" w:eastAsia="en-US"/>
    </w:rPr>
  </w:style>
  <w:style w:type="paragraph" w:customStyle="1" w:styleId="D2B1E0D48D914FEFA12C24C153DE77B59">
    <w:name w:val="D2B1E0D48D914FEFA12C24C153DE77B59"/>
    <w:rsid w:val="00EE5D3F"/>
    <w:pPr>
      <w:spacing w:before="120" w:after="120" w:line="240" w:lineRule="auto"/>
    </w:pPr>
    <w:rPr>
      <w:rFonts w:ascii="Helvetica" w:eastAsia="Times New Roman" w:hAnsi="Helvetica" w:cs="Times New Roman"/>
      <w:color w:val="3D3E40"/>
      <w:sz w:val="20"/>
      <w:szCs w:val="24"/>
      <w:lang w:eastAsia="en-US"/>
    </w:rPr>
  </w:style>
  <w:style w:type="paragraph" w:customStyle="1" w:styleId="0DF9A9E4324341119E1B6393AD8DF76710">
    <w:name w:val="0DF9A9E4324341119E1B6393AD8DF76710"/>
    <w:rsid w:val="00EE5D3F"/>
    <w:pPr>
      <w:spacing w:before="120" w:after="120" w:line="240" w:lineRule="auto"/>
    </w:pPr>
    <w:rPr>
      <w:rFonts w:ascii="Helvetica" w:eastAsia="Times New Roman" w:hAnsi="Helvetica" w:cs="Times New Roman"/>
      <w:color w:val="3D3E40"/>
      <w:sz w:val="20"/>
      <w:szCs w:val="24"/>
      <w:lang w:eastAsia="en-US"/>
    </w:rPr>
  </w:style>
  <w:style w:type="paragraph" w:customStyle="1" w:styleId="96EB9B543B38465B82A605AA69D6809D14">
    <w:name w:val="96EB9B543B38465B82A605AA69D6809D14"/>
    <w:rsid w:val="00EE5D3F"/>
    <w:pPr>
      <w:spacing w:before="120" w:after="120" w:line="240" w:lineRule="auto"/>
    </w:pPr>
    <w:rPr>
      <w:rFonts w:ascii="Helvetica" w:eastAsia="Times New Roman" w:hAnsi="Helvetica" w:cs="Times New Roman"/>
      <w:color w:val="3D3E40"/>
      <w:sz w:val="20"/>
      <w:szCs w:val="24"/>
      <w:lang w:eastAsia="en-US"/>
    </w:rPr>
  </w:style>
  <w:style w:type="paragraph" w:customStyle="1" w:styleId="AAC64D5925E74722A522818BAF35A9205">
    <w:name w:val="AAC64D5925E74722A522818BAF35A9205"/>
    <w:rsid w:val="00EE5D3F"/>
    <w:pPr>
      <w:spacing w:before="120" w:after="120" w:line="240" w:lineRule="auto"/>
    </w:pPr>
    <w:rPr>
      <w:rFonts w:ascii="Helvetica" w:eastAsia="Times New Roman" w:hAnsi="Helvetica" w:cs="Times New Roman"/>
      <w:color w:val="3D3E40"/>
      <w:sz w:val="20"/>
      <w:szCs w:val="24"/>
      <w:lang w:eastAsia="en-US"/>
    </w:rPr>
  </w:style>
  <w:style w:type="paragraph" w:customStyle="1" w:styleId="5CCFA054B43B451E8AE6230AB91EAB0B4">
    <w:name w:val="5CCFA054B43B451E8AE6230AB91EAB0B4"/>
    <w:rsid w:val="00EE5D3F"/>
    <w:pPr>
      <w:spacing w:after="0" w:line="240" w:lineRule="auto"/>
    </w:pPr>
    <w:rPr>
      <w:rFonts w:ascii="Times New Roman" w:eastAsia="Times New Roman" w:hAnsi="Times New Roman" w:cs="Times New Roman"/>
      <w:i/>
      <w:iCs/>
      <w:color w:val="000080"/>
      <w:sz w:val="24"/>
      <w:szCs w:val="20"/>
      <w:lang w:val="en-CA" w:eastAsia="en-US"/>
    </w:rPr>
  </w:style>
  <w:style w:type="paragraph" w:customStyle="1" w:styleId="2C868AD9755447ABAC5B7CC58C4B42122">
    <w:name w:val="2C868AD9755447ABAC5B7CC58C4B42122"/>
    <w:rsid w:val="00EE5D3F"/>
    <w:pPr>
      <w:spacing w:after="0" w:line="240" w:lineRule="auto"/>
    </w:pPr>
    <w:rPr>
      <w:rFonts w:ascii="Times New Roman" w:eastAsia="Times New Roman" w:hAnsi="Times New Roman" w:cs="Times New Roman"/>
      <w:i/>
      <w:iCs/>
      <w:color w:val="000080"/>
      <w:sz w:val="24"/>
      <w:szCs w:val="20"/>
      <w:lang w:val="en-CA" w:eastAsia="en-US"/>
    </w:rPr>
  </w:style>
  <w:style w:type="paragraph" w:customStyle="1" w:styleId="CF52BECB40D34E16803C80D65D38707824">
    <w:name w:val="CF52BECB40D34E16803C80D65D38707824"/>
    <w:rsid w:val="00EE5D3F"/>
    <w:pPr>
      <w:spacing w:before="120" w:after="120" w:line="240" w:lineRule="auto"/>
    </w:pPr>
    <w:rPr>
      <w:rFonts w:ascii="Helvetica" w:eastAsia="Times New Roman" w:hAnsi="Helvetica" w:cs="Times New Roman"/>
      <w:color w:val="3D3E40"/>
      <w:sz w:val="20"/>
      <w:szCs w:val="24"/>
      <w:lang w:eastAsia="en-US"/>
    </w:rPr>
  </w:style>
  <w:style w:type="paragraph" w:customStyle="1" w:styleId="F46B0C4AE8BA481A89EAE941670892FB23">
    <w:name w:val="F46B0C4AE8BA481A89EAE941670892FB23"/>
    <w:rsid w:val="00EE5D3F"/>
    <w:pPr>
      <w:spacing w:before="120" w:after="120" w:line="240" w:lineRule="auto"/>
    </w:pPr>
    <w:rPr>
      <w:rFonts w:ascii="Helvetica" w:eastAsia="Times New Roman" w:hAnsi="Helvetica" w:cs="Times New Roman"/>
      <w:color w:val="3D3E40"/>
      <w:sz w:val="20"/>
      <w:szCs w:val="24"/>
      <w:lang w:eastAsia="en-US"/>
    </w:rPr>
  </w:style>
  <w:style w:type="paragraph" w:customStyle="1" w:styleId="B5594A9000D1492FB734A96E958C581514">
    <w:name w:val="B5594A9000D1492FB734A96E958C581514"/>
    <w:rsid w:val="00EE5D3F"/>
    <w:pPr>
      <w:spacing w:after="0" w:line="240" w:lineRule="auto"/>
    </w:pPr>
    <w:rPr>
      <w:rFonts w:ascii="Times New Roman" w:eastAsia="Times New Roman" w:hAnsi="Times New Roman" w:cs="Times New Roman"/>
      <w:i/>
      <w:iCs/>
      <w:color w:val="000080"/>
      <w:sz w:val="24"/>
      <w:szCs w:val="20"/>
      <w:lang w:val="en-CA" w:eastAsia="en-US"/>
    </w:rPr>
  </w:style>
  <w:style w:type="paragraph" w:customStyle="1" w:styleId="D2B1E0D48D914FEFA12C24C153DE77B510">
    <w:name w:val="D2B1E0D48D914FEFA12C24C153DE77B510"/>
    <w:rsid w:val="00EE5D3F"/>
    <w:pPr>
      <w:spacing w:before="120" w:after="120" w:line="240" w:lineRule="auto"/>
    </w:pPr>
    <w:rPr>
      <w:rFonts w:ascii="Helvetica" w:eastAsia="Times New Roman" w:hAnsi="Helvetica" w:cs="Times New Roman"/>
      <w:color w:val="3D3E40"/>
      <w:sz w:val="20"/>
      <w:szCs w:val="24"/>
      <w:lang w:eastAsia="en-US"/>
    </w:rPr>
  </w:style>
  <w:style w:type="paragraph" w:customStyle="1" w:styleId="0DF9A9E4324341119E1B6393AD8DF76711">
    <w:name w:val="0DF9A9E4324341119E1B6393AD8DF76711"/>
    <w:rsid w:val="00EE5D3F"/>
    <w:pPr>
      <w:spacing w:before="120" w:after="120" w:line="240" w:lineRule="auto"/>
    </w:pPr>
    <w:rPr>
      <w:rFonts w:ascii="Helvetica" w:eastAsia="Times New Roman" w:hAnsi="Helvetica" w:cs="Times New Roman"/>
      <w:color w:val="3D3E40"/>
      <w:sz w:val="20"/>
      <w:szCs w:val="24"/>
      <w:lang w:eastAsia="en-US"/>
    </w:rPr>
  </w:style>
  <w:style w:type="paragraph" w:customStyle="1" w:styleId="96EB9B543B38465B82A605AA69D6809D15">
    <w:name w:val="96EB9B543B38465B82A605AA69D6809D15"/>
    <w:rsid w:val="00EE5D3F"/>
    <w:pPr>
      <w:spacing w:before="120" w:after="120" w:line="240" w:lineRule="auto"/>
    </w:pPr>
    <w:rPr>
      <w:rFonts w:ascii="Helvetica" w:eastAsia="Times New Roman" w:hAnsi="Helvetica" w:cs="Times New Roman"/>
      <w:color w:val="3D3E40"/>
      <w:sz w:val="20"/>
      <w:szCs w:val="24"/>
      <w:lang w:eastAsia="en-US"/>
    </w:rPr>
  </w:style>
  <w:style w:type="paragraph" w:customStyle="1" w:styleId="AAC64D5925E74722A522818BAF35A9206">
    <w:name w:val="AAC64D5925E74722A522818BAF35A9206"/>
    <w:rsid w:val="00EE5D3F"/>
    <w:pPr>
      <w:spacing w:before="120" w:after="120" w:line="240" w:lineRule="auto"/>
    </w:pPr>
    <w:rPr>
      <w:rFonts w:ascii="Helvetica" w:eastAsia="Times New Roman" w:hAnsi="Helvetica" w:cs="Times New Roman"/>
      <w:color w:val="3D3E40"/>
      <w:sz w:val="20"/>
      <w:szCs w:val="24"/>
      <w:lang w:eastAsia="en-US"/>
    </w:rPr>
  </w:style>
  <w:style w:type="paragraph" w:customStyle="1" w:styleId="5CCFA054B43B451E8AE6230AB91EAB0B5">
    <w:name w:val="5CCFA054B43B451E8AE6230AB91EAB0B5"/>
    <w:rsid w:val="00EE5D3F"/>
    <w:pPr>
      <w:spacing w:after="0" w:line="240" w:lineRule="auto"/>
    </w:pPr>
    <w:rPr>
      <w:rFonts w:ascii="Times New Roman" w:eastAsia="Times New Roman" w:hAnsi="Times New Roman" w:cs="Times New Roman"/>
      <w:i/>
      <w:iCs/>
      <w:color w:val="000080"/>
      <w:sz w:val="24"/>
      <w:szCs w:val="20"/>
      <w:lang w:val="en-CA" w:eastAsia="en-US"/>
    </w:rPr>
  </w:style>
  <w:style w:type="paragraph" w:customStyle="1" w:styleId="71D1E0AE101B4F9B9185E4204E5EE4F8">
    <w:name w:val="71D1E0AE101B4F9B9185E4204E5EE4F8"/>
    <w:rsid w:val="00EE5D3F"/>
    <w:pPr>
      <w:spacing w:before="120" w:after="120" w:line="240" w:lineRule="auto"/>
    </w:pPr>
    <w:rPr>
      <w:rFonts w:ascii="Helvetica" w:eastAsia="Times New Roman" w:hAnsi="Helvetica" w:cs="Times New Roman"/>
      <w:color w:val="3D3E40"/>
      <w:sz w:val="20"/>
      <w:szCs w:val="24"/>
      <w:lang w:eastAsia="en-US"/>
    </w:rPr>
  </w:style>
  <w:style w:type="paragraph" w:customStyle="1" w:styleId="2C868AD9755447ABAC5B7CC58C4B42123">
    <w:name w:val="2C868AD9755447ABAC5B7CC58C4B42123"/>
    <w:rsid w:val="00EE5D3F"/>
    <w:pPr>
      <w:spacing w:after="0" w:line="240" w:lineRule="auto"/>
    </w:pPr>
    <w:rPr>
      <w:rFonts w:ascii="Times New Roman" w:eastAsia="Times New Roman" w:hAnsi="Times New Roman" w:cs="Times New Roman"/>
      <w:i/>
      <w:iCs/>
      <w:color w:val="000080"/>
      <w:sz w:val="24"/>
      <w:szCs w:val="20"/>
      <w:lang w:val="en-CA" w:eastAsia="en-US"/>
    </w:rPr>
  </w:style>
  <w:style w:type="paragraph" w:customStyle="1" w:styleId="CF52BECB40D34E16803C80D65D38707825">
    <w:name w:val="CF52BECB40D34E16803C80D65D38707825"/>
    <w:rsid w:val="00EE5D3F"/>
    <w:pPr>
      <w:spacing w:before="120" w:after="120" w:line="240" w:lineRule="auto"/>
    </w:pPr>
    <w:rPr>
      <w:rFonts w:ascii="Helvetica" w:eastAsia="Times New Roman" w:hAnsi="Helvetica" w:cs="Times New Roman"/>
      <w:color w:val="3D3E40"/>
      <w:sz w:val="20"/>
      <w:szCs w:val="24"/>
      <w:lang w:eastAsia="en-US"/>
    </w:rPr>
  </w:style>
  <w:style w:type="paragraph" w:customStyle="1" w:styleId="E0AC15957C21462A8163E9CBAA3339B9">
    <w:name w:val="E0AC15957C21462A8163E9CBAA3339B9"/>
    <w:rsid w:val="00A807ED"/>
    <w:rPr>
      <w:lang w:val="fr-FR" w:eastAsia="fr-FR"/>
    </w:rPr>
  </w:style>
  <w:style w:type="paragraph" w:customStyle="1" w:styleId="2E9C1B6D72B94BCDA738ED672F20D994">
    <w:name w:val="2E9C1B6D72B94BCDA738ED672F20D994"/>
    <w:rsid w:val="00111501"/>
    <w:rPr>
      <w:lang w:val="fr-FR" w:eastAsia="fr-F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32FAAC-C87D-4893-A2F9-62C7E53A6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39</Pages>
  <Words>5952</Words>
  <Characters>32740</Characters>
  <Application>Microsoft Office Word</Application>
  <DocSecurity>0</DocSecurity>
  <Lines>272</Lines>
  <Paragraphs>77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SierraWireless</Company>
  <LinksUpToDate>false</LinksUpToDate>
  <CharactersWithSpaces>38615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Shirley Huang</dc:creator>
  <cp:lastModifiedBy>Frédéric Dur</cp:lastModifiedBy>
  <cp:revision>4</cp:revision>
  <dcterms:created xsi:type="dcterms:W3CDTF">2015-06-12T13:05:00Z</dcterms:created>
  <dcterms:modified xsi:type="dcterms:W3CDTF">2015-08-27T08:55:00Z</dcterms:modified>
</cp:coreProperties>
</file>