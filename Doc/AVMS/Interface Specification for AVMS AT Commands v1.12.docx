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4FBE" w14:textId="77777777" w:rsidR="005F2738" w:rsidRDefault="0015084F">
      <w:pPr>
        <w:jc w:val="center"/>
      </w:pPr>
      <w:r>
        <w:rPr>
          <w:noProof/>
        </w:rPr>
        <w:drawing>
          <wp:inline distT="0" distB="0" distL="0" distR="0" wp14:anchorId="39ADAAC7" wp14:editId="567D7A0B">
            <wp:extent cx="3609975" cy="733425"/>
            <wp:effectExtent l="0" t="0" r="0" b="0"/>
            <wp:docPr id="1" name="Picture 1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D72E" w14:textId="77777777" w:rsidR="005F2738" w:rsidRDefault="005F2738">
      <w:pPr>
        <w:jc w:val="center"/>
      </w:pPr>
    </w:p>
    <w:p w14:paraId="0D2EF188" w14:textId="21C2C5BD" w:rsidR="005F2738" w:rsidRDefault="00F01EB2">
      <w:r>
        <w:rPr>
          <w:noProof/>
        </w:rPr>
        <w:pict w14:anchorId="360CBD31">
          <v:rect id="Text Box 1014" o:spid="_x0000_s1026" style="position:absolute;margin-left:7.05pt;margin-top:9.15pt;width:416.2pt;height:156.5pt;z-index:2;visibility:visible;mso-wrap-style:square;mso-wrap-distance-left:9pt;mso-wrap-distance-top:0;mso-wrap-distance-right:10.3pt;mso-wrap-distance-bottom:1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" strokeweight=".26mm">
            <v:textbox>
              <w:txbxContent>
                <w:p w14:paraId="6D5BC22C" w14:textId="77777777" w:rsidR="00F01EB2" w:rsidRDefault="00F01EB2">
                  <w:pPr>
                    <w:pStyle w:val="FrameContents"/>
                    <w:spacing w:before="240" w:after="240"/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Interface Specification</w:t>
                  </w:r>
                </w:p>
                <w:p w14:paraId="7434FACE" w14:textId="77777777" w:rsidR="00F01EB2" w:rsidRDefault="00F01EB2">
                  <w:pPr>
                    <w:pStyle w:val="FrameContents"/>
                    <w:spacing w:before="240" w:after="240"/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for</w:t>
                  </w:r>
                </w:p>
                <w:p w14:paraId="2F86B589" w14:textId="77777777" w:rsidR="00F01EB2" w:rsidRDefault="00F01EB2">
                  <w:pPr>
                    <w:pStyle w:val="FrameContents"/>
                    <w:spacing w:before="240" w:after="240"/>
                    <w:jc w:val="center"/>
                  </w:pPr>
                  <w:proofErr w:type="spellStart"/>
                  <w:r>
                    <w:rPr>
                      <w:b/>
                      <w:sz w:val="52"/>
                      <w:szCs w:val="52"/>
                    </w:rPr>
                    <w:t>AirVantage</w:t>
                  </w:r>
                  <w:proofErr w:type="spellEnd"/>
                  <w:r>
                    <w:rPr>
                      <w:b/>
                      <w:sz w:val="52"/>
                      <w:szCs w:val="52"/>
                    </w:rPr>
                    <w:t xml:space="preserve"> AT Commands</w:t>
                  </w:r>
                </w:p>
              </w:txbxContent>
            </v:textbox>
          </v:rect>
        </w:pict>
      </w:r>
    </w:p>
    <w:p w14:paraId="5CF4B583" w14:textId="77777777" w:rsidR="005F2738" w:rsidRDefault="005F2738">
      <w:pPr>
        <w:jc w:val="center"/>
        <w:rPr>
          <w:lang w:val="fr-CA"/>
        </w:rPr>
      </w:pPr>
    </w:p>
    <w:p w14:paraId="32E44AE4" w14:textId="77777777" w:rsidR="005F2738" w:rsidRDefault="005F2738"/>
    <w:p w14:paraId="7B19E0AB" w14:textId="77777777" w:rsidR="005F2738" w:rsidRDefault="005F2738">
      <w:pPr>
        <w:pStyle w:val="Header"/>
      </w:pPr>
    </w:p>
    <w:p w14:paraId="2ACD0A24" w14:textId="77777777" w:rsidR="005F2738" w:rsidRDefault="005F2738"/>
    <w:p w14:paraId="170AD109" w14:textId="77777777" w:rsidR="005F2738" w:rsidRDefault="005F2738"/>
    <w:p w14:paraId="15020477" w14:textId="77777777" w:rsidR="005F2738" w:rsidRDefault="005F2738"/>
    <w:p w14:paraId="0971F392" w14:textId="77777777" w:rsidR="005F2738" w:rsidRDefault="005F2738"/>
    <w:p w14:paraId="7399CD33" w14:textId="77777777" w:rsidR="005F2738" w:rsidRDefault="005F2738"/>
    <w:p w14:paraId="6E622153" w14:textId="77777777" w:rsidR="005F2738" w:rsidRDefault="005F2738"/>
    <w:p w14:paraId="45A55A79" w14:textId="77777777" w:rsidR="005F2738" w:rsidRDefault="005F2738"/>
    <w:p w14:paraId="738CAE65" w14:textId="77777777" w:rsidR="005F2738" w:rsidRDefault="005F2738"/>
    <w:p w14:paraId="770B3BBE" w14:textId="77777777" w:rsidR="005F2738" w:rsidRDefault="005F2738"/>
    <w:p w14:paraId="04FFED53" w14:textId="77777777" w:rsidR="005F2738" w:rsidRDefault="005F2738"/>
    <w:p w14:paraId="69404205" w14:textId="77777777" w:rsidR="005F2738" w:rsidRDefault="005F2738"/>
    <w:p w14:paraId="6131B4D9" w14:textId="77777777" w:rsidR="005F2738" w:rsidRDefault="005F2738"/>
    <w:p w14:paraId="4AF3CC69" w14:textId="77777777" w:rsidR="005F2738" w:rsidRDefault="005F2738">
      <w:pPr>
        <w:jc w:val="both"/>
        <w:rPr>
          <w:b/>
          <w:iCs/>
          <w:color w:val="0000FF"/>
        </w:rPr>
      </w:pPr>
    </w:p>
    <w:tbl>
      <w:tblPr>
        <w:tblW w:w="828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161"/>
        <w:gridCol w:w="6122"/>
      </w:tblGrid>
      <w:tr w:rsidR="005F2738" w14:paraId="6D8B2351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05F5C159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Document #: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400727B5" w14:textId="77777777" w:rsidR="005F2738" w:rsidRDefault="0015084F">
            <w:bookmarkStart w:id="0" w:name="Doc_No"/>
            <w:bookmarkStart w:id="1" w:name="OLE_LINK18"/>
            <w:bookmarkStart w:id="2" w:name="OLE_LINK19"/>
            <w:bookmarkEnd w:id="0"/>
            <w:bookmarkEnd w:id="1"/>
            <w:bookmarkEnd w:id="2"/>
            <w:r>
              <w:t>4116802</w:t>
            </w:r>
          </w:p>
        </w:tc>
      </w:tr>
      <w:tr w:rsidR="005F2738" w14:paraId="3FB53EFE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0DD6CF18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Legacy #: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04D37828" w14:textId="77777777" w:rsidR="005F2738" w:rsidRDefault="0015084F">
            <w:r>
              <w:t>n/a</w:t>
            </w:r>
          </w:p>
        </w:tc>
      </w:tr>
      <w:tr w:rsidR="005F2738" w14:paraId="695D2FD5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273E7369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Revision: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21DE5485" w14:textId="47A28087" w:rsidR="005F2738" w:rsidRDefault="0015084F">
            <w:pPr>
              <w:rPr>
                <w:lang w:val="en-CA"/>
              </w:rPr>
            </w:pPr>
            <w:bookmarkStart w:id="3" w:name="Doc_Rev"/>
            <w:r>
              <w:rPr>
                <w:lang w:val="en-CA"/>
              </w:rPr>
              <w:t>1.</w:t>
            </w:r>
            <w:bookmarkEnd w:id="3"/>
            <w:r w:rsidR="008023D9">
              <w:rPr>
                <w:lang w:val="en-CA"/>
              </w:rPr>
              <w:t>1</w:t>
            </w:r>
            <w:ins w:id="4" w:author="Apelete Seketeli" w:date="2018-11-27T15:21:00Z">
              <w:r w:rsidR="00EB22EF">
                <w:rPr>
                  <w:lang w:val="en-CA"/>
                </w:rPr>
                <w:t>2</w:t>
              </w:r>
            </w:ins>
            <w:ins w:id="5" w:author="Frédéric Dur [2]" w:date="2018-11-08T13:42:00Z">
              <w:del w:id="6" w:author="Apelete Seketeli" w:date="2018-11-22T16:30:00Z">
                <w:r w:rsidR="007241E9" w:rsidDel="00AF1917">
                  <w:rPr>
                    <w:lang w:val="en-CA"/>
                  </w:rPr>
                  <w:delText>1</w:delText>
                </w:r>
              </w:del>
            </w:ins>
            <w:del w:id="7" w:author="Frédéric Dur [2]" w:date="2018-11-08T13:42:00Z">
              <w:r w:rsidR="008023D9" w:rsidDel="007241E9">
                <w:rPr>
                  <w:lang w:val="en-CA"/>
                </w:rPr>
                <w:delText>0</w:delText>
              </w:r>
            </w:del>
          </w:p>
        </w:tc>
      </w:tr>
      <w:tr w:rsidR="005F2738" w14:paraId="0EC88BBD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3700DD17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Document Type: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372E859C" w14:textId="77777777" w:rsidR="005F2738" w:rsidRDefault="0015084F">
            <w:pPr>
              <w:rPr>
                <w:lang w:val="en-CA"/>
              </w:rPr>
            </w:pPr>
            <w:r>
              <w:rPr>
                <w:lang w:val="en-CA"/>
              </w:rPr>
              <w:t>Protocol/Interface Specification</w:t>
            </w:r>
          </w:p>
        </w:tc>
      </w:tr>
      <w:tr w:rsidR="005F2738" w14:paraId="77F43DC4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3EA591E0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 xml:space="preserve">Customer </w:t>
            </w:r>
            <w:proofErr w:type="gramStart"/>
            <w:r>
              <w:rPr>
                <w:b/>
              </w:rPr>
              <w:t>Name :</w:t>
            </w:r>
            <w:proofErr w:type="gramEnd"/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70DA0B66" w14:textId="77777777" w:rsidR="005F2738" w:rsidRDefault="0015084F">
            <w:pPr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</w:tr>
      <w:tr w:rsidR="005F2738" w14:paraId="4D59A256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6FF26FD4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Author: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42B8F9F2" w14:textId="77777777" w:rsidR="005F2738" w:rsidRDefault="0015084F">
            <w:pPr>
              <w:rPr>
                <w:lang w:val="en-CA"/>
              </w:rPr>
            </w:pPr>
            <w:r>
              <w:rPr>
                <w:lang w:val="en-CA"/>
              </w:rPr>
              <w:t>Sierra Wireless Firmware Team, M2M-SA Team</w:t>
            </w:r>
          </w:p>
        </w:tc>
      </w:tr>
      <w:tr w:rsidR="005F2738" w14:paraId="02A80B8D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02B5ACE4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0EB64CAC" w14:textId="77777777" w:rsidR="005F2738" w:rsidRDefault="0015084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FileHold</w:t>
            </w:r>
            <w:proofErr w:type="spellEnd"/>
          </w:p>
        </w:tc>
      </w:tr>
      <w:tr w:rsidR="005F2738" w14:paraId="4A6160A6" w14:textId="77777777">
        <w:trPr>
          <w:trHeight w:val="432"/>
          <w:jc w:val="center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03CFD906" w14:textId="77777777" w:rsidR="005F2738" w:rsidRDefault="0015084F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vAlign w:val="center"/>
          </w:tcPr>
          <w:p w14:paraId="57C56285" w14:textId="77777777" w:rsidR="005F2738" w:rsidRDefault="0015084F">
            <w:r>
              <w:rPr>
                <w:lang w:val="en-CA" w:eastAsia="zh-CN"/>
              </w:rPr>
              <w:t>November 17</w:t>
            </w:r>
            <w:r>
              <w:rPr>
                <w:vertAlign w:val="superscript"/>
                <w:lang w:val="en-CA" w:eastAsia="zh-CN"/>
              </w:rPr>
              <w:t>th</w:t>
            </w:r>
            <w:r>
              <w:rPr>
                <w:lang w:val="en-CA" w:eastAsia="zh-CN"/>
              </w:rPr>
              <w:t>, 2015</w:t>
            </w:r>
          </w:p>
        </w:tc>
      </w:tr>
    </w:tbl>
    <w:p w14:paraId="14C590C8" w14:textId="77777777" w:rsidR="005F2738" w:rsidRDefault="005F2738"/>
    <w:p w14:paraId="7A4FFF47" w14:textId="77777777" w:rsidR="005F2738" w:rsidRDefault="005F2738">
      <w:pPr>
        <w:jc w:val="right"/>
      </w:pPr>
    </w:p>
    <w:p w14:paraId="6A013097" w14:textId="77777777" w:rsidR="005F2738" w:rsidRDefault="005F2738">
      <w:pPr>
        <w:jc w:val="right"/>
      </w:pPr>
    </w:p>
    <w:p w14:paraId="4AB1FCFA" w14:textId="77777777" w:rsidR="005F2738" w:rsidRDefault="005F2738">
      <w:pPr>
        <w:jc w:val="right"/>
      </w:pPr>
    </w:p>
    <w:p w14:paraId="2942E0C8" w14:textId="77777777" w:rsidR="005F2738" w:rsidRDefault="0015084F">
      <w:pPr>
        <w:rPr>
          <w:b/>
          <w:sz w:val="28"/>
        </w:rPr>
      </w:pPr>
      <w:r>
        <w:br w:type="page"/>
      </w:r>
    </w:p>
    <w:p w14:paraId="05B629F5" w14:textId="77777777" w:rsidR="005F2738" w:rsidRDefault="0015084F">
      <w:pPr>
        <w:pStyle w:val="Heading1"/>
        <w:numPr>
          <w:ilvl w:val="0"/>
          <w:numId w:val="0"/>
        </w:numPr>
        <w:ind w:left="432" w:hanging="432"/>
      </w:pPr>
      <w:bookmarkStart w:id="8" w:name="_Toc435604039"/>
      <w:bookmarkStart w:id="9" w:name="_Toc284402448"/>
      <w:bookmarkStart w:id="10" w:name="__RefHeading___Toc4533_526513179"/>
      <w:bookmarkEnd w:id="8"/>
      <w:bookmarkEnd w:id="9"/>
      <w:bookmarkEnd w:id="10"/>
      <w:r>
        <w:lastRenderedPageBreak/>
        <w:t>Document History</w:t>
      </w:r>
    </w:p>
    <w:tbl>
      <w:tblPr>
        <w:tblW w:w="8748" w:type="dxa"/>
        <w:tblInd w:w="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  <w:tblPrChange w:id="11" w:author="Apelete Seketeli" w:date="2018-11-22T16:32:00Z">
          <w:tblPr>
            <w:tblW w:w="8748" w:type="dxa"/>
            <w:tblInd w:w="63" w:type="dxa"/>
            <w:tbl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blBorders>
            <w:tblCellMar>
              <w:left w:w="63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810"/>
        <w:gridCol w:w="1530"/>
        <w:gridCol w:w="1629"/>
        <w:gridCol w:w="4779"/>
        <w:tblGridChange w:id="12">
          <w:tblGrid>
            <w:gridCol w:w="810"/>
            <w:gridCol w:w="1530"/>
            <w:gridCol w:w="1530"/>
            <w:gridCol w:w="4878"/>
          </w:tblGrid>
        </w:tblGridChange>
      </w:tblGrid>
      <w:tr w:rsidR="005F2738" w14:paraId="47E62D3F" w14:textId="77777777" w:rsidTr="00AF1917">
        <w:trPr>
          <w:cantSplit/>
          <w:tblHeader/>
          <w:trPrChange w:id="13" w:author="Apelete Seketeli" w:date="2018-11-22T16:32:00Z">
            <w:trPr>
              <w:cantSplit/>
              <w:tblHeader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  <w:tcPrChange w:id="1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999999"/>
                <w:tcMar>
                  <w:left w:w="63" w:type="dxa"/>
                </w:tcMar>
              </w:tcPr>
            </w:tcPrChange>
          </w:tcPr>
          <w:p w14:paraId="3874528D" w14:textId="77777777" w:rsidR="005F2738" w:rsidRDefault="0015084F">
            <w:r>
              <w:t>Rev.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  <w:tcPrChange w:id="1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999999"/>
                <w:tcMar>
                  <w:left w:w="63" w:type="dxa"/>
                </w:tcMar>
              </w:tcPr>
            </w:tcPrChange>
          </w:tcPr>
          <w:p w14:paraId="618FCE0D" w14:textId="77777777" w:rsidR="005F2738" w:rsidRDefault="0015084F">
            <w:r>
              <w:t>Date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  <w:tcPrChange w:id="1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999999"/>
                <w:tcMar>
                  <w:left w:w="63" w:type="dxa"/>
                </w:tcMar>
              </w:tcPr>
            </w:tcPrChange>
          </w:tcPr>
          <w:p w14:paraId="64E0B8F7" w14:textId="77777777" w:rsidR="005F2738" w:rsidRDefault="0015084F">
            <w:r>
              <w:t>Name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  <w:tcPrChange w:id="1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999999"/>
                <w:tcMar>
                  <w:left w:w="63" w:type="dxa"/>
                </w:tcMar>
              </w:tcPr>
            </w:tcPrChange>
          </w:tcPr>
          <w:p w14:paraId="1C24B952" w14:textId="77777777" w:rsidR="005F2738" w:rsidRDefault="0015084F">
            <w:r>
              <w:t>Comment</w:t>
            </w:r>
          </w:p>
        </w:tc>
      </w:tr>
      <w:tr w:rsidR="005F2738" w14:paraId="75D6EB39" w14:textId="77777777" w:rsidTr="00AF1917">
        <w:trPr>
          <w:cantSplit/>
          <w:trPrChange w:id="18" w:author="Apelete Seketeli" w:date="2018-11-22T16:32:00Z">
            <w:trPr>
              <w:cantSplit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1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462950A" w14:textId="77777777" w:rsidR="005F2738" w:rsidRDefault="0015084F">
            <w:r>
              <w:t>1.0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34FC8197" w14:textId="77777777" w:rsidR="005F2738" w:rsidRDefault="0015084F">
            <w:r>
              <w:t>2015-01-30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6045958" w14:textId="77777777" w:rsidR="005F2738" w:rsidRDefault="0015084F">
            <w:r>
              <w:t>JP Lamantia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7FE4567D" w14:textId="77777777" w:rsidR="005F2738" w:rsidRDefault="0015084F">
            <w:r>
              <w:t>Created</w:t>
            </w:r>
          </w:p>
        </w:tc>
      </w:tr>
      <w:tr w:rsidR="005F2738" w14:paraId="17A150E4" w14:textId="77777777" w:rsidTr="00AF1917">
        <w:trPr>
          <w:cantSplit/>
          <w:trHeight w:val="135"/>
          <w:trPrChange w:id="23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10AE69D" w14:textId="77777777" w:rsidR="005F2738" w:rsidRDefault="0015084F">
            <w:r>
              <w:t>1.1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A3DE715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2015-03-11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3D6E680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JP Lamantia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6557620" w14:textId="77777777" w:rsidR="005F2738" w:rsidRDefault="0015084F">
            <w:r>
              <w:t>Update to address/consolidate review comments</w:t>
            </w:r>
          </w:p>
        </w:tc>
      </w:tr>
      <w:tr w:rsidR="005F2738" w14:paraId="71F7F0BA" w14:textId="77777777" w:rsidTr="00AF1917">
        <w:trPr>
          <w:cantSplit/>
          <w:trHeight w:val="135"/>
          <w:trPrChange w:id="28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2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2A8F533" w14:textId="77777777" w:rsidR="005F2738" w:rsidRDefault="0015084F">
            <w:r>
              <w:t>1.2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6D36C1C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2015-09-30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37E74C0F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3F5DA5C7" w14:textId="77777777" w:rsidR="005F2738" w:rsidRDefault="0015084F">
            <w:r>
              <w:t>Update +WDSE and +WDSI commands</w:t>
            </w:r>
          </w:p>
          <w:p w14:paraId="06ADA454" w14:textId="77777777" w:rsidR="005F2738" w:rsidRDefault="0015084F">
            <w:r>
              <w:t>Update logo for +WDSI, +WDSG, +WDSC</w:t>
            </w:r>
          </w:p>
          <w:p w14:paraId="4E85E69C" w14:textId="77777777" w:rsidR="005F2738" w:rsidRDefault="0015084F">
            <w:r>
              <w:t>Remove +WDSH, +WDSD, +WDSO, +WDSM</w:t>
            </w:r>
          </w:p>
          <w:p w14:paraId="01ECBC14" w14:textId="77777777" w:rsidR="005F2738" w:rsidRDefault="0015084F">
            <w:r>
              <w:t>Cleaning</w:t>
            </w:r>
          </w:p>
        </w:tc>
      </w:tr>
      <w:tr w:rsidR="005F2738" w14:paraId="3A09BD03" w14:textId="77777777" w:rsidTr="00AF1917">
        <w:trPr>
          <w:cantSplit/>
          <w:trHeight w:val="135"/>
          <w:trPrChange w:id="33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FDB08E2" w14:textId="77777777" w:rsidR="005F2738" w:rsidRDefault="0015084F">
            <w:r>
              <w:t>1.3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0F09381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2015-10-19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85787B1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0FD643F" w14:textId="77777777" w:rsidR="005F2738" w:rsidRDefault="0015084F">
            <w:r>
              <w:t>Updates according to review</w:t>
            </w:r>
          </w:p>
          <w:p w14:paraId="73FBA1A5" w14:textId="77777777" w:rsidR="005F2738" w:rsidRDefault="0015084F">
            <w:r>
              <w:t>Remove all NOT SUPPORTED</w:t>
            </w:r>
          </w:p>
          <w:p w14:paraId="17753234" w14:textId="77777777" w:rsidR="005F2738" w:rsidRDefault="0015084F">
            <w:r>
              <w:t>Update +WDSC command</w:t>
            </w:r>
          </w:p>
          <w:p w14:paraId="0613A0BA" w14:textId="77777777" w:rsidR="005F2738" w:rsidRDefault="0015084F">
            <w:r>
              <w:t>Remove all logos linked to +WIND notification</w:t>
            </w:r>
          </w:p>
        </w:tc>
      </w:tr>
      <w:tr w:rsidR="005F2738" w14:paraId="3F4318F6" w14:textId="77777777" w:rsidTr="00AF1917">
        <w:trPr>
          <w:cantSplit/>
          <w:trHeight w:val="135"/>
          <w:trPrChange w:id="38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3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2A4F3D5" w14:textId="77777777" w:rsidR="005F2738" w:rsidRDefault="0015084F">
            <w:r>
              <w:t>1.4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D2B00C1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2015-11-17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5C8C5CD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2593392" w14:textId="77777777" w:rsidR="005F2738" w:rsidRDefault="0015084F">
            <w:r>
              <w:t xml:space="preserve">Updates after review with </w:t>
            </w:r>
            <w:proofErr w:type="spellStart"/>
            <w:r>
              <w:t>AirVantage</w:t>
            </w:r>
            <w:proofErr w:type="spellEnd"/>
            <w:r>
              <w:t xml:space="preserve"> server team</w:t>
            </w:r>
          </w:p>
          <w:p w14:paraId="131C49AC" w14:textId="77777777" w:rsidR="005F2738" w:rsidRDefault="0015084F">
            <w:r>
              <w:t>Updates logos</w:t>
            </w:r>
          </w:p>
        </w:tc>
      </w:tr>
      <w:tr w:rsidR="005F2738" w14:paraId="09BAADC3" w14:textId="77777777" w:rsidTr="00AF1917">
        <w:trPr>
          <w:cantSplit/>
          <w:trHeight w:val="135"/>
          <w:trPrChange w:id="43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C21682B" w14:textId="77777777" w:rsidR="005F2738" w:rsidRDefault="0015084F">
            <w:r>
              <w:t>1.4a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78A5E214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2015-11-18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EDF1CC5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05F5CA7" w14:textId="77777777" w:rsidR="005F2738" w:rsidRDefault="0015084F">
            <w:r>
              <w:t>Updates according to review:</w:t>
            </w:r>
          </w:p>
          <w:p w14:paraId="05723728" w14:textId="77777777" w:rsidR="005F2738" w:rsidRDefault="0015084F">
            <w:proofErr w:type="spellStart"/>
            <w:r>
              <w:t>AirVantage</w:t>
            </w:r>
            <w:proofErr w:type="spellEnd"/>
            <w:r>
              <w:t xml:space="preserve"> typo, blanks in tables, supported device tables, glossary updates, Event updates in +WDSI command, +WDSW example updates </w:t>
            </w:r>
          </w:p>
        </w:tc>
      </w:tr>
      <w:tr w:rsidR="005F2738" w14:paraId="639634EB" w14:textId="77777777" w:rsidTr="00AF1917">
        <w:trPr>
          <w:cantSplit/>
          <w:trHeight w:val="135"/>
          <w:trPrChange w:id="48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4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9A8B61B" w14:textId="77777777" w:rsidR="005F2738" w:rsidRDefault="0015084F">
            <w:r>
              <w:t>1.4b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385F005A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2015-12-03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F9D4EAB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0DFC505" w14:textId="77777777" w:rsidR="005F2738" w:rsidRDefault="0015084F">
            <w:r>
              <w:t>Updates according to review:</w:t>
            </w:r>
            <w:r>
              <w:br/>
              <w:t>+WDSI command</w:t>
            </w:r>
          </w:p>
        </w:tc>
      </w:tr>
      <w:tr w:rsidR="005F2738" w14:paraId="3B9EB7B9" w14:textId="77777777" w:rsidTr="00AF1917">
        <w:trPr>
          <w:cantSplit/>
          <w:trHeight w:val="135"/>
          <w:trPrChange w:id="53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14790EFD" w14:textId="77777777" w:rsidR="005F2738" w:rsidRDefault="0015084F">
            <w:r>
              <w:t>1.4c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340BDCE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2015-12-04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5BE3CA9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E29FB69" w14:textId="77777777" w:rsidR="005F2738" w:rsidRDefault="0015084F">
            <w:r>
              <w:t>Update supported devices from AR755x to AR75xx</w:t>
            </w:r>
          </w:p>
        </w:tc>
      </w:tr>
      <w:tr w:rsidR="005F2738" w14:paraId="789536F0" w14:textId="77777777" w:rsidTr="00AF1917">
        <w:trPr>
          <w:cantSplit/>
          <w:trHeight w:val="135"/>
          <w:trPrChange w:id="58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5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2FB001C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2400C17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2015-12-15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E1C80A1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67F9C1F" w14:textId="77777777" w:rsidR="005F2738" w:rsidRDefault="0015084F">
            <w:r>
              <w:t>Add a new mode for internal +WDSW command</w:t>
            </w:r>
          </w:p>
        </w:tc>
      </w:tr>
      <w:tr w:rsidR="005F2738" w14:paraId="5498EEAF" w14:textId="77777777" w:rsidTr="00AF1917">
        <w:trPr>
          <w:cantSplit/>
          <w:trHeight w:val="135"/>
          <w:trPrChange w:id="63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F6981B0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1.6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DA0F103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2016-01-07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24AE326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DF8E13B" w14:textId="77777777" w:rsidR="005F2738" w:rsidRDefault="0015084F">
            <w:r>
              <w:t>Updates for user agreement for device reboot:</w:t>
            </w:r>
          </w:p>
          <w:p w14:paraId="1FE53F4C" w14:textId="77777777" w:rsidR="005F2738" w:rsidRDefault="0015084F">
            <w:r>
              <w:t>Updates in +WDSC, +WDSI and +WDSR commands</w:t>
            </w:r>
          </w:p>
          <w:p w14:paraId="38BA0D31" w14:textId="77777777" w:rsidR="005F2738" w:rsidRDefault="0015084F">
            <w:r>
              <w:t>Add AT+WDSW=15,2</w:t>
            </w:r>
          </w:p>
        </w:tc>
      </w:tr>
      <w:tr w:rsidR="005F2738" w14:paraId="3AFBBA9A" w14:textId="77777777" w:rsidTr="00AF1917">
        <w:trPr>
          <w:cantSplit/>
          <w:trHeight w:val="135"/>
          <w:trPrChange w:id="68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6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A09A045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1.7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E5631BD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2017-08-30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3BBEDBC1" w14:textId="77777777" w:rsidR="005F2738" w:rsidRDefault="0015084F">
            <w:pPr>
              <w:rPr>
                <w:rFonts w:eastAsia="Batang"/>
                <w:lang w:eastAsia="ko-KR"/>
              </w:rPr>
            </w:pPr>
            <w:proofErr w:type="spellStart"/>
            <w:r>
              <w:rPr>
                <w:rFonts w:eastAsia="Batang"/>
                <w:lang w:eastAsia="ko-KR"/>
              </w:rPr>
              <w:t>Prush</w:t>
            </w:r>
            <w:proofErr w:type="spellEnd"/>
            <w:r>
              <w:rPr>
                <w:rFonts w:eastAsia="Batang"/>
                <w:lang w:eastAsia="ko-KR"/>
              </w:rPr>
              <w:t xml:space="preserve"> Palanichamy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4014884" w14:textId="77777777" w:rsidR="005F2738" w:rsidRDefault="0015084F">
            <w:r>
              <w:t>Update user agreement for connection required and uninstall:</w:t>
            </w:r>
          </w:p>
          <w:p w14:paraId="6047BBC7" w14:textId="77777777" w:rsidR="005F2738" w:rsidRDefault="0015084F">
            <w:r>
              <w:t>Updates in +WDSC, +WDSI and +WDSR commands</w:t>
            </w:r>
          </w:p>
        </w:tc>
      </w:tr>
      <w:tr w:rsidR="005F2738" w14:paraId="19195044" w14:textId="77777777" w:rsidTr="00AF1917">
        <w:trPr>
          <w:cantSplit/>
          <w:trHeight w:val="135"/>
          <w:trPrChange w:id="73" w:author="Apelete Seketeli" w:date="2018-11-22T16:32:00Z">
            <w:trPr>
              <w:cantSplit/>
              <w:trHeight w:val="135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63282B4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1.8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3ACD2EA6" w14:textId="77777777" w:rsidR="005F2738" w:rsidRDefault="0015084F">
            <w:pPr>
              <w:rPr>
                <w:lang w:eastAsia="zh-CN"/>
              </w:rPr>
            </w:pPr>
            <w:r>
              <w:rPr>
                <w:lang w:eastAsia="zh-CN"/>
              </w:rPr>
              <w:t>2017-11-09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C83686C" w14:textId="77777777" w:rsidR="005F2738" w:rsidRDefault="0015084F">
            <w:pPr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>Samuel Ingvalson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849FA70" w14:textId="77777777" w:rsidR="005F2738" w:rsidRDefault="0015084F">
            <w:r>
              <w:t>Update in +WDSS command</w:t>
            </w:r>
          </w:p>
        </w:tc>
      </w:tr>
      <w:tr w:rsidR="005F2738" w14:paraId="5334C507" w14:textId="77777777" w:rsidTr="00AF1917">
        <w:trPr>
          <w:cantSplit/>
          <w:trHeight w:val="300"/>
          <w:trPrChange w:id="78" w:author="Apelete Seketeli" w:date="2018-11-22T16:32:00Z">
            <w:trPr>
              <w:cantSplit/>
              <w:trHeight w:val="300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79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7B28EF4E" w14:textId="77777777" w:rsidR="005F2738" w:rsidRDefault="0015084F">
            <w:r>
              <w:t>1.9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0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6C7182C9" w14:textId="77777777" w:rsidR="005F2738" w:rsidRDefault="0015084F">
            <w:r>
              <w:t>2017-11-29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1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9B3582C" w14:textId="77777777" w:rsidR="005F2738" w:rsidRDefault="0015084F">
            <w:r>
              <w:t>Oussama Abid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2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504A7344" w14:textId="77777777" w:rsidR="005F2738" w:rsidRDefault="0015084F">
            <w:r>
              <w:t>Updates in +WDSR, +WDSI and +WDSS commands</w:t>
            </w:r>
          </w:p>
        </w:tc>
      </w:tr>
      <w:tr w:rsidR="008023D9" w14:paraId="2BE86150" w14:textId="77777777" w:rsidTr="00AF1917">
        <w:trPr>
          <w:cantSplit/>
          <w:trHeight w:val="300"/>
          <w:trPrChange w:id="83" w:author="Apelete Seketeli" w:date="2018-11-22T16:32:00Z">
            <w:trPr>
              <w:cantSplit/>
              <w:trHeight w:val="300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4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A7788C4" w14:textId="77777777" w:rsidR="008023D9" w:rsidRDefault="008023D9">
            <w:r>
              <w:t>1.10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5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6C69E45" w14:textId="77777777" w:rsidR="008023D9" w:rsidRDefault="008023D9">
            <w:r>
              <w:t>2018-09-21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6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4CB29974" w14:textId="77777777" w:rsidR="008023D9" w:rsidRDefault="008023D9">
            <w:r>
              <w:t>Frederic DUR</w:t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87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7AB5CF8E" w14:textId="77777777" w:rsidR="008023D9" w:rsidRDefault="008023D9">
            <w:r>
              <w:t>Updates in +WDSI command</w:t>
            </w:r>
          </w:p>
        </w:tc>
      </w:tr>
      <w:tr w:rsidR="007241E9" w14:paraId="300CFC0A" w14:textId="77777777" w:rsidTr="00AF1917">
        <w:trPr>
          <w:cantSplit/>
          <w:trHeight w:val="300"/>
          <w:ins w:id="88" w:author="Frédéric Dur [2]" w:date="2018-11-08T13:42:00Z"/>
          <w:trPrChange w:id="89" w:author="Apelete Seketeli" w:date="2018-11-22T16:32:00Z">
            <w:trPr>
              <w:cantSplit/>
              <w:trHeight w:val="300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90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B8AC7FA" w14:textId="336D2AFC" w:rsidR="007241E9" w:rsidRDefault="007241E9">
            <w:pPr>
              <w:rPr>
                <w:ins w:id="91" w:author="Frédéric Dur [2]" w:date="2018-11-08T13:42:00Z"/>
              </w:rPr>
            </w:pPr>
            <w:ins w:id="92" w:author="Frédéric Dur [2]" w:date="2018-11-08T13:42:00Z">
              <w:r>
                <w:t>1.11</w:t>
              </w:r>
            </w:ins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93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06268F26" w14:textId="14F0B31E" w:rsidR="007241E9" w:rsidRDefault="007241E9">
            <w:pPr>
              <w:rPr>
                <w:ins w:id="94" w:author="Frédéric Dur [2]" w:date="2018-11-08T13:42:00Z"/>
              </w:rPr>
            </w:pPr>
            <w:ins w:id="95" w:author="Frédéric Dur [2]" w:date="2018-11-08T13:42:00Z">
              <w:r>
                <w:t>20</w:t>
              </w:r>
            </w:ins>
            <w:ins w:id="96" w:author="Apelete Seketeli" w:date="2018-11-22T16:31:00Z">
              <w:r w:rsidR="00AF1917">
                <w:t>1</w:t>
              </w:r>
            </w:ins>
            <w:ins w:id="97" w:author="Frédéric Dur [2]" w:date="2018-11-08T13:42:00Z">
              <w:r>
                <w:t>8-11-08</w:t>
              </w:r>
            </w:ins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98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104E69AB" w14:textId="6C595041" w:rsidR="007241E9" w:rsidRDefault="007241E9">
            <w:pPr>
              <w:rPr>
                <w:ins w:id="99" w:author="Frédéric Dur [2]" w:date="2018-11-08T13:42:00Z"/>
              </w:rPr>
            </w:pPr>
            <w:ins w:id="100" w:author="Frédéric Dur [2]" w:date="2018-11-08T13:42:00Z">
              <w:r>
                <w:t>Frederic DUR</w:t>
              </w:r>
            </w:ins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101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B3875D3" w14:textId="4E8B0D30" w:rsidR="007241E9" w:rsidRDefault="007241E9">
            <w:pPr>
              <w:rPr>
                <w:ins w:id="102" w:author="Frédéric Dur [2]" w:date="2018-11-08T13:42:00Z"/>
              </w:rPr>
            </w:pPr>
            <w:ins w:id="103" w:author="Frédéric Dur [2]" w:date="2018-11-08T13:42:00Z">
              <w:r>
                <w:t>Updates example table for +WDSC command</w:t>
              </w:r>
            </w:ins>
          </w:p>
        </w:tc>
      </w:tr>
      <w:tr w:rsidR="00AF1917" w14:paraId="5F824371" w14:textId="77777777" w:rsidTr="00AF1917">
        <w:trPr>
          <w:cantSplit/>
          <w:trHeight w:val="300"/>
          <w:ins w:id="104" w:author="Apelete Seketeli" w:date="2018-11-22T16:31:00Z"/>
          <w:trPrChange w:id="105" w:author="Apelete Seketeli" w:date="2018-11-22T16:32:00Z">
            <w:trPr>
              <w:cantSplit/>
              <w:trHeight w:val="300"/>
            </w:trPr>
          </w:trPrChange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106" w:author="Apelete Seketeli" w:date="2018-11-22T16:32:00Z">
              <w:tcPr>
                <w:tcW w:w="81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1DBAFB8E" w14:textId="49BDE46B" w:rsidR="00AF1917" w:rsidRDefault="00AF1917">
            <w:pPr>
              <w:rPr>
                <w:ins w:id="107" w:author="Apelete Seketeli" w:date="2018-11-22T16:31:00Z"/>
              </w:rPr>
            </w:pPr>
            <w:ins w:id="108" w:author="Apelete Seketeli" w:date="2018-11-22T16:31:00Z">
              <w:r>
                <w:t>1.12</w:t>
              </w:r>
            </w:ins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109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9513DD8" w14:textId="17CE21EE" w:rsidR="00AF1917" w:rsidRDefault="00AF1917">
            <w:pPr>
              <w:rPr>
                <w:ins w:id="110" w:author="Apelete Seketeli" w:date="2018-11-22T16:31:00Z"/>
              </w:rPr>
            </w:pPr>
            <w:ins w:id="111" w:author="Apelete Seketeli" w:date="2018-11-22T16:31:00Z">
              <w:r>
                <w:t>2018-11-2</w:t>
              </w:r>
            </w:ins>
            <w:ins w:id="112" w:author="Apelete Seketeli" w:date="2018-11-27T15:22:00Z">
              <w:r w:rsidR="00EB22EF">
                <w:t>7</w:t>
              </w:r>
            </w:ins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113" w:author="Apelete Seketeli" w:date="2018-11-22T16:32:00Z">
              <w:tcPr>
                <w:tcW w:w="15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2CBE5758" w14:textId="69FCB5DC" w:rsidR="00AF1917" w:rsidRDefault="00AF1917">
            <w:pPr>
              <w:rPr>
                <w:ins w:id="114" w:author="Apelete Seketeli" w:date="2018-11-22T16:31:00Z"/>
              </w:rPr>
            </w:pPr>
            <w:ins w:id="115" w:author="Apelete Seketeli" w:date="2018-11-22T16:31:00Z">
              <w:r>
                <w:t>Apelete Seketeli</w:t>
              </w:r>
            </w:ins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  <w:tcPrChange w:id="116" w:author="Apelete Seketeli" w:date="2018-11-22T16:32:00Z">
              <w:tcPr>
                <w:tcW w:w="4877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63" w:type="dxa"/>
                </w:tcMar>
              </w:tcPr>
            </w:tcPrChange>
          </w:tcPr>
          <w:p w14:paraId="1D299693" w14:textId="75EBC2CF" w:rsidR="00AF1917" w:rsidRDefault="00AF1917">
            <w:pPr>
              <w:rPr>
                <w:ins w:id="117" w:author="Apelete Seketeli" w:date="2018-11-22T16:31:00Z"/>
              </w:rPr>
            </w:pPr>
            <w:ins w:id="118" w:author="Apelete Seketeli" w:date="2018-11-22T16:31:00Z">
              <w:r>
                <w:t xml:space="preserve">Update +WDSI:0 event </w:t>
              </w:r>
            </w:ins>
            <w:ins w:id="119" w:author="Apelete Seketeli" w:date="2018-11-22T16:32:00Z">
              <w:r>
                <w:t>behavior</w:t>
              </w:r>
            </w:ins>
          </w:p>
        </w:tc>
      </w:tr>
    </w:tbl>
    <w:p w14:paraId="0CEA151B" w14:textId="77777777" w:rsidR="005F2738" w:rsidRDefault="005F2738"/>
    <w:p w14:paraId="0B385486" w14:textId="77777777" w:rsidR="005F2738" w:rsidRDefault="0015084F">
      <w:pPr>
        <w:rPr>
          <w:b/>
          <w:sz w:val="28"/>
        </w:rPr>
      </w:pPr>
      <w:r>
        <w:br w:type="page"/>
      </w:r>
    </w:p>
    <w:p w14:paraId="0B0F5680" w14:textId="77777777" w:rsidR="005F2738" w:rsidRDefault="0015084F">
      <w:pPr>
        <w:pStyle w:val="Heading1"/>
        <w:numPr>
          <w:ilvl w:val="0"/>
          <w:numId w:val="0"/>
        </w:numPr>
        <w:ind w:left="432" w:hanging="432"/>
      </w:pPr>
      <w:bookmarkStart w:id="120" w:name="__RefHeading___Toc4535_526513179"/>
      <w:bookmarkStart w:id="121" w:name="_Toc435604040"/>
      <w:bookmarkStart w:id="122" w:name="_Toc284402449"/>
      <w:bookmarkEnd w:id="120"/>
      <w:bookmarkEnd w:id="121"/>
      <w:bookmarkEnd w:id="122"/>
      <w:r>
        <w:lastRenderedPageBreak/>
        <w:t>Table of Contents</w:t>
      </w:r>
    </w:p>
    <w:p w14:paraId="66761A5B" w14:textId="77777777" w:rsidR="005F2738" w:rsidRDefault="0015084F">
      <w:pPr>
        <w:pStyle w:val="TOC1"/>
        <w:tabs>
          <w:tab w:val="clear" w:pos="8630"/>
          <w:tab w:val="right" w:leader="dot" w:pos="8640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_RefHeading___Toc4533_526513179">
        <w:r>
          <w:t>Document History</w:t>
        </w:r>
        <w:r>
          <w:tab/>
          <w:t>2</w:t>
        </w:r>
      </w:hyperlink>
    </w:p>
    <w:p w14:paraId="5BDDF531" w14:textId="77777777" w:rsidR="005F2738" w:rsidRDefault="00F01EB2">
      <w:pPr>
        <w:pStyle w:val="TOC1"/>
        <w:tabs>
          <w:tab w:val="clear" w:pos="8630"/>
          <w:tab w:val="right" w:leader="dot" w:pos="8640"/>
        </w:tabs>
      </w:pPr>
      <w:hyperlink w:anchor="__RefHeading___Toc4535_526513179">
        <w:r w:rsidR="0015084F">
          <w:t>Table of Contents</w:t>
        </w:r>
        <w:r w:rsidR="0015084F">
          <w:tab/>
          <w:t>3</w:t>
        </w:r>
      </w:hyperlink>
    </w:p>
    <w:p w14:paraId="6D14345C" w14:textId="77777777" w:rsidR="005F2738" w:rsidRDefault="00F01EB2">
      <w:pPr>
        <w:pStyle w:val="TOC1"/>
        <w:tabs>
          <w:tab w:val="clear" w:pos="8630"/>
          <w:tab w:val="right" w:leader="dot" w:pos="8640"/>
        </w:tabs>
      </w:pPr>
      <w:hyperlink w:anchor="__RefHeading___Toc4537_526513179">
        <w:r w:rsidR="0015084F">
          <w:t>1General</w:t>
        </w:r>
        <w:r w:rsidR="0015084F">
          <w:tab/>
          <w:t>3</w:t>
        </w:r>
      </w:hyperlink>
    </w:p>
    <w:p w14:paraId="3B29AC47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39_526513179">
        <w:r w:rsidR="0015084F">
          <w:t>1.1Scope</w:t>
        </w:r>
        <w:r w:rsidR="0015084F">
          <w:tab/>
          <w:t>3</w:t>
        </w:r>
      </w:hyperlink>
    </w:p>
    <w:p w14:paraId="48C2E733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41_526513179">
        <w:r w:rsidR="0015084F">
          <w:t>1.2Glossary of terms</w:t>
        </w:r>
        <w:r w:rsidR="0015084F">
          <w:tab/>
          <w:t>3</w:t>
        </w:r>
      </w:hyperlink>
    </w:p>
    <w:p w14:paraId="782C6D56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43_526513179">
        <w:r w:rsidR="0015084F">
          <w:t>1.3References</w:t>
        </w:r>
        <w:r w:rsidR="0015084F">
          <w:tab/>
          <w:t>4</w:t>
        </w:r>
      </w:hyperlink>
    </w:p>
    <w:p w14:paraId="5B6B65F7" w14:textId="77777777" w:rsidR="005F2738" w:rsidRDefault="00F01EB2">
      <w:pPr>
        <w:pStyle w:val="TOC1"/>
        <w:tabs>
          <w:tab w:val="clear" w:pos="8630"/>
          <w:tab w:val="right" w:leader="dot" w:pos="8640"/>
        </w:tabs>
      </w:pPr>
      <w:hyperlink w:anchor="__RefHeading___Toc4545_526513179">
        <w:r w:rsidR="0015084F">
          <w:t>2AT Command Documentation Format</w:t>
        </w:r>
        <w:r w:rsidR="0015084F">
          <w:tab/>
          <w:t>5</w:t>
        </w:r>
      </w:hyperlink>
    </w:p>
    <w:p w14:paraId="423399F5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47_526513179">
        <w:r w:rsidR="0015084F">
          <w:t>2.1Description</w:t>
        </w:r>
        <w:r w:rsidR="0015084F">
          <w:tab/>
          <w:t>5</w:t>
        </w:r>
      </w:hyperlink>
    </w:p>
    <w:p w14:paraId="50A6350D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49_526513179">
        <w:r w:rsidR="0015084F">
          <w:t>2.2Syntax and format guidelines</w:t>
        </w:r>
        <w:r w:rsidR="0015084F">
          <w:tab/>
          <w:t>6</w:t>
        </w:r>
      </w:hyperlink>
    </w:p>
    <w:p w14:paraId="134E26E4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51_526513179">
        <w:r w:rsidR="0015084F">
          <w:t>2.3Template</w:t>
        </w:r>
        <w:r w:rsidR="0015084F">
          <w:tab/>
          <w:t>6</w:t>
        </w:r>
      </w:hyperlink>
    </w:p>
    <w:p w14:paraId="3836B346" w14:textId="77777777" w:rsidR="005F2738" w:rsidRDefault="00F01EB2">
      <w:pPr>
        <w:pStyle w:val="TOC1"/>
        <w:tabs>
          <w:tab w:val="clear" w:pos="8630"/>
          <w:tab w:val="right" w:leader="dot" w:pos="8640"/>
        </w:tabs>
      </w:pPr>
      <w:hyperlink w:anchor="__RefHeading___Toc4553_526513179">
        <w:r w:rsidR="0015084F">
          <w:t>3+WDS Commands</w:t>
        </w:r>
        <w:r w:rsidR="0015084F">
          <w:tab/>
          <w:t>10</w:t>
        </w:r>
      </w:hyperlink>
    </w:p>
    <w:p w14:paraId="258851FB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55_526513179">
        <w:r w:rsidR="0015084F">
          <w:t>3.1Device Services Configuration +WDSC</w:t>
        </w:r>
        <w:r w:rsidR="0015084F">
          <w:tab/>
          <w:t>10</w:t>
        </w:r>
      </w:hyperlink>
    </w:p>
    <w:p w14:paraId="79BDE3F2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57_526513179">
        <w:r w:rsidR="0015084F">
          <w:t>3.2Device Services Error +WDSE</w:t>
        </w:r>
        <w:r w:rsidR="0015084F">
          <w:tab/>
          <w:t>14</w:t>
        </w:r>
      </w:hyperlink>
    </w:p>
    <w:p w14:paraId="04DEABFC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59_526513179">
        <w:r w:rsidR="0015084F">
          <w:t>3.3Device Services General status +WDSG</w:t>
        </w:r>
        <w:r w:rsidR="0015084F">
          <w:tab/>
          <w:t>18</w:t>
        </w:r>
      </w:hyperlink>
    </w:p>
    <w:p w14:paraId="6D7899C4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61_526513179">
        <w:r w:rsidR="0015084F">
          <w:t>3.4Device Services Reply +WDSR</w:t>
        </w:r>
        <w:r w:rsidR="0015084F">
          <w:tab/>
          <w:t>20</w:t>
        </w:r>
      </w:hyperlink>
    </w:p>
    <w:p w14:paraId="46AFEF63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63_526513179">
        <w:r w:rsidR="0015084F">
          <w:t>3.5Device Services Session +WDSS</w:t>
        </w:r>
        <w:r w:rsidR="0015084F">
          <w:tab/>
          <w:t>23</w:t>
        </w:r>
      </w:hyperlink>
    </w:p>
    <w:p w14:paraId="667F741E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71_526513179">
        <w:r w:rsidR="0015084F">
          <w:t>3.6Device Services Indications +WDSI</w:t>
        </w:r>
        <w:r w:rsidR="0015084F">
          <w:tab/>
          <w:t>26</w:t>
        </w:r>
      </w:hyperlink>
    </w:p>
    <w:p w14:paraId="429683DB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65_526513179">
        <w:r w:rsidR="0015084F">
          <w:t>3.7Device Services +WDSW</w:t>
        </w:r>
        <w:r w:rsidR="0015084F">
          <w:tab/>
          <w:t>35</w:t>
        </w:r>
      </w:hyperlink>
    </w:p>
    <w:p w14:paraId="234D440C" w14:textId="77777777" w:rsidR="005F2738" w:rsidRDefault="00F01EB2">
      <w:pPr>
        <w:pStyle w:val="TOC2"/>
        <w:tabs>
          <w:tab w:val="clear" w:pos="8630"/>
          <w:tab w:val="right" w:leader="dot" w:pos="8640"/>
        </w:tabs>
      </w:pPr>
      <w:hyperlink w:anchor="__RefHeading___Toc4567_526513179">
        <w:r w:rsidR="0015084F">
          <w:t>3.8AirVantage Credential Provisioning +WAMS</w:t>
        </w:r>
        <w:r w:rsidR="0015084F">
          <w:tab/>
          <w:t>39</w:t>
        </w:r>
      </w:hyperlink>
      <w:r w:rsidR="0015084F">
        <w:fldChar w:fldCharType="end"/>
      </w:r>
    </w:p>
    <w:p w14:paraId="663851E1" w14:textId="77777777" w:rsidR="005F2738" w:rsidRDefault="0015084F">
      <w:pPr>
        <w:pStyle w:val="Heading1"/>
        <w:numPr>
          <w:ilvl w:val="0"/>
          <w:numId w:val="2"/>
        </w:numPr>
      </w:pPr>
      <w:bookmarkStart w:id="123" w:name="_Toc284402450"/>
      <w:bookmarkStart w:id="124" w:name="_Toc424093015"/>
      <w:bookmarkStart w:id="125" w:name="_Toc435604041"/>
      <w:bookmarkStart w:id="126" w:name="_Ref472329842"/>
      <w:bookmarkStart w:id="127" w:name="__RefHeading___Toc4537_526513179"/>
      <w:bookmarkEnd w:id="123"/>
      <w:bookmarkEnd w:id="124"/>
      <w:bookmarkEnd w:id="125"/>
      <w:bookmarkEnd w:id="126"/>
      <w:bookmarkEnd w:id="127"/>
      <w:r>
        <w:t>General</w:t>
      </w:r>
    </w:p>
    <w:p w14:paraId="19AA168F" w14:textId="77777777" w:rsidR="005F2738" w:rsidRDefault="0015084F">
      <w:pPr>
        <w:pStyle w:val="Heading2"/>
        <w:numPr>
          <w:ilvl w:val="1"/>
          <w:numId w:val="2"/>
        </w:numPr>
      </w:pPr>
      <w:bookmarkStart w:id="128" w:name="_Toc435604042"/>
      <w:bookmarkStart w:id="129" w:name="_Toc284402451"/>
      <w:bookmarkStart w:id="130" w:name="_Toc424093017"/>
      <w:bookmarkStart w:id="131" w:name="__RefHeading___Toc4539_526513179"/>
      <w:bookmarkEnd w:id="128"/>
      <w:bookmarkEnd w:id="129"/>
      <w:bookmarkEnd w:id="130"/>
      <w:bookmarkEnd w:id="131"/>
      <w:r>
        <w:t>Scope</w:t>
      </w:r>
    </w:p>
    <w:p w14:paraId="2D301C0E" w14:textId="77777777" w:rsidR="005F2738" w:rsidRDefault="0015084F">
      <w:r>
        <w:t xml:space="preserve">This document specifies the </w:t>
      </w:r>
      <w:proofErr w:type="spellStart"/>
      <w:r>
        <w:t>AirVantage</w:t>
      </w:r>
      <w:proofErr w:type="spellEnd"/>
      <w:r>
        <w:t xml:space="preserve"> (AV) related AT Commands to be supported across Sierra Wireless.  </w:t>
      </w:r>
    </w:p>
    <w:p w14:paraId="29B11017" w14:textId="77777777" w:rsidR="005F2738" w:rsidRDefault="005F2738"/>
    <w:p w14:paraId="08C31561" w14:textId="77777777" w:rsidR="005F2738" w:rsidRDefault="0015084F">
      <w:r>
        <w:t>A key aim of this document is to ensure consistent syntax and operation for AV commands across the SWI device portfolio providing customers with a uniform user experience.</w:t>
      </w:r>
    </w:p>
    <w:p w14:paraId="3F17E79B" w14:textId="77777777" w:rsidR="005F2738" w:rsidRDefault="005F2738"/>
    <w:p w14:paraId="131CF616" w14:textId="77777777" w:rsidR="005F2738" w:rsidRDefault="005F2738"/>
    <w:p w14:paraId="59195620" w14:textId="77777777" w:rsidR="005F2738" w:rsidRDefault="0015084F">
      <w:r>
        <w:t>This is an internal document intended for Sierra Wireless staff.</w:t>
      </w:r>
    </w:p>
    <w:p w14:paraId="3C09E2F1" w14:textId="77777777" w:rsidR="005F2738" w:rsidRDefault="0015084F">
      <w:pPr>
        <w:pStyle w:val="Heading2"/>
        <w:numPr>
          <w:ilvl w:val="1"/>
          <w:numId w:val="2"/>
        </w:numPr>
      </w:pPr>
      <w:bookmarkStart w:id="132" w:name="_Toc424093018"/>
      <w:bookmarkStart w:id="133" w:name="_Toc435604043"/>
      <w:bookmarkStart w:id="134" w:name="__RefHeading___Toc4541_526513179"/>
      <w:bookmarkStart w:id="135" w:name="_Toc284402452"/>
      <w:bookmarkEnd w:id="132"/>
      <w:bookmarkEnd w:id="133"/>
      <w:bookmarkEnd w:id="134"/>
      <w:bookmarkEnd w:id="135"/>
      <w:r>
        <w:t>Glossary of terms</w:t>
      </w:r>
    </w:p>
    <w:p w14:paraId="6253FECE" w14:textId="77777777" w:rsidR="005F2738" w:rsidRDefault="005F2738">
      <w:pPr>
        <w:rPr>
          <w:b/>
        </w:rPr>
      </w:pPr>
    </w:p>
    <w:tbl>
      <w:tblPr>
        <w:tblW w:w="8730" w:type="dxa"/>
        <w:tblInd w:w="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1168"/>
        <w:gridCol w:w="7562"/>
      </w:tblGrid>
      <w:tr w:rsidR="005F2738" w14:paraId="42E60044" w14:textId="77777777"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</w:tcPr>
          <w:p w14:paraId="4B631B13" w14:textId="77777777" w:rsidR="005F2738" w:rsidRDefault="0015084F">
            <w:r>
              <w:t>Term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</w:tcPr>
          <w:p w14:paraId="34127382" w14:textId="77777777" w:rsidR="005F2738" w:rsidRDefault="0015084F">
            <w:r>
              <w:t>Description</w:t>
            </w:r>
          </w:p>
        </w:tc>
      </w:tr>
      <w:tr w:rsidR="005F2738" w14:paraId="1103D4B6" w14:textId="77777777">
        <w:trPr>
          <w:cantSplit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CA519D5" w14:textId="77777777" w:rsidR="005F2738" w:rsidRDefault="0015084F">
            <w:r>
              <w:t>AV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4DCADC9" w14:textId="77777777" w:rsidR="005F2738" w:rsidRDefault="0015084F">
            <w:proofErr w:type="spellStart"/>
            <w:r>
              <w:t>AirVantage</w:t>
            </w:r>
            <w:proofErr w:type="spellEnd"/>
            <w:r>
              <w:t xml:space="preserve"> </w:t>
            </w:r>
          </w:p>
        </w:tc>
      </w:tr>
      <w:tr w:rsidR="005F2738" w14:paraId="6CDC1C9A" w14:textId="77777777">
        <w:trPr>
          <w:cantSplit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B03F1AE" w14:textId="77777777" w:rsidR="005F2738" w:rsidRDefault="0015084F">
            <w:r>
              <w:t>HTTP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15B7674" w14:textId="77777777" w:rsidR="005F2738" w:rsidRDefault="0015084F">
            <w:r>
              <w:t>Hypertext Transfer Protocol</w:t>
            </w:r>
          </w:p>
        </w:tc>
      </w:tr>
      <w:tr w:rsidR="005F2738" w14:paraId="0C18AC79" w14:textId="77777777">
        <w:trPr>
          <w:cantSplit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3421F54" w14:textId="77777777" w:rsidR="005F2738" w:rsidRDefault="0015084F">
            <w:r>
              <w:t>HTTPS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AB8BC33" w14:textId="77777777" w:rsidR="005F2738" w:rsidRDefault="0015084F">
            <w:r>
              <w:t>Hypertext Transfer Protocol Secure</w:t>
            </w:r>
          </w:p>
        </w:tc>
      </w:tr>
      <w:tr w:rsidR="005F2738" w14:paraId="004B9E89" w14:textId="77777777">
        <w:trPr>
          <w:cantSplit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99D5D6C" w14:textId="77777777" w:rsidR="005F2738" w:rsidRDefault="0015084F">
            <w:r>
              <w:lastRenderedPageBreak/>
              <w:t>NAP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515CC4F" w14:textId="77777777" w:rsidR="005F2738" w:rsidRDefault="0015084F">
            <w:r>
              <w:t>Network Access Point</w:t>
            </w:r>
          </w:p>
        </w:tc>
      </w:tr>
      <w:tr w:rsidR="005F2738" w14:paraId="3429BC42" w14:textId="77777777"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00DAB35" w14:textId="77777777" w:rsidR="005F2738" w:rsidRDefault="0015084F">
            <w:r>
              <w:t>NV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76E0E5C" w14:textId="77777777" w:rsidR="005F2738" w:rsidRDefault="0015084F">
            <w:r>
              <w:t>Non-volatile memory</w:t>
            </w:r>
          </w:p>
        </w:tc>
      </w:tr>
      <w:tr w:rsidR="005F2738" w14:paraId="4DDFBA05" w14:textId="77777777"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0280BD7" w14:textId="77777777" w:rsidR="005F2738" w:rsidRDefault="0015084F">
            <w:r>
              <w:t>WWAN</w:t>
            </w:r>
          </w:p>
        </w:tc>
        <w:tc>
          <w:tcPr>
            <w:tcW w:w="7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B5B051B" w14:textId="77777777" w:rsidR="005F2738" w:rsidRDefault="0015084F">
            <w:r>
              <w:t>Wireless Wide Area Network</w:t>
            </w:r>
          </w:p>
        </w:tc>
      </w:tr>
    </w:tbl>
    <w:p w14:paraId="1AF02A29" w14:textId="77777777" w:rsidR="005F2738" w:rsidRDefault="0015084F">
      <w:pPr>
        <w:pStyle w:val="Heading2"/>
        <w:numPr>
          <w:ilvl w:val="1"/>
          <w:numId w:val="2"/>
        </w:numPr>
      </w:pPr>
      <w:bookmarkStart w:id="136" w:name="__RefHeading___Toc4543_526513179"/>
      <w:bookmarkStart w:id="137" w:name="_Ref507224227"/>
      <w:bookmarkStart w:id="138" w:name="_Toc424093019"/>
      <w:bookmarkStart w:id="139" w:name="_Ref472329724"/>
      <w:bookmarkStart w:id="140" w:name="_Toc284402453"/>
      <w:bookmarkStart w:id="141" w:name="_Toc435604044"/>
      <w:bookmarkEnd w:id="136"/>
      <w:bookmarkEnd w:id="137"/>
      <w:bookmarkEnd w:id="138"/>
      <w:bookmarkEnd w:id="139"/>
      <w:bookmarkEnd w:id="140"/>
      <w:bookmarkEnd w:id="141"/>
      <w:r>
        <w:t>References</w:t>
      </w:r>
    </w:p>
    <w:p w14:paraId="0A8E204B" w14:textId="77777777" w:rsidR="005F2738" w:rsidRDefault="005F2738">
      <w:pPr>
        <w:rPr>
          <w:b/>
        </w:rPr>
      </w:pPr>
    </w:p>
    <w:tbl>
      <w:tblPr>
        <w:tblW w:w="8748" w:type="dxa"/>
        <w:tblInd w:w="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00"/>
        <w:gridCol w:w="1793"/>
        <w:gridCol w:w="6055"/>
      </w:tblGrid>
      <w:tr w:rsidR="005F2738" w14:paraId="59F68568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</w:tcPr>
          <w:p w14:paraId="097995F8" w14:textId="77777777" w:rsidR="005F2738" w:rsidRDefault="0015084F">
            <w:r>
              <w:t>Ref. #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</w:tcPr>
          <w:p w14:paraId="187B11D4" w14:textId="77777777" w:rsidR="005F2738" w:rsidRDefault="0015084F">
            <w:r>
              <w:t>Doc. #</w:t>
            </w:r>
          </w:p>
        </w:tc>
        <w:tc>
          <w:tcPr>
            <w:tcW w:w="6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9999"/>
            <w:tcMar>
              <w:left w:w="63" w:type="dxa"/>
            </w:tcMar>
          </w:tcPr>
          <w:p w14:paraId="4467B779" w14:textId="77777777" w:rsidR="005F2738" w:rsidRDefault="0015084F">
            <w:r>
              <w:t>Document title</w:t>
            </w:r>
          </w:p>
        </w:tc>
      </w:tr>
      <w:tr w:rsidR="005F2738" w14:paraId="285B6C33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168C890" w14:textId="77777777" w:rsidR="005F2738" w:rsidRDefault="0015084F">
            <w:r>
              <w:t>[1]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BE317BB" w14:textId="77777777" w:rsidR="005F2738" w:rsidRDefault="00F01EB2">
            <w:hyperlink r:id="rId8">
              <w:r w:rsidR="0015084F">
                <w:rPr>
                  <w:rStyle w:val="InternetLink"/>
                  <w:vanish/>
                </w:rPr>
                <w:t>4110154</w:t>
              </w:r>
            </w:hyperlink>
          </w:p>
        </w:tc>
        <w:tc>
          <w:tcPr>
            <w:tcW w:w="6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2120520" w14:textId="77777777" w:rsidR="005F2738" w:rsidRDefault="0015084F">
            <w:pPr>
              <w:rPr>
                <w:bCs/>
              </w:rPr>
            </w:pPr>
            <w:r>
              <w:rPr>
                <w:bCs/>
              </w:rPr>
              <w:t>Interface Specification for UMTS AT Commands</w:t>
            </w:r>
          </w:p>
        </w:tc>
      </w:tr>
      <w:tr w:rsidR="005F2738" w14:paraId="05F6A54D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5652B69E" w14:textId="77777777" w:rsidR="005F2738" w:rsidRDefault="0015084F">
            <w:r>
              <w:t>[2]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3E34C049" w14:textId="77777777" w:rsidR="005F2738" w:rsidRDefault="00F01EB2">
            <w:hyperlink r:id="rId9">
              <w:r w:rsidR="0015084F">
                <w:rPr>
                  <w:rStyle w:val="InternetLink"/>
                  <w:vanish/>
                </w:rPr>
                <w:t>4111741</w:t>
              </w:r>
            </w:hyperlink>
          </w:p>
        </w:tc>
        <w:tc>
          <w:tcPr>
            <w:tcW w:w="6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8C19826" w14:textId="77777777" w:rsidR="005F2738" w:rsidRDefault="0015084F">
            <w:pPr>
              <w:rPr>
                <w:bCs/>
              </w:rPr>
            </w:pPr>
            <w:r>
              <w:rPr>
                <w:bCs/>
              </w:rPr>
              <w:t>Interface Specification for MDM9x15 AT Commands</w:t>
            </w:r>
          </w:p>
        </w:tc>
      </w:tr>
      <w:tr w:rsidR="005F2738" w14:paraId="0A2CB30A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23036FD" w14:textId="77777777" w:rsidR="005F2738" w:rsidRDefault="0015084F">
            <w:r>
              <w:t>[3]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EBA74B4" w14:textId="77777777" w:rsidR="005F2738" w:rsidRDefault="00F01EB2">
            <w:hyperlink r:id="rId10">
              <w:r w:rsidR="0015084F">
                <w:rPr>
                  <w:rStyle w:val="InternetLink"/>
                  <w:vanish/>
                </w:rPr>
                <w:t>4112302</w:t>
              </w:r>
            </w:hyperlink>
          </w:p>
        </w:tc>
        <w:tc>
          <w:tcPr>
            <w:tcW w:w="6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21C13B5" w14:textId="77777777" w:rsidR="005F2738" w:rsidRDefault="0015084F">
            <w:pPr>
              <w:rPr>
                <w:bCs/>
              </w:rPr>
            </w:pPr>
            <w:r>
              <w:rPr>
                <w:bCs/>
              </w:rPr>
              <w:t>Interface Specification for M2M AT Commands</w:t>
            </w:r>
          </w:p>
        </w:tc>
      </w:tr>
      <w:tr w:rsidR="005F2738" w14:paraId="0F022D6F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FDD4785" w14:textId="77777777" w:rsidR="005F2738" w:rsidRDefault="0015084F">
            <w:r>
              <w:t>[4]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170DB5B1" w14:textId="77777777" w:rsidR="005F2738" w:rsidRDefault="00F01EB2">
            <w:hyperlink r:id="rId11">
              <w:r w:rsidR="0015084F">
                <w:rPr>
                  <w:rStyle w:val="InternetLink"/>
                  <w:vanish/>
                  <w:lang w:val="en-GB"/>
                </w:rPr>
                <w:t>WM_PLC_F038</w:t>
              </w:r>
            </w:hyperlink>
          </w:p>
        </w:tc>
        <w:tc>
          <w:tcPr>
            <w:tcW w:w="6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03FFFFBA" w14:textId="77777777" w:rsidR="005F2738" w:rsidRDefault="0015084F">
            <w:pPr>
              <w:rPr>
                <w:bCs/>
              </w:rPr>
            </w:pPr>
            <w:r>
              <w:rPr>
                <w:bCs/>
              </w:rPr>
              <w:t>+WDSW AT command Interface Specification</w:t>
            </w:r>
          </w:p>
        </w:tc>
      </w:tr>
      <w:tr w:rsidR="005F2738" w14:paraId="32208310" w14:textId="77777777"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6195AAE7" w14:textId="77777777" w:rsidR="005F2738" w:rsidRDefault="0015084F">
            <w:r>
              <w:t>[5]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45CA46DF" w14:textId="77777777" w:rsidR="005F2738" w:rsidRDefault="0015084F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OMA-TS-LightweightM2M</w:t>
            </w:r>
          </w:p>
        </w:tc>
        <w:tc>
          <w:tcPr>
            <w:tcW w:w="6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7C0DA283" w14:textId="77777777" w:rsidR="005F2738" w:rsidRDefault="0015084F">
            <w:pPr>
              <w:rPr>
                <w:bCs/>
              </w:rPr>
            </w:pPr>
            <w:r>
              <w:rPr>
                <w:bCs/>
              </w:rPr>
              <w:t>Open Mobile Alliance Lightweight Machine to Machine Technical Specification</w:t>
            </w:r>
          </w:p>
        </w:tc>
      </w:tr>
    </w:tbl>
    <w:p w14:paraId="2450BFE0" w14:textId="77777777" w:rsidR="005F2738" w:rsidRDefault="0015084F">
      <w:r>
        <w:br w:type="page"/>
      </w:r>
    </w:p>
    <w:p w14:paraId="48DDBDA8" w14:textId="77777777" w:rsidR="005F2738" w:rsidRDefault="0015084F">
      <w:pPr>
        <w:pStyle w:val="Heading1"/>
        <w:numPr>
          <w:ilvl w:val="0"/>
          <w:numId w:val="2"/>
        </w:numPr>
      </w:pPr>
      <w:bookmarkStart w:id="142" w:name="__RefHeading___Toc4545_526513179"/>
      <w:bookmarkStart w:id="143" w:name="_Toc435604045"/>
      <w:bookmarkStart w:id="144" w:name="_Toc225649824"/>
      <w:bookmarkStart w:id="145" w:name="_Toc284402455"/>
      <w:bookmarkEnd w:id="142"/>
      <w:r>
        <w:lastRenderedPageBreak/>
        <w:t>AT Command</w:t>
      </w:r>
      <w:bookmarkEnd w:id="143"/>
      <w:bookmarkEnd w:id="144"/>
      <w:bookmarkEnd w:id="145"/>
      <w:r>
        <w:t xml:space="preserve"> Documentation Format</w:t>
      </w:r>
    </w:p>
    <w:p w14:paraId="7DC1A23B" w14:textId="77777777" w:rsidR="005F2738" w:rsidRDefault="0015084F">
      <w:r>
        <w:t>This section provides an overview of how the document is architected and provides a template for adding new commands. Please follow this section to ensure the document has a cohesive look and feel.</w:t>
      </w:r>
    </w:p>
    <w:p w14:paraId="0879A739" w14:textId="77777777" w:rsidR="005F2738" w:rsidRDefault="0015084F">
      <w:pPr>
        <w:pStyle w:val="Heading2"/>
        <w:numPr>
          <w:ilvl w:val="1"/>
          <w:numId w:val="2"/>
        </w:numPr>
      </w:pPr>
      <w:bookmarkStart w:id="146" w:name="__RefHeading___Toc4547_526513179"/>
      <w:bookmarkStart w:id="147" w:name="_Toc435604046"/>
      <w:bookmarkEnd w:id="146"/>
      <w:bookmarkEnd w:id="147"/>
      <w:r>
        <w:t>Description</w:t>
      </w:r>
    </w:p>
    <w:p w14:paraId="3E10FDDD" w14:textId="77777777" w:rsidR="005F2738" w:rsidRDefault="0015084F">
      <w:pPr>
        <w:pStyle w:val="BodyText"/>
      </w:pPr>
      <w:r>
        <w:t>Here is how each of the commands is described:</w:t>
      </w:r>
    </w:p>
    <w:p w14:paraId="2CE7DE0E" w14:textId="77777777" w:rsidR="005F2738" w:rsidRDefault="0015084F">
      <w:pPr>
        <w:pStyle w:val="Style1"/>
      </w:pPr>
      <w:r>
        <w:t>Platform</w:t>
      </w:r>
    </w:p>
    <w:p w14:paraId="563E7F99" w14:textId="77777777" w:rsidR="005F2738" w:rsidRDefault="0015084F">
      <w:pPr>
        <w:pStyle w:val="BodyText"/>
      </w:pPr>
      <w:r>
        <w:t>This section describes the platform(s) supporting the command.</w:t>
      </w:r>
    </w:p>
    <w:p w14:paraId="36B1F97C" w14:textId="77777777" w:rsidR="005F2738" w:rsidRDefault="0015084F">
      <w:pPr>
        <w:pStyle w:val="Style1"/>
      </w:pPr>
      <w:r>
        <w:t>Protection Level</w:t>
      </w:r>
    </w:p>
    <w:p w14:paraId="64BCC8E9" w14:textId="77777777" w:rsidR="005F2738" w:rsidRDefault="0015084F">
      <w:pPr>
        <w:pStyle w:val="BodyText"/>
      </w:pPr>
      <w:r>
        <w:t xml:space="preserve">This section indicates the access protection level of the command. If the command is protected, the appropriate AT command must be issued first to unlock it. </w:t>
      </w:r>
    </w:p>
    <w:p w14:paraId="39747BB2" w14:textId="77777777" w:rsidR="005F2738" w:rsidRDefault="0015084F">
      <w:pPr>
        <w:pStyle w:val="BodyText"/>
      </w:pPr>
      <w:r>
        <w:t>Level 1 – Not protected</w:t>
      </w:r>
    </w:p>
    <w:p w14:paraId="44BA2877" w14:textId="77777777" w:rsidR="005F2738" w:rsidRDefault="0015084F">
      <w:pPr>
        <w:pStyle w:val="BodyText"/>
      </w:pPr>
      <w:r>
        <w:t xml:space="preserve">Level 2 – Requires </w:t>
      </w:r>
      <w:proofErr w:type="gramStart"/>
      <w:r>
        <w:t>AT!ENTERCND</w:t>
      </w:r>
      <w:proofErr w:type="gramEnd"/>
      <w:r>
        <w:t xml:space="preserve"> or AT!OPENCND to unlock it</w:t>
      </w:r>
    </w:p>
    <w:p w14:paraId="34AF3E0A" w14:textId="77777777" w:rsidR="005F2738" w:rsidRDefault="0015084F">
      <w:pPr>
        <w:pStyle w:val="BodyText"/>
      </w:pPr>
      <w:r>
        <w:t xml:space="preserve">Level 3 – Requires </w:t>
      </w:r>
      <w:proofErr w:type="gramStart"/>
      <w:r>
        <w:t>AT!UNLOCK</w:t>
      </w:r>
      <w:proofErr w:type="gramEnd"/>
      <w:r>
        <w:t xml:space="preserve"> or AT!OPENLOCK to unlock it</w:t>
      </w:r>
    </w:p>
    <w:p w14:paraId="41EBD32F" w14:textId="77777777" w:rsidR="005F2738" w:rsidRDefault="0015084F">
      <w:pPr>
        <w:pStyle w:val="BodyText"/>
      </w:pPr>
      <w:r>
        <w:t xml:space="preserve">Level 4 – Requires </w:t>
      </w:r>
      <w:proofErr w:type="gramStart"/>
      <w:r>
        <w:t>AT!OPENMEP</w:t>
      </w:r>
      <w:proofErr w:type="gramEnd"/>
      <w:r>
        <w:t xml:space="preserve"> to unlock it</w:t>
      </w:r>
    </w:p>
    <w:p w14:paraId="0F118BD7" w14:textId="77777777" w:rsidR="005F2738" w:rsidRDefault="0015084F">
      <w:pPr>
        <w:pStyle w:val="Style1"/>
        <w:keepNext/>
      </w:pPr>
      <w:r>
        <w:t>Documentation</w:t>
      </w:r>
    </w:p>
    <w:p w14:paraId="2F2E81CF" w14:textId="77777777" w:rsidR="005F2738" w:rsidRDefault="0015084F">
      <w:pPr>
        <w:pStyle w:val="BodyText"/>
      </w:pPr>
      <w:r>
        <w:t>This section indicates which external (customer facing) documents include descriptions of the AT command. New commands are added as &lt;TBD&gt;, and Tech Pubs will update the memo with appropriate documentation identifiers as the commands are added.</w:t>
      </w:r>
    </w:p>
    <w:p w14:paraId="2636BFB6" w14:textId="77777777" w:rsidR="005F2738" w:rsidRDefault="0015084F">
      <w:pPr>
        <w:pStyle w:val="BodyText"/>
      </w:pPr>
      <w:r>
        <w:t>If the command is not to be published externally, developers can mark it as None instead of &lt;TBD&gt;.</w:t>
      </w:r>
    </w:p>
    <w:p w14:paraId="1D6576F8" w14:textId="77777777" w:rsidR="005F2738" w:rsidRDefault="0015084F">
      <w:pPr>
        <w:pStyle w:val="Style1"/>
        <w:keepNext/>
      </w:pPr>
      <w:r>
        <w:t>Requirements Tracking</w:t>
      </w:r>
    </w:p>
    <w:p w14:paraId="5891D75E" w14:textId="77777777" w:rsidR="005F2738" w:rsidRDefault="0015084F">
      <w:pPr>
        <w:pStyle w:val="BodyText"/>
      </w:pPr>
      <w:r>
        <w:t>This section indicates the applicable requirement that was the basis for the AT command.</w:t>
      </w:r>
    </w:p>
    <w:p w14:paraId="6E0011BB" w14:textId="77777777" w:rsidR="005F2738" w:rsidRDefault="0015084F">
      <w:pPr>
        <w:pStyle w:val="Style1"/>
      </w:pPr>
      <w:r>
        <w:t>Applicable Logos</w:t>
      </w:r>
    </w:p>
    <w:tbl>
      <w:tblPr>
        <w:tblW w:w="864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7275"/>
      </w:tblGrid>
      <w:tr w:rsidR="005F2738" w14:paraId="181E4CCB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13B511F2" w14:textId="77777777" w:rsidR="005F2738" w:rsidRDefault="005F2738">
            <w:pPr>
              <w:pStyle w:val="Logo"/>
            </w:pPr>
          </w:p>
        </w:tc>
        <w:tc>
          <w:tcPr>
            <w:tcW w:w="7274" w:type="dxa"/>
            <w:shd w:val="clear" w:color="auto" w:fill="FFFFFF"/>
            <w:vAlign w:val="center"/>
          </w:tcPr>
          <w:p w14:paraId="247E30AE" w14:textId="77777777" w:rsidR="005F2738" w:rsidRDefault="005F2738">
            <w:pPr>
              <w:pStyle w:val="TableBody"/>
            </w:pPr>
          </w:p>
        </w:tc>
      </w:tr>
      <w:tr w:rsidR="005F2738" w14:paraId="097E38DB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5D74C975" w14:textId="77777777" w:rsidR="005F2738" w:rsidRDefault="0015084F">
            <w:r>
              <w:rPr>
                <w:noProof/>
              </w:rPr>
              <w:drawing>
                <wp:inline distT="0" distB="0" distL="0" distR="0" wp14:anchorId="2516CD70" wp14:editId="76D404D2">
                  <wp:extent cx="666750" cy="390525"/>
                  <wp:effectExtent l="0" t="0" r="0" b="0"/>
                  <wp:docPr id="4" name="Picture 8" descr="With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With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shd w:val="clear" w:color="auto" w:fill="FFFFFF"/>
            <w:vAlign w:val="center"/>
          </w:tcPr>
          <w:p w14:paraId="646172CE" w14:textId="77777777" w:rsidR="005F2738" w:rsidRDefault="0015084F">
            <w:pPr>
              <w:pStyle w:val="TableBody"/>
            </w:pPr>
            <w:r>
              <w:t>This picture indicates that a SIM card must be inserted to support the AT command.</w:t>
            </w:r>
          </w:p>
        </w:tc>
      </w:tr>
      <w:tr w:rsidR="005F2738" w14:paraId="118ECD00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4A57F23D" w14:textId="77777777" w:rsidR="005F2738" w:rsidRDefault="0015084F">
            <w:r>
              <w:rPr>
                <w:noProof/>
              </w:rPr>
              <w:drawing>
                <wp:inline distT="0" distB="0" distL="0" distR="0" wp14:anchorId="3EC9E2E7" wp14:editId="62128012">
                  <wp:extent cx="666750" cy="390525"/>
                  <wp:effectExtent l="0" t="0" r="0" b="0"/>
                  <wp:docPr id="5" name="Picture 7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shd w:val="clear" w:color="auto" w:fill="FFFFFF"/>
            <w:vAlign w:val="center"/>
          </w:tcPr>
          <w:p w14:paraId="2AF4EF58" w14:textId="77777777" w:rsidR="005F2738" w:rsidRDefault="0015084F">
            <w:pPr>
              <w:pStyle w:val="TableBody"/>
            </w:pPr>
            <w:r>
              <w:t>This picture indicates that an AT command is supported even if the SIM card is absent.</w:t>
            </w:r>
          </w:p>
        </w:tc>
      </w:tr>
      <w:tr w:rsidR="005F2738" w14:paraId="453028DC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2E5B3E29" w14:textId="77777777" w:rsidR="005F2738" w:rsidRDefault="0015084F">
            <w:r>
              <w:rPr>
                <w:noProof/>
              </w:rPr>
              <w:drawing>
                <wp:inline distT="0" distB="0" distL="0" distR="0" wp14:anchorId="7AC82FAB" wp14:editId="6CD999FF">
                  <wp:extent cx="666750" cy="390525"/>
                  <wp:effectExtent l="0" t="0" r="0" b="0"/>
                  <wp:docPr id="6" name="Picture 6" descr="PI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I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shd w:val="clear" w:color="auto" w:fill="FFFFFF"/>
            <w:vAlign w:val="center"/>
          </w:tcPr>
          <w:p w14:paraId="7D6C7778" w14:textId="77777777" w:rsidR="005F2738" w:rsidRDefault="0015084F">
            <w:pPr>
              <w:pStyle w:val="TableBody"/>
            </w:pPr>
            <w:r>
              <w:t>This picture indicates that the PIN 1 /CHV 1 code must be entered to support the AT command.</w:t>
            </w:r>
          </w:p>
        </w:tc>
      </w:tr>
      <w:tr w:rsidR="005F2738" w14:paraId="1DE5D1C3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639C59E9" w14:textId="77777777" w:rsidR="005F2738" w:rsidRDefault="0015084F">
            <w:r>
              <w:rPr>
                <w:noProof/>
              </w:rPr>
              <w:drawing>
                <wp:inline distT="0" distB="0" distL="0" distR="0" wp14:anchorId="72F5B49C" wp14:editId="571EB0F1">
                  <wp:extent cx="666750" cy="390525"/>
                  <wp:effectExtent l="0" t="0" r="0" b="0"/>
                  <wp:docPr id="7" name="Picture 5" descr="No_pi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No_pi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shd w:val="clear" w:color="auto" w:fill="FFFFFF"/>
            <w:vAlign w:val="center"/>
          </w:tcPr>
          <w:p w14:paraId="00321F42" w14:textId="77777777" w:rsidR="005F2738" w:rsidRDefault="0015084F">
            <w:pPr>
              <w:pStyle w:val="TableBody"/>
            </w:pPr>
            <w:r>
              <w:t>This picture indicates that an AT command is supported even if the PIN 1 /CHV 1 code is not entered.</w:t>
            </w:r>
          </w:p>
        </w:tc>
      </w:tr>
      <w:tr w:rsidR="005F2738" w14:paraId="7F84AF83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14ACF4D2" w14:textId="77777777" w:rsidR="005F2738" w:rsidRDefault="0015084F">
            <w:r>
              <w:rPr>
                <w:noProof/>
              </w:rPr>
              <w:drawing>
                <wp:inline distT="0" distB="0" distL="0" distR="0" wp14:anchorId="4F76F986" wp14:editId="224F59B5">
                  <wp:extent cx="666750" cy="390525"/>
                  <wp:effectExtent l="0" t="0" r="0" b="0"/>
                  <wp:docPr id="8" name="Picture 4" descr="Pin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Pi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shd w:val="clear" w:color="auto" w:fill="FFFFFF"/>
            <w:vAlign w:val="center"/>
          </w:tcPr>
          <w:p w14:paraId="4A38C905" w14:textId="77777777" w:rsidR="005F2738" w:rsidRDefault="0015084F">
            <w:pPr>
              <w:pStyle w:val="TableBody"/>
            </w:pPr>
            <w:r>
              <w:t>This picture indicates that the PIN 2 /CHV 2 code must be entered to support the AT command.</w:t>
            </w:r>
          </w:p>
        </w:tc>
      </w:tr>
      <w:tr w:rsidR="005F2738" w14:paraId="7A44F25F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204E279B" w14:textId="77777777" w:rsidR="005F2738" w:rsidRDefault="0015084F">
            <w:r>
              <w:rPr>
                <w:noProof/>
              </w:rPr>
              <w:drawing>
                <wp:inline distT="0" distB="0" distL="0" distR="0" wp14:anchorId="593127EE" wp14:editId="4DD5B19F">
                  <wp:extent cx="666750" cy="390525"/>
                  <wp:effectExtent l="0" t="0" r="0" b="0"/>
                  <wp:docPr id="9" name="Picture 3" descr="No_pin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No_pi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  <w:shd w:val="clear" w:color="auto" w:fill="FFFFFF"/>
            <w:vAlign w:val="center"/>
          </w:tcPr>
          <w:p w14:paraId="71523840" w14:textId="77777777" w:rsidR="005F2738" w:rsidRDefault="0015084F">
            <w:pPr>
              <w:pStyle w:val="TableBody"/>
            </w:pPr>
            <w:r>
              <w:t>This picture indicates that an AT command is supported even if the PIN 2/CHV 2 code is not entered.</w:t>
            </w:r>
          </w:p>
        </w:tc>
      </w:tr>
      <w:tr w:rsidR="005F2738" w14:paraId="3E64746D" w14:textId="77777777">
        <w:trPr>
          <w:cantSplit/>
          <w:jc w:val="center"/>
        </w:trPr>
        <w:tc>
          <w:tcPr>
            <w:tcW w:w="1365" w:type="dxa"/>
            <w:shd w:val="clear" w:color="auto" w:fill="FFFFFF"/>
            <w:vAlign w:val="center"/>
          </w:tcPr>
          <w:p w14:paraId="421321EB" w14:textId="77777777" w:rsidR="005F2738" w:rsidRDefault="005F2738"/>
        </w:tc>
        <w:tc>
          <w:tcPr>
            <w:tcW w:w="7274" w:type="dxa"/>
            <w:shd w:val="clear" w:color="auto" w:fill="FFFFFF"/>
            <w:vAlign w:val="center"/>
          </w:tcPr>
          <w:p w14:paraId="73091480" w14:textId="77777777" w:rsidR="005F2738" w:rsidRDefault="005F2738">
            <w:pPr>
              <w:pStyle w:val="TableBody"/>
            </w:pPr>
          </w:p>
        </w:tc>
      </w:tr>
    </w:tbl>
    <w:p w14:paraId="2ED3523D" w14:textId="77777777" w:rsidR="005F2738" w:rsidRDefault="0015084F">
      <w:pPr>
        <w:pStyle w:val="Style1"/>
      </w:pPr>
      <w:r>
        <w:t>Description</w:t>
      </w:r>
    </w:p>
    <w:p w14:paraId="7C06C36D" w14:textId="77777777" w:rsidR="005F2738" w:rsidRDefault="0015084F">
      <w:pPr>
        <w:pStyle w:val="BodyText"/>
      </w:pPr>
      <w:r>
        <w:lastRenderedPageBreak/>
        <w:t>This section provides background information and describes the purpose of the command.</w:t>
      </w:r>
    </w:p>
    <w:p w14:paraId="2A842190" w14:textId="77777777" w:rsidR="005F2738" w:rsidRDefault="0015084F">
      <w:pPr>
        <w:pStyle w:val="Style1"/>
      </w:pPr>
      <w:r>
        <w:t>Syntax</w:t>
      </w:r>
    </w:p>
    <w:p w14:paraId="2A08599F" w14:textId="77777777" w:rsidR="005F2738" w:rsidRDefault="0015084F">
      <w:pPr>
        <w:pStyle w:val="BodyText"/>
      </w:pPr>
      <w:r>
        <w:t>This section provides an example of the command in use.  In the case where the command has multiple uses, more than one example is provided.</w:t>
      </w:r>
    </w:p>
    <w:p w14:paraId="1D62E71B" w14:textId="77777777" w:rsidR="005F2738" w:rsidRDefault="0015084F">
      <w:pPr>
        <w:pStyle w:val="Style1"/>
      </w:pPr>
      <w:r>
        <w:t>Parameters and Defined Values</w:t>
      </w:r>
    </w:p>
    <w:p w14:paraId="7648AF14" w14:textId="77777777" w:rsidR="005F2738" w:rsidRDefault="0015084F">
      <w:pPr>
        <w:pStyle w:val="BodyText"/>
      </w:pPr>
      <w:r>
        <w:t>This section describes all parameters and values.</w:t>
      </w:r>
    </w:p>
    <w:p w14:paraId="5D717BEA" w14:textId="77777777" w:rsidR="005F2738" w:rsidRDefault="0015084F">
      <w:pPr>
        <w:pStyle w:val="Style1"/>
      </w:pPr>
      <w:r>
        <w:t>Parameter Storage</w:t>
      </w:r>
    </w:p>
    <w:p w14:paraId="65AB9E57" w14:textId="77777777" w:rsidR="005F2738" w:rsidRDefault="0015084F">
      <w:pPr>
        <w:pStyle w:val="BodyText"/>
      </w:pPr>
      <w:r>
        <w:t>This section presents the command used to store the parameter value and/or the command used to restore the parameter default value.</w:t>
      </w:r>
    </w:p>
    <w:p w14:paraId="03E663C0" w14:textId="77777777" w:rsidR="005F2738" w:rsidRDefault="0015084F">
      <w:pPr>
        <w:pStyle w:val="Style1"/>
      </w:pPr>
      <w:r>
        <w:t>Examples</w:t>
      </w:r>
    </w:p>
    <w:p w14:paraId="388D5EB1" w14:textId="77777777" w:rsidR="005F2738" w:rsidRDefault="0015084F">
      <w:pPr>
        <w:pStyle w:val="BodyText"/>
      </w:pPr>
      <w:r>
        <w:t>This section presents the real use of the described command.</w:t>
      </w:r>
    </w:p>
    <w:p w14:paraId="22769102" w14:textId="77777777" w:rsidR="005F2738" w:rsidRDefault="0015084F">
      <w:pPr>
        <w:pStyle w:val="Style1"/>
      </w:pPr>
      <w:r>
        <w:t>Note</w:t>
      </w:r>
    </w:p>
    <w:p w14:paraId="39A5B200" w14:textId="77777777" w:rsidR="005F2738" w:rsidRDefault="0015084F">
      <w:pPr>
        <w:pStyle w:val="BodyText"/>
      </w:pPr>
      <w:r>
        <w:t>This section can also be included indicating some remarks about the command use.</w:t>
      </w:r>
    </w:p>
    <w:p w14:paraId="24AA6D4A" w14:textId="77777777" w:rsidR="005F2738" w:rsidRDefault="0015084F">
      <w:pPr>
        <w:pStyle w:val="Heading2"/>
        <w:numPr>
          <w:ilvl w:val="1"/>
          <w:numId w:val="2"/>
        </w:numPr>
      </w:pPr>
      <w:bookmarkStart w:id="148" w:name="_Toc435604047"/>
      <w:bookmarkStart w:id="149" w:name="_Toc520879806"/>
      <w:bookmarkStart w:id="150" w:name="_Ref519415357"/>
      <w:bookmarkStart w:id="151" w:name="__RefHeading___Toc4549_526513179"/>
      <w:bookmarkEnd w:id="148"/>
      <w:bookmarkEnd w:id="149"/>
      <w:bookmarkEnd w:id="150"/>
      <w:bookmarkEnd w:id="151"/>
      <w:r>
        <w:t>Syntax and format guidelines</w:t>
      </w:r>
    </w:p>
    <w:p w14:paraId="392F67B5" w14:textId="77777777" w:rsidR="005F2738" w:rsidRDefault="0015084F">
      <w:r>
        <w:t>Please refer to [3] for AT Command naming, format and syntax guidelines.</w:t>
      </w:r>
    </w:p>
    <w:p w14:paraId="6AAA4A97" w14:textId="77777777" w:rsidR="005F2738" w:rsidRDefault="0015084F">
      <w:pPr>
        <w:pStyle w:val="Heading2"/>
        <w:numPr>
          <w:ilvl w:val="1"/>
          <w:numId w:val="2"/>
        </w:numPr>
      </w:pPr>
      <w:bookmarkStart w:id="152" w:name="_Toc435604048"/>
      <w:bookmarkStart w:id="153" w:name="__RefHeading___Toc4551_526513179"/>
      <w:bookmarkEnd w:id="152"/>
      <w:bookmarkEnd w:id="153"/>
      <w:r>
        <w:t>Template</w:t>
      </w:r>
    </w:p>
    <w:p w14:paraId="21FC79C5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415"/>
        <w:gridCol w:w="3707"/>
      </w:tblGrid>
      <w:tr w:rsidR="005F2738" w14:paraId="66E5A9D3" w14:textId="77777777">
        <w:trPr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6DD83828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1AEF3C36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180241C3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3B0E510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4504F63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All commercial releases</w:t>
            </w:r>
          </w:p>
        </w:tc>
      </w:tr>
      <w:tr w:rsidR="005F2738" w14:paraId="14BDF035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9A1A38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90BCCD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All commercial releases</w:t>
            </w:r>
          </w:p>
        </w:tc>
      </w:tr>
      <w:tr w:rsidR="005F2738" w14:paraId="6A9D0A3F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5B4D92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5FB73FA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All commercial releases</w:t>
            </w:r>
          </w:p>
        </w:tc>
      </w:tr>
      <w:tr w:rsidR="005F2738" w14:paraId="43A9A59B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59EF73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E7EDB23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All commercial releases</w:t>
            </w:r>
          </w:p>
        </w:tc>
      </w:tr>
      <w:tr w:rsidR="005F2738" w14:paraId="1FAE4C1B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E43079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C88303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All commercial releases</w:t>
            </w:r>
          </w:p>
        </w:tc>
      </w:tr>
      <w:tr w:rsidR="005F2738" w14:paraId="54324119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CAA5C0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E998FE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All commercial releases</w:t>
            </w:r>
          </w:p>
        </w:tc>
      </w:tr>
    </w:tbl>
    <w:p w14:paraId="26F82E0E" w14:textId="77777777" w:rsidR="005F2738" w:rsidRDefault="005F2738">
      <w:pPr>
        <w:pStyle w:val="BodyText"/>
      </w:pPr>
    </w:p>
    <w:p w14:paraId="1A0B9DFD" w14:textId="77777777" w:rsidR="005F2738" w:rsidRDefault="0015084F">
      <w:pPr>
        <w:pStyle w:val="Style1"/>
        <w:keepNext/>
      </w:pPr>
      <w:r>
        <w:t>Protection Level</w:t>
      </w:r>
    </w:p>
    <w:p w14:paraId="4AB8B0A7" w14:textId="77777777" w:rsidR="005F2738" w:rsidRDefault="0015084F">
      <w:pPr>
        <w:pStyle w:val="BodyText"/>
      </w:pPr>
      <w:r>
        <w:t>Level 1</w:t>
      </w:r>
    </w:p>
    <w:p w14:paraId="2A5DC3EC" w14:textId="77777777" w:rsidR="005F2738" w:rsidRDefault="0015084F">
      <w:pPr>
        <w:pStyle w:val="Style1"/>
        <w:keepNext/>
      </w:pPr>
      <w:r>
        <w:t>Documentation</w:t>
      </w:r>
    </w:p>
    <w:p w14:paraId="6A31F29F" w14:textId="77777777" w:rsidR="005F2738" w:rsidRDefault="0015084F">
      <w:pPr>
        <w:pStyle w:val="BodyText"/>
      </w:pPr>
      <w:r>
        <w:t>&lt;TBD&gt;</w:t>
      </w:r>
    </w:p>
    <w:p w14:paraId="1935BF51" w14:textId="77777777" w:rsidR="005F2738" w:rsidRDefault="0015084F">
      <w:pPr>
        <w:pStyle w:val="Style1"/>
        <w:keepNext/>
      </w:pPr>
      <w:r>
        <w:t>Requirements Tracking</w:t>
      </w:r>
    </w:p>
    <w:tbl>
      <w:tblPr>
        <w:tblW w:w="83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4429"/>
        <w:gridCol w:w="3901"/>
      </w:tblGrid>
      <w:tr w:rsidR="005F2738" w14:paraId="32958D13" w14:textId="77777777">
        <w:trPr>
          <w:jc w:val="center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3DF93C13" w14:textId="77777777" w:rsidR="005F2738" w:rsidRDefault="0015084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Carrier/Customer</w:t>
            </w:r>
          </w:p>
        </w:tc>
        <w:tc>
          <w:tcPr>
            <w:tcW w:w="3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1D8280D7" w14:textId="77777777" w:rsidR="005F2738" w:rsidRDefault="0015084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Specification/Section</w:t>
            </w:r>
          </w:p>
        </w:tc>
      </w:tr>
      <w:tr w:rsidR="005F2738" w14:paraId="7933C825" w14:textId="77777777">
        <w:trPr>
          <w:jc w:val="center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E51EAFE" w14:textId="77777777" w:rsidR="005F2738" w:rsidRDefault="0015084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None</w:t>
            </w:r>
          </w:p>
        </w:tc>
        <w:tc>
          <w:tcPr>
            <w:tcW w:w="3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7B0EAFE" w14:textId="77777777" w:rsidR="005F2738" w:rsidRDefault="0015084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52922448" w14:textId="77777777" w:rsidR="005F2738" w:rsidRDefault="005F2738"/>
    <w:p w14:paraId="4B86CD46" w14:textId="77777777" w:rsidR="005F2738" w:rsidRDefault="0015084F">
      <w:r>
        <w:t>[Omit section if not needed.]</w:t>
      </w:r>
    </w:p>
    <w:p w14:paraId="0D7DDE95" w14:textId="77777777" w:rsidR="005F2738" w:rsidRDefault="0015084F">
      <w:pPr>
        <w:pStyle w:val="Style1"/>
        <w:keepNext/>
      </w:pPr>
      <w:r>
        <w:t>Applicable Logos</w:t>
      </w:r>
    </w:p>
    <w:tbl>
      <w:tblPr>
        <w:tblW w:w="48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  <w:gridCol w:w="1148"/>
        <w:gridCol w:w="1276"/>
        <w:gridCol w:w="1226"/>
      </w:tblGrid>
      <w:tr w:rsidR="005F2738" w14:paraId="57FA5C03" w14:textId="77777777">
        <w:tc>
          <w:tcPr>
            <w:tcW w:w="1188" w:type="dxa"/>
            <w:shd w:val="clear" w:color="auto" w:fill="FFFFFF"/>
          </w:tcPr>
          <w:p w14:paraId="30D0C00A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1A0C0AA3" wp14:editId="5B00DBF1">
                  <wp:extent cx="666750" cy="390525"/>
                  <wp:effectExtent l="0" t="0" r="0" b="0"/>
                  <wp:docPr id="10" name="Picture 17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7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shd w:val="clear" w:color="auto" w:fill="FFFFFF"/>
          </w:tcPr>
          <w:p w14:paraId="5364052A" w14:textId="77777777" w:rsidR="005F2738" w:rsidRDefault="005F2738">
            <w:pPr>
              <w:pStyle w:val="Logo"/>
            </w:pPr>
          </w:p>
        </w:tc>
        <w:tc>
          <w:tcPr>
            <w:tcW w:w="1276" w:type="dxa"/>
            <w:shd w:val="clear" w:color="auto" w:fill="FFFFFF"/>
          </w:tcPr>
          <w:p w14:paraId="3F270BAD" w14:textId="77777777" w:rsidR="005F2738" w:rsidRDefault="005F2738">
            <w:pPr>
              <w:pStyle w:val="Logo"/>
            </w:pPr>
          </w:p>
        </w:tc>
        <w:tc>
          <w:tcPr>
            <w:tcW w:w="1226" w:type="dxa"/>
            <w:shd w:val="clear" w:color="auto" w:fill="FFFFFF"/>
          </w:tcPr>
          <w:p w14:paraId="57F7C982" w14:textId="77777777" w:rsidR="005F2738" w:rsidRDefault="005F2738">
            <w:pPr>
              <w:pStyle w:val="Logo"/>
            </w:pPr>
          </w:p>
        </w:tc>
      </w:tr>
    </w:tbl>
    <w:p w14:paraId="3AA8CC7C" w14:textId="77777777" w:rsidR="005F2738" w:rsidRDefault="0015084F">
      <w:pPr>
        <w:pStyle w:val="Style1"/>
        <w:keepNext/>
      </w:pPr>
      <w:r>
        <w:lastRenderedPageBreak/>
        <w:t>Description</w:t>
      </w:r>
    </w:p>
    <w:p w14:paraId="78B99260" w14:textId="77777777" w:rsidR="005F2738" w:rsidRDefault="0015084F">
      <w:pPr>
        <w:pStyle w:val="BodyText"/>
      </w:pPr>
      <w:r>
        <w:t>Detailed description of the purpose/function of the command</w:t>
      </w:r>
    </w:p>
    <w:p w14:paraId="02316B35" w14:textId="77777777" w:rsidR="005F2738" w:rsidRDefault="0015084F">
      <w:pPr>
        <w:pStyle w:val="Style1"/>
        <w:keepNext/>
        <w:keepLines/>
      </w:pPr>
      <w:r>
        <w:t>Syntax</w:t>
      </w:r>
    </w:p>
    <w:p w14:paraId="3CEA8D52" w14:textId="77777777" w:rsidR="005F2738" w:rsidRDefault="0015084F">
      <w:pPr>
        <w:pStyle w:val="Bulleted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[For &lt;param1&gt;= </w:t>
      </w:r>
      <w:proofErr w:type="spellStart"/>
      <w:proofErr w:type="gramStart"/>
      <w:r>
        <w:rPr>
          <w:lang w:val="fr-FR"/>
        </w:rPr>
        <w:t>x,y</w:t>
      </w:r>
      <w:proofErr w:type="spellEnd"/>
      <w:proofErr w:type="gramEnd"/>
      <w:r>
        <w:rPr>
          <w:lang w:val="fr-FR"/>
        </w:rPr>
        <w:t>]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2286C308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D3C5E0F" w14:textId="77777777" w:rsidR="005F2738" w:rsidRDefault="0015084F">
            <w:pPr>
              <w:pStyle w:val="syntaxcommand"/>
              <w:ind w:left="708" w:hanging="708"/>
            </w:pPr>
            <w:r>
              <w:rPr>
                <w:rFonts w:ascii="Helvetica" w:hAnsi="Helvetica"/>
                <w:color w:val="3D3E40"/>
              </w:rPr>
              <w:t>Action co</w:t>
            </w:r>
            <w:r>
              <w:rPr>
                <w:rFonts w:ascii="Helvetica" w:hAnsi="Helvetica"/>
                <w:color w:val="000000"/>
              </w:rPr>
              <w:t>mma</w:t>
            </w:r>
            <w:r>
              <w:rPr>
                <w:rFonts w:ascii="Helvetica" w:hAnsi="Helvetica"/>
                <w:color w:val="3D3E40"/>
              </w:rPr>
              <w:t>nd</w:t>
            </w:r>
          </w:p>
          <w:p w14:paraId="5FF112B4" w14:textId="77777777" w:rsidR="005F2738" w:rsidRDefault="0015084F">
            <w:pPr>
              <w:pStyle w:val="command"/>
            </w:pPr>
            <w:proofErr w:type="spellStart"/>
            <w:proofErr w:type="gramStart"/>
            <w:r>
              <w:t>AT!name</w:t>
            </w:r>
            <w:proofErr w:type="spellEnd"/>
            <w:proofErr w:type="gramEnd"/>
            <w:r>
              <w:t>=&lt;param1</w:t>
            </w:r>
            <w:r>
              <w:rPr>
                <w:color w:val="000000"/>
              </w:rPr>
              <w:t>&gt;,&lt;param2</w:t>
            </w:r>
            <w:r>
              <w:t>&gt;</w:t>
            </w:r>
          </w:p>
          <w:p w14:paraId="3E677881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26F4DF67" w14:textId="77777777" w:rsidR="005F2738" w:rsidRDefault="0015084F">
      <w:pPr>
        <w:pStyle w:val="Bulleted"/>
        <w:numPr>
          <w:ilvl w:val="0"/>
          <w:numId w:val="4"/>
        </w:numPr>
        <w:rPr>
          <w:lang w:val="fr-FR"/>
        </w:rPr>
      </w:pPr>
      <w:r>
        <w:rPr>
          <w:lang w:val="fr-FR"/>
        </w:rPr>
        <w:t>[For &lt;param1&gt;= z]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34D34B3B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B2B2F90" w14:textId="77777777" w:rsidR="005F2738" w:rsidRDefault="0015084F">
            <w:pPr>
              <w:pStyle w:val="syntaxcommand"/>
              <w:ind w:left="708" w:hanging="708"/>
            </w:pPr>
            <w:r>
              <w:rPr>
                <w:rFonts w:ascii="Helvetica" w:hAnsi="Helvetica"/>
                <w:color w:val="3D3E40"/>
              </w:rPr>
              <w:t>Action co</w:t>
            </w:r>
            <w:r>
              <w:rPr>
                <w:rFonts w:ascii="Helvetica" w:hAnsi="Helvetica"/>
                <w:color w:val="000000"/>
              </w:rPr>
              <w:t>mma</w:t>
            </w:r>
            <w:r>
              <w:rPr>
                <w:rFonts w:ascii="Helvetica" w:hAnsi="Helvetica"/>
                <w:color w:val="3D3E40"/>
              </w:rPr>
              <w:t>nd</w:t>
            </w:r>
          </w:p>
          <w:p w14:paraId="62CC632E" w14:textId="77777777" w:rsidR="005F2738" w:rsidRDefault="0015084F">
            <w:pPr>
              <w:pStyle w:val="command"/>
            </w:pPr>
            <w:proofErr w:type="spellStart"/>
            <w:proofErr w:type="gramStart"/>
            <w:r>
              <w:t>AT!name</w:t>
            </w:r>
            <w:proofErr w:type="spellEnd"/>
            <w:proofErr w:type="gramEnd"/>
            <w:r>
              <w:t>=&lt;param1&gt;,&lt;param3&gt;[,&lt;param4&gt;]</w:t>
            </w:r>
          </w:p>
          <w:p w14:paraId="5605BA92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28F9E842" w14:textId="77777777" w:rsidR="005F2738" w:rsidRDefault="005F2738"/>
    <w:p w14:paraId="164FECF1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6977E414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3419F89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Read command</w:t>
            </w:r>
          </w:p>
          <w:p w14:paraId="57921745" w14:textId="77777777" w:rsidR="005F2738" w:rsidRDefault="0015084F">
            <w:pPr>
              <w:pStyle w:val="command"/>
            </w:pPr>
            <w:proofErr w:type="spellStart"/>
            <w:proofErr w:type="gramStart"/>
            <w:r>
              <w:t>AT!name</w:t>
            </w:r>
            <w:proofErr w:type="spellEnd"/>
            <w:proofErr w:type="gramEnd"/>
            <w:r>
              <w:t>?</w:t>
            </w:r>
          </w:p>
          <w:p w14:paraId="1A939D5E" w14:textId="77777777" w:rsidR="005F2738" w:rsidRDefault="0015084F">
            <w:pPr>
              <w:pStyle w:val="commandreponse"/>
              <w:spacing w:after="0"/>
            </w:pPr>
            <w:proofErr w:type="gramStart"/>
            <w:r>
              <w:t>!name</w:t>
            </w:r>
            <w:proofErr w:type="gramEnd"/>
            <w:r>
              <w:t>: x,&lt;param2&gt;</w:t>
            </w:r>
          </w:p>
          <w:p w14:paraId="2C08D6D2" w14:textId="77777777" w:rsidR="005F2738" w:rsidRDefault="0015084F">
            <w:pPr>
              <w:pStyle w:val="commandreponse"/>
              <w:spacing w:after="0"/>
            </w:pPr>
            <w:proofErr w:type="gramStart"/>
            <w:r>
              <w:t>!name</w:t>
            </w:r>
            <w:proofErr w:type="gramEnd"/>
            <w:r>
              <w:t>: y,&lt;param2&gt;</w:t>
            </w:r>
          </w:p>
          <w:p w14:paraId="6A260E8D" w14:textId="77777777" w:rsidR="005F2738" w:rsidRDefault="0015084F">
            <w:pPr>
              <w:pStyle w:val="commandreponse"/>
              <w:spacing w:after="0"/>
              <w:rPr>
                <w:lang w:val="da"/>
              </w:rPr>
            </w:pPr>
            <w:r>
              <w:rPr>
                <w:lang w:val="da"/>
              </w:rPr>
              <w:t>!name: z,&lt;param3&gt;[,&lt;param4&gt;]</w:t>
            </w:r>
          </w:p>
          <w:p w14:paraId="51093660" w14:textId="77777777" w:rsidR="005F2738" w:rsidRDefault="0015084F">
            <w:pPr>
              <w:pStyle w:val="TableCommandresult"/>
              <w:keepNext/>
              <w:keepLines/>
            </w:pPr>
            <w:r>
              <w:t>OK</w:t>
            </w:r>
          </w:p>
        </w:tc>
      </w:tr>
    </w:tbl>
    <w:p w14:paraId="3775BFFD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4E6B06F4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B5315E4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7D7BA284" w14:textId="77777777" w:rsidR="005F2738" w:rsidRDefault="0015084F">
            <w:pPr>
              <w:pStyle w:val="command"/>
            </w:pPr>
            <w:proofErr w:type="spellStart"/>
            <w:proofErr w:type="gramStart"/>
            <w:r>
              <w:t>AT!name</w:t>
            </w:r>
            <w:proofErr w:type="spellEnd"/>
            <w:proofErr w:type="gramEnd"/>
            <w:r>
              <w:t>=?</w:t>
            </w:r>
          </w:p>
          <w:p w14:paraId="0B16A83A" w14:textId="77777777" w:rsidR="005F2738" w:rsidRDefault="0015084F">
            <w:pPr>
              <w:pStyle w:val="commandreponse"/>
            </w:pPr>
            <w:proofErr w:type="gramStart"/>
            <w:r>
              <w:t>!name</w:t>
            </w:r>
            <w:proofErr w:type="gramEnd"/>
            <w:r>
              <w:t>: (list of supported &lt;param1&gt;s),(list of supported &lt;param2&gt;s)</w:t>
            </w:r>
          </w:p>
          <w:p w14:paraId="7F407FB9" w14:textId="77777777" w:rsidR="005F2738" w:rsidRDefault="0015084F">
            <w:pPr>
              <w:pStyle w:val="commandreponse"/>
            </w:pPr>
            <w:proofErr w:type="gramStart"/>
            <w:r>
              <w:t>[!name</w:t>
            </w:r>
            <w:proofErr w:type="gramEnd"/>
            <w:r>
              <w:t>: &lt;param1&gt;,(list of supported &lt;param3&gt;s),(list of supported &lt;param3&gt;s)]</w:t>
            </w:r>
          </w:p>
          <w:p w14:paraId="6870E76C" w14:textId="77777777" w:rsidR="005F2738" w:rsidRDefault="0015084F">
            <w:pPr>
              <w:pStyle w:val="TableCommandresult"/>
              <w:keepLines/>
            </w:pPr>
            <w:r>
              <w:t>OK</w:t>
            </w:r>
          </w:p>
        </w:tc>
      </w:tr>
    </w:tbl>
    <w:p w14:paraId="7AF6ADFB" w14:textId="77777777" w:rsidR="005F2738" w:rsidRDefault="005F2738"/>
    <w:p w14:paraId="647D733D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2"/>
        <w:gridCol w:w="6337"/>
        <w:gridCol w:w="276"/>
      </w:tblGrid>
      <w:tr w:rsidR="005F2738" w14:paraId="6C7824E8" w14:textId="77777777">
        <w:trPr>
          <w:cantSplit/>
        </w:trPr>
        <w:tc>
          <w:tcPr>
            <w:tcW w:w="2095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BBACB25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&lt;param1&gt;:</w:t>
            </w:r>
          </w:p>
        </w:tc>
        <w:tc>
          <w:tcPr>
            <w:tcW w:w="6544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8101812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Description of &lt;param1&gt;</w:t>
            </w:r>
          </w:p>
        </w:tc>
      </w:tr>
      <w:tr w:rsidR="005F2738" w14:paraId="74AB5A81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82CC53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897201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B7841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x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352A5B1" w14:textId="77777777" w:rsidR="005F2738" w:rsidRDefault="005F2738">
            <w:pPr>
              <w:pStyle w:val="Parameter"/>
            </w:pPr>
          </w:p>
        </w:tc>
      </w:tr>
      <w:tr w:rsidR="005F2738" w14:paraId="4585F43C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CBBF39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17C8A8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1DBFA9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y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F297BFB" w14:textId="77777777" w:rsidR="005F2738" w:rsidRDefault="005F2738">
            <w:pPr>
              <w:pStyle w:val="Parameter"/>
            </w:pPr>
          </w:p>
        </w:tc>
      </w:tr>
      <w:tr w:rsidR="005F2738" w14:paraId="6D76BD2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EF76BC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4EEF93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z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DB0B0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z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44385F4" w14:textId="77777777" w:rsidR="005F2738" w:rsidRDefault="005F2738">
            <w:pPr>
              <w:pStyle w:val="Parameter"/>
            </w:pPr>
          </w:p>
        </w:tc>
      </w:tr>
      <w:tr w:rsidR="005F2738" w14:paraId="0A673D1C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F426C82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&lt;param2&gt;: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3249A90B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Description of &lt;param2&gt;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EE6E18A" w14:textId="77777777" w:rsidR="005F2738" w:rsidRDefault="005F2738">
            <w:pPr>
              <w:pStyle w:val="Parameter"/>
            </w:pPr>
          </w:p>
        </w:tc>
      </w:tr>
      <w:tr w:rsidR="005F2738" w14:paraId="3DEA3A5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5A003B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6BB1AD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302372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a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70B773D" w14:textId="77777777" w:rsidR="005F2738" w:rsidRDefault="005F2738">
            <w:pPr>
              <w:pStyle w:val="Parameter"/>
            </w:pPr>
          </w:p>
        </w:tc>
      </w:tr>
      <w:tr w:rsidR="005F2738" w14:paraId="063F6E53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DCD445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6C3BFE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EA5FC4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b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CAFC58" w14:textId="77777777" w:rsidR="005F2738" w:rsidRDefault="005F2738">
            <w:pPr>
              <w:pStyle w:val="Parameter"/>
            </w:pPr>
          </w:p>
        </w:tc>
      </w:tr>
      <w:tr w:rsidR="005F2738" w14:paraId="4C1D87DE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A781C07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&lt;param3&gt;: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7CD80E8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Description of &lt;param3&gt;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7B1D3F8" w14:textId="77777777" w:rsidR="005F2738" w:rsidRDefault="005F2738">
            <w:pPr>
              <w:pStyle w:val="Parameter"/>
            </w:pPr>
          </w:p>
        </w:tc>
      </w:tr>
      <w:tr w:rsidR="005F2738" w14:paraId="20DA680E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3F2210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AE9A0B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C6AB6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f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3A94C21" w14:textId="77777777" w:rsidR="005F2738" w:rsidRDefault="005F2738">
            <w:pPr>
              <w:pStyle w:val="Parameter"/>
            </w:pPr>
          </w:p>
        </w:tc>
      </w:tr>
      <w:tr w:rsidR="005F2738" w14:paraId="6B188CFD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5D6A14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5F6D40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g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92FD35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Definition of value g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BE4E2" w14:textId="77777777" w:rsidR="005F2738" w:rsidRDefault="005F2738">
            <w:pPr>
              <w:pStyle w:val="Parameter"/>
            </w:pPr>
          </w:p>
        </w:tc>
      </w:tr>
      <w:tr w:rsidR="005F2738" w14:paraId="5B184C9E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7E5AC6A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&lt;param4&gt;: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42491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Description of &lt;param4&gt;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CCBA225" w14:textId="77777777" w:rsidR="005F2738" w:rsidRDefault="005F2738">
            <w:pPr>
              <w:pStyle w:val="Parameter"/>
            </w:pPr>
          </w:p>
        </w:tc>
      </w:tr>
      <w:tr w:rsidR="005F2738" w14:paraId="29F2C761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4E4027E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FFFFFF"/>
            <w:tcMar>
              <w:left w:w="40" w:type="dxa"/>
            </w:tcMar>
          </w:tcPr>
          <w:p w14:paraId="0E46E4D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2" w:space="0" w:color="00000A"/>
            </w:tcBorders>
            <w:shd w:val="clear" w:color="auto" w:fill="FFFFFF"/>
            <w:tcMar>
              <w:left w:w="70" w:type="dxa"/>
            </w:tcMar>
          </w:tcPr>
          <w:p w14:paraId="50C4E5FD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Description of 0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CB8005D" w14:textId="77777777" w:rsidR="005F2738" w:rsidRDefault="005F2738">
            <w:pPr>
              <w:pStyle w:val="Parameter"/>
            </w:pPr>
          </w:p>
        </w:tc>
      </w:tr>
      <w:tr w:rsidR="005F2738" w14:paraId="2DF646F0" w14:textId="77777777">
        <w:trPr>
          <w:cantSplit/>
        </w:trPr>
        <w:tc>
          <w:tcPr>
            <w:tcW w:w="698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61D794A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</w:tcBorders>
            <w:shd w:val="clear" w:color="auto" w:fill="FFFFFF"/>
            <w:tcMar>
              <w:left w:w="40" w:type="dxa"/>
            </w:tcMar>
          </w:tcPr>
          <w:p w14:paraId="266F92C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  <w:tcMar>
              <w:left w:w="70" w:type="dxa"/>
            </w:tcMar>
          </w:tcPr>
          <w:p w14:paraId="215EC5A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Description of 1</w:t>
            </w:r>
          </w:p>
        </w:tc>
        <w:tc>
          <w:tcPr>
            <w:tcW w:w="273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4BD10D41" w14:textId="77777777" w:rsidR="005F2738" w:rsidRDefault="005F2738">
            <w:pPr>
              <w:pStyle w:val="Parameter"/>
            </w:pPr>
          </w:p>
        </w:tc>
      </w:tr>
    </w:tbl>
    <w:p w14:paraId="5C0C343C" w14:textId="77777777" w:rsidR="005F2738" w:rsidRDefault="005F2738"/>
    <w:p w14:paraId="5B3CD3D6" w14:textId="77777777" w:rsidR="005F2738" w:rsidRDefault="0015084F">
      <w:pPr>
        <w:pStyle w:val="Style1"/>
        <w:keepNext/>
        <w:keepLines/>
      </w:pPr>
      <w:bookmarkStart w:id="154" w:name="_Toc254698447"/>
      <w:bookmarkEnd w:id="154"/>
      <w:r>
        <w:t>Parameter Storage</w:t>
      </w:r>
    </w:p>
    <w:p w14:paraId="4797A41D" w14:textId="77777777" w:rsidR="005F2738" w:rsidRDefault="005F2738"/>
    <w:p w14:paraId="1F7FD18A" w14:textId="77777777" w:rsidR="005F2738" w:rsidRDefault="0015084F">
      <w:pPr>
        <w:pStyle w:val="Style1"/>
        <w:keepNext/>
        <w:keepLines/>
      </w:pPr>
      <w:bookmarkStart w:id="155" w:name="_Toc254698448"/>
      <w:bookmarkEnd w:id="155"/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3331C9B0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2B2B2"/>
            <w:tcMar>
              <w:left w:w="80" w:type="dxa"/>
            </w:tcMar>
          </w:tcPr>
          <w:p w14:paraId="05966F48" w14:textId="77777777" w:rsidR="005F2738" w:rsidRDefault="0015084F">
            <w:pPr>
              <w:pStyle w:val="TableRowHead"/>
              <w:keepLines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2B2B2"/>
            <w:tcMar>
              <w:left w:w="80" w:type="dxa"/>
            </w:tcMar>
          </w:tcPr>
          <w:p w14:paraId="7737CFF4" w14:textId="77777777" w:rsidR="005F2738" w:rsidRDefault="0015084F">
            <w:pPr>
              <w:pStyle w:val="TableRowHead"/>
              <w:keepLines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42BF774B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8133D22" w14:textId="77777777" w:rsidR="005F2738" w:rsidRDefault="0015084F">
            <w:pPr>
              <w:pStyle w:val="command"/>
            </w:pPr>
            <w:proofErr w:type="spellStart"/>
            <w:proofErr w:type="gramStart"/>
            <w:r>
              <w:t>AT!name</w:t>
            </w:r>
            <w:proofErr w:type="spellEnd"/>
            <w:proofErr w:type="gramEnd"/>
            <w:r>
              <w:t>=?</w:t>
            </w:r>
          </w:p>
          <w:p w14:paraId="351CECD0" w14:textId="77777777" w:rsidR="005F2738" w:rsidRDefault="005F2738">
            <w:pPr>
              <w:pStyle w:val="notetable"/>
              <w:keepLines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1B5A887" w14:textId="77777777" w:rsidR="005F2738" w:rsidRDefault="0015084F">
            <w:pPr>
              <w:pStyle w:val="commandreponse"/>
              <w:spacing w:after="0"/>
            </w:pPr>
            <w:proofErr w:type="gramStart"/>
            <w:r>
              <w:t>!name</w:t>
            </w:r>
            <w:proofErr w:type="gramEnd"/>
            <w:r>
              <w:t>: (</w:t>
            </w:r>
            <w:proofErr w:type="spellStart"/>
            <w:r>
              <w:t>x,y</w:t>
            </w:r>
            <w:proofErr w:type="spellEnd"/>
            <w:r>
              <w:t>),(</w:t>
            </w:r>
            <w:proofErr w:type="spellStart"/>
            <w:r>
              <w:t>a,b</w:t>
            </w:r>
            <w:proofErr w:type="spellEnd"/>
            <w:r>
              <w:t>)</w:t>
            </w:r>
            <w:r>
              <w:br/>
              <w:t>!name: z,(</w:t>
            </w:r>
            <w:proofErr w:type="spellStart"/>
            <w:r>
              <w:t>f,g</w:t>
            </w:r>
            <w:proofErr w:type="spellEnd"/>
            <w:r>
              <w:t>),(0-1)</w:t>
            </w:r>
          </w:p>
          <w:p w14:paraId="210F0907" w14:textId="77777777" w:rsidR="005F2738" w:rsidRDefault="005F2738">
            <w:pPr>
              <w:pStyle w:val="commandreponse"/>
              <w:spacing w:after="0"/>
            </w:pPr>
          </w:p>
          <w:p w14:paraId="58DA1E0B" w14:textId="77777777" w:rsidR="005F2738" w:rsidRDefault="0015084F">
            <w:pPr>
              <w:pStyle w:val="commandreponse"/>
              <w:spacing w:after="0"/>
            </w:pPr>
            <w:r>
              <w:t>OK</w:t>
            </w:r>
          </w:p>
        </w:tc>
      </w:tr>
      <w:tr w:rsidR="005F2738" w14:paraId="29DD4953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6505648" w14:textId="77777777" w:rsidR="005F2738" w:rsidRDefault="0015084F">
            <w:pPr>
              <w:pStyle w:val="command"/>
            </w:pPr>
            <w:r>
              <w:t>AT+WDSC?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30AE06D" w14:textId="77777777" w:rsidR="005F2738" w:rsidRDefault="0015084F">
            <w:pPr>
              <w:pStyle w:val="commandreponse"/>
              <w:spacing w:after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!name</w:t>
            </w:r>
            <w:proofErr w:type="gram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x,b</w:t>
            </w:r>
            <w:proofErr w:type="spellEnd"/>
            <w:r>
              <w:rPr>
                <w:lang w:val="en-GB"/>
              </w:rPr>
              <w:br/>
              <w:t xml:space="preserve">!name: </w:t>
            </w:r>
            <w:proofErr w:type="spellStart"/>
            <w:r>
              <w:rPr>
                <w:lang w:val="en-GB"/>
              </w:rPr>
              <w:t>y,a</w:t>
            </w:r>
            <w:proofErr w:type="spellEnd"/>
            <w:r>
              <w:rPr>
                <w:lang w:val="en-GB"/>
              </w:rPr>
              <w:br/>
              <w:t>!name: z,f,0</w:t>
            </w:r>
            <w:r>
              <w:rPr>
                <w:lang w:val="en-GB"/>
              </w:rPr>
              <w:br/>
            </w:r>
          </w:p>
          <w:p w14:paraId="23506807" w14:textId="77777777" w:rsidR="005F2738" w:rsidRDefault="0015084F">
            <w:pPr>
              <w:pStyle w:val="commandreponse"/>
              <w:spacing w:after="0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EB39162" w14:textId="77777777" w:rsidR="005F2738" w:rsidRDefault="0015084F">
            <w:pPr>
              <w:pStyle w:val="commandreponse"/>
              <w:rPr>
                <w:rFonts w:ascii="Zurich Ex BT" w:hAnsi="Zurich Ex BT"/>
                <w:i/>
                <w:sz w:val="16"/>
                <w:szCs w:val="16"/>
                <w:lang w:val="en-GB"/>
              </w:rPr>
            </w:pPr>
            <w:r>
              <w:rPr>
                <w:rFonts w:ascii="Zurich Ex BT" w:hAnsi="Zurich Ex BT"/>
                <w:i/>
                <w:sz w:val="16"/>
                <w:szCs w:val="16"/>
                <w:lang w:val="en-GB"/>
              </w:rPr>
              <w:t>Note: All modes are deactivated except retry mode which used the default timers</w:t>
            </w:r>
          </w:p>
        </w:tc>
      </w:tr>
      <w:tr w:rsidR="005F2738" w14:paraId="644986E7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952BE22" w14:textId="77777777" w:rsidR="005F2738" w:rsidRDefault="0015084F">
            <w:pPr>
              <w:pStyle w:val="command"/>
            </w:pPr>
            <w:r>
              <w:t>AT+WDSC=</w:t>
            </w:r>
            <w:proofErr w:type="spellStart"/>
            <w:proofErr w:type="gramStart"/>
            <w:r>
              <w:t>x,a</w:t>
            </w:r>
            <w:proofErr w:type="spellEnd"/>
            <w:proofErr w:type="gramEnd"/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654F50B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5F2738" w14:paraId="41D67C0A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12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3C938F0" w14:textId="77777777" w:rsidR="005F2738" w:rsidRDefault="0015084F">
            <w:pPr>
              <w:pStyle w:val="command"/>
            </w:pPr>
            <w:r>
              <w:t>AT+WDSC?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12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99A340B" w14:textId="77777777" w:rsidR="005F2738" w:rsidRDefault="0015084F">
            <w:pPr>
              <w:pStyle w:val="commandreponse"/>
              <w:spacing w:after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!name</w:t>
            </w:r>
            <w:proofErr w:type="gram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x,a</w:t>
            </w:r>
            <w:proofErr w:type="spellEnd"/>
            <w:r>
              <w:rPr>
                <w:lang w:val="en-GB"/>
              </w:rPr>
              <w:br/>
              <w:t xml:space="preserve">!name: </w:t>
            </w:r>
            <w:proofErr w:type="spellStart"/>
            <w:r>
              <w:rPr>
                <w:lang w:val="en-GB"/>
              </w:rPr>
              <w:t>y,a</w:t>
            </w:r>
            <w:proofErr w:type="spellEnd"/>
            <w:r>
              <w:rPr>
                <w:lang w:val="en-GB"/>
              </w:rPr>
              <w:br/>
              <w:t>!name: z,f,0</w:t>
            </w:r>
            <w:r>
              <w:rPr>
                <w:lang w:val="en-GB"/>
              </w:rPr>
              <w:br/>
            </w:r>
          </w:p>
          <w:p w14:paraId="7BCB505A" w14:textId="77777777" w:rsidR="005F2738" w:rsidRDefault="0015084F">
            <w:pPr>
              <w:pStyle w:val="commandreponse"/>
              <w:spacing w:after="0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</w:tbl>
    <w:p w14:paraId="5C616279" w14:textId="77777777" w:rsidR="005F2738" w:rsidRDefault="005F2738"/>
    <w:p w14:paraId="1F0BA9CE" w14:textId="77777777" w:rsidR="005F2738" w:rsidRDefault="0015084F">
      <w:pPr>
        <w:pStyle w:val="Style1"/>
        <w:keepNext/>
        <w:keepLines/>
      </w:pPr>
      <w:r>
        <w:t>Notes</w:t>
      </w:r>
    </w:p>
    <w:p w14:paraId="1D7E0241" w14:textId="77777777" w:rsidR="005F2738" w:rsidRDefault="005F2738"/>
    <w:p w14:paraId="062936DB" w14:textId="77777777" w:rsidR="005F2738" w:rsidRDefault="0015084F">
      <w:pPr>
        <w:rPr>
          <w:b/>
          <w:sz w:val="28"/>
        </w:rPr>
      </w:pPr>
      <w:r>
        <w:br w:type="page"/>
      </w:r>
    </w:p>
    <w:p w14:paraId="762A2EB8" w14:textId="77777777" w:rsidR="005F2738" w:rsidRDefault="0015084F">
      <w:pPr>
        <w:pStyle w:val="Heading1"/>
        <w:numPr>
          <w:ilvl w:val="0"/>
          <w:numId w:val="2"/>
        </w:numPr>
      </w:pPr>
      <w:bookmarkStart w:id="156" w:name="_Toc5208798061"/>
      <w:bookmarkStart w:id="157" w:name="_Toc435604049"/>
      <w:bookmarkStart w:id="158" w:name="_Toc284402456"/>
      <w:bookmarkStart w:id="159" w:name="_Toc225649825"/>
      <w:bookmarkStart w:id="160" w:name="_Ref5194153571"/>
      <w:bookmarkStart w:id="161" w:name="__RefHeading___Toc4553_526513179"/>
      <w:bookmarkEnd w:id="156"/>
      <w:bookmarkEnd w:id="157"/>
      <w:bookmarkEnd w:id="158"/>
      <w:bookmarkEnd w:id="159"/>
      <w:bookmarkEnd w:id="160"/>
      <w:bookmarkEnd w:id="161"/>
      <w:r>
        <w:lastRenderedPageBreak/>
        <w:t>+WDS Commands</w:t>
      </w:r>
    </w:p>
    <w:p w14:paraId="4B4F4DC4" w14:textId="77777777" w:rsidR="005F2738" w:rsidRDefault="0015084F">
      <w:pPr>
        <w:pStyle w:val="BodyText"/>
      </w:pPr>
      <w:r>
        <w:t xml:space="preserve">The Wireless Device Services (+WDS) AT commands are module configuration and use of </w:t>
      </w:r>
      <w:proofErr w:type="spellStart"/>
      <w:r>
        <w:t>AirVantage</w:t>
      </w:r>
      <w:proofErr w:type="spellEnd"/>
      <w:r>
        <w:t xml:space="preserve"> (AV).</w:t>
      </w:r>
    </w:p>
    <w:p w14:paraId="3C673B09" w14:textId="77777777" w:rsidR="005F2738" w:rsidRDefault="0015084F">
      <w:pPr>
        <w:pStyle w:val="Heading2"/>
        <w:numPr>
          <w:ilvl w:val="1"/>
          <w:numId w:val="2"/>
        </w:numPr>
      </w:pPr>
      <w:bookmarkStart w:id="162" w:name="_Toc435604050"/>
      <w:bookmarkStart w:id="163" w:name="__RefHeading___Toc4555_526513179"/>
      <w:bookmarkEnd w:id="162"/>
      <w:bookmarkEnd w:id="163"/>
      <w:r>
        <w:t>Device Services Configuration +WDSC</w:t>
      </w:r>
    </w:p>
    <w:p w14:paraId="5F509226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91"/>
        <w:gridCol w:w="3331"/>
      </w:tblGrid>
      <w:tr w:rsidR="005F2738" w14:paraId="5FFB8AF5" w14:textId="77777777">
        <w:trPr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31039964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72206625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0CF825FA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00EBA09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003CDB9" w14:textId="77777777" w:rsidR="005F2738" w:rsidRDefault="0015084F">
            <w:pPr>
              <w:pStyle w:val="BodyText"/>
              <w:tabs>
                <w:tab w:val="right" w:pos="3115"/>
              </w:tabs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53773DFE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6D58D49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999FC77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261DAADD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0920E2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E3659BF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7AF9B306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B3095C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1EF0E04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0A2DE2E1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855EBE2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3471CEF" w14:textId="77777777" w:rsidR="005F2738" w:rsidRDefault="005F2738">
            <w:pPr>
              <w:pStyle w:val="BodyText"/>
              <w:spacing w:after="0"/>
              <w:rPr>
                <w:lang w:val="en-CA" w:eastAsia="en-CA"/>
              </w:rPr>
            </w:pPr>
          </w:p>
        </w:tc>
      </w:tr>
      <w:tr w:rsidR="005F2738" w14:paraId="350921C1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D659480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CFEC645" w14:textId="77777777" w:rsidR="005F2738" w:rsidRDefault="005F2738">
            <w:pPr>
              <w:pStyle w:val="BodyText"/>
              <w:spacing w:after="0"/>
              <w:rPr>
                <w:lang w:val="en-CA" w:eastAsia="en-CA"/>
              </w:rPr>
            </w:pPr>
          </w:p>
        </w:tc>
      </w:tr>
    </w:tbl>
    <w:p w14:paraId="3A60B70A" w14:textId="77777777" w:rsidR="005F2738" w:rsidRDefault="005F2738">
      <w:pPr>
        <w:pStyle w:val="BodyText"/>
      </w:pPr>
    </w:p>
    <w:p w14:paraId="2B5AD0E0" w14:textId="77777777" w:rsidR="005F2738" w:rsidRDefault="0015084F">
      <w:pPr>
        <w:pStyle w:val="Style1"/>
        <w:keepNext/>
      </w:pPr>
      <w:r>
        <w:t>Protection Level</w:t>
      </w:r>
    </w:p>
    <w:p w14:paraId="560BFDD6" w14:textId="77777777" w:rsidR="005F2738" w:rsidRDefault="0015084F">
      <w:pPr>
        <w:pStyle w:val="BodyText"/>
      </w:pPr>
      <w:r>
        <w:t>Level 1</w:t>
      </w:r>
    </w:p>
    <w:p w14:paraId="2515DA21" w14:textId="77777777" w:rsidR="005F2738" w:rsidRDefault="0015084F">
      <w:pPr>
        <w:pStyle w:val="Style1"/>
        <w:keepNext/>
      </w:pPr>
      <w:r>
        <w:t>Documentation</w:t>
      </w:r>
    </w:p>
    <w:p w14:paraId="525DE03B" w14:textId="77777777" w:rsidR="005F2738" w:rsidRDefault="0015084F">
      <w:pPr>
        <w:pStyle w:val="BodyText"/>
      </w:pPr>
      <w:r>
        <w:t>&lt;TBD&gt;</w:t>
      </w:r>
    </w:p>
    <w:p w14:paraId="767012C5" w14:textId="77777777" w:rsidR="005F2738" w:rsidRDefault="0015084F">
      <w:pPr>
        <w:pStyle w:val="Style1"/>
        <w:keepNext/>
      </w:pPr>
      <w:r>
        <w:t>Applicable Logos</w:t>
      </w:r>
    </w:p>
    <w:tbl>
      <w:tblPr>
        <w:tblW w:w="11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</w:tblGrid>
      <w:tr w:rsidR="005F2738" w14:paraId="6F4D10CC" w14:textId="77777777">
        <w:tc>
          <w:tcPr>
            <w:tcW w:w="1189" w:type="dxa"/>
            <w:shd w:val="clear" w:color="auto" w:fill="FFFFFF"/>
          </w:tcPr>
          <w:p w14:paraId="448CF984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4B028664" wp14:editId="3AEA7C00">
                  <wp:extent cx="666750" cy="390525"/>
                  <wp:effectExtent l="0" t="0" r="0" b="0"/>
                  <wp:docPr id="11" name="Image1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A45C3" w14:textId="77777777" w:rsidR="005F2738" w:rsidRDefault="0015084F">
      <w:pPr>
        <w:pStyle w:val="Style1"/>
        <w:keepNext/>
      </w:pPr>
      <w:r>
        <w:t>Description</w:t>
      </w:r>
    </w:p>
    <w:p w14:paraId="25A33A29" w14:textId="77777777" w:rsidR="005F2738" w:rsidRDefault="0015084F">
      <w:pPr>
        <w:pStyle w:val="BodyText"/>
      </w:pPr>
      <w:r>
        <w:t>This Sierra Wireless proprietary command allows a user to configure:</w:t>
      </w:r>
    </w:p>
    <w:p w14:paraId="01FAF52A" w14:textId="77777777" w:rsidR="005F2738" w:rsidRDefault="0015084F">
      <w:pPr>
        <w:pStyle w:val="BodyText"/>
        <w:numPr>
          <w:ilvl w:val="0"/>
          <w:numId w:val="3"/>
        </w:numPr>
      </w:pPr>
      <w:r>
        <w:t xml:space="preserve">the user agreement for connection, package download, package </w:t>
      </w:r>
      <w:proofErr w:type="gramStart"/>
      <w:r>
        <w:t>install</w:t>
      </w:r>
      <w:proofErr w:type="gramEnd"/>
      <w:r>
        <w:t xml:space="preserve"> and package uninstall</w:t>
      </w:r>
    </w:p>
    <w:p w14:paraId="139BFD90" w14:textId="77777777" w:rsidR="005F2738" w:rsidRDefault="0015084F">
      <w:pPr>
        <w:pStyle w:val="BodyText"/>
        <w:numPr>
          <w:ilvl w:val="0"/>
          <w:numId w:val="3"/>
        </w:numPr>
      </w:pPr>
      <w:r>
        <w:t>the polling mode to make a connection to the Device Services server</w:t>
      </w:r>
    </w:p>
    <w:p w14:paraId="625B44B8" w14:textId="77777777" w:rsidR="005F2738" w:rsidRDefault="0015084F">
      <w:pPr>
        <w:pStyle w:val="BodyText"/>
        <w:numPr>
          <w:ilvl w:val="0"/>
          <w:numId w:val="3"/>
        </w:numPr>
      </w:pPr>
      <w:r>
        <w:t>the retry mode to attempt a new connection to the server when the WWAN DATA service is temporarily out of order or when an http/</w:t>
      </w:r>
      <w:proofErr w:type="spellStart"/>
      <w:r>
        <w:t>coap</w:t>
      </w:r>
      <w:proofErr w:type="spellEnd"/>
      <w:r>
        <w:t xml:space="preserve"> error occurs</w:t>
      </w:r>
    </w:p>
    <w:p w14:paraId="62683BA8" w14:textId="77777777" w:rsidR="005F2738" w:rsidRDefault="0015084F">
      <w:pPr>
        <w:pStyle w:val="Style1"/>
        <w:keepNext/>
        <w:keepLines/>
      </w:pPr>
      <w:r>
        <w:t>Syntax</w:t>
      </w:r>
    </w:p>
    <w:p w14:paraId="53C57CB0" w14:textId="77777777" w:rsidR="005F2738" w:rsidRDefault="0015084F">
      <w:pPr>
        <w:pStyle w:val="Bulleted"/>
        <w:numPr>
          <w:ilvl w:val="0"/>
          <w:numId w:val="4"/>
        </w:numPr>
        <w:rPr>
          <w:lang w:val="fr-FR"/>
        </w:rPr>
      </w:pPr>
      <w:r>
        <w:rPr>
          <w:lang w:val="fr-FR"/>
        </w:rPr>
        <w:t>For &lt;Mode&gt;= 0, 1, 2, 3, 5, 6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6582D155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A4D51EA" w14:textId="77777777" w:rsidR="005F2738" w:rsidRDefault="0015084F">
            <w:pPr>
              <w:pStyle w:val="syntaxcommand"/>
              <w:ind w:left="708" w:hanging="708"/>
            </w:pPr>
            <w:r>
              <w:rPr>
                <w:rFonts w:ascii="Helvetica" w:hAnsi="Helvetica"/>
                <w:color w:val="3D3E40"/>
              </w:rPr>
              <w:t>Action co</w:t>
            </w:r>
            <w:r>
              <w:rPr>
                <w:rFonts w:ascii="Helvetica" w:hAnsi="Helvetica"/>
                <w:color w:val="000000"/>
              </w:rPr>
              <w:t>mma</w:t>
            </w:r>
            <w:r>
              <w:rPr>
                <w:rFonts w:ascii="Helvetica" w:hAnsi="Helvetica"/>
                <w:color w:val="3D3E40"/>
              </w:rPr>
              <w:t>nd</w:t>
            </w:r>
          </w:p>
          <w:p w14:paraId="634C6003" w14:textId="77777777" w:rsidR="005F2738" w:rsidRDefault="0015084F">
            <w:pPr>
              <w:pStyle w:val="command"/>
            </w:pPr>
            <w:r>
              <w:t>AT+WDSC=&lt;Mod</w:t>
            </w:r>
            <w:r>
              <w:rPr>
                <w:color w:val="000000"/>
              </w:rPr>
              <w:t>e</w:t>
            </w:r>
            <w:proofErr w:type="gramStart"/>
            <w:r>
              <w:rPr>
                <w:color w:val="000000"/>
              </w:rPr>
              <w:t>&gt;,&lt;</w:t>
            </w:r>
            <w:proofErr w:type="gramEnd"/>
            <w:r>
              <w:rPr>
                <w:color w:val="000000"/>
              </w:rPr>
              <w:t>State</w:t>
            </w:r>
            <w:r>
              <w:t>&gt;</w:t>
            </w:r>
          </w:p>
          <w:p w14:paraId="040C4369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66A5A0F0" w14:textId="77777777" w:rsidR="005F2738" w:rsidRDefault="0015084F">
      <w:pPr>
        <w:pStyle w:val="Bulleted"/>
        <w:numPr>
          <w:ilvl w:val="0"/>
          <w:numId w:val="4"/>
        </w:numPr>
      </w:pPr>
      <w:r>
        <w:t>For &lt;Mode&gt;=4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317ED9C6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B1C0913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7D9521B3" w14:textId="77777777" w:rsidR="005F2738" w:rsidRDefault="0015084F">
            <w:pPr>
              <w:pStyle w:val="command"/>
              <w:rPr>
                <w:lang w:val="da"/>
              </w:rPr>
            </w:pPr>
            <w:r>
              <w:rPr>
                <w:lang w:val="da"/>
              </w:rPr>
              <w:t>AT+WDSC=&lt;Mode&gt;,&lt;Timer_1&gt;[[,&lt;Timer_2&gt;]...[,&lt;Timer_n&gt;]]</w:t>
            </w:r>
          </w:p>
          <w:p w14:paraId="5D3ABD59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6A753D9F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40CD7068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EC9DB8C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lastRenderedPageBreak/>
              <w:t>Read command</w:t>
            </w:r>
          </w:p>
          <w:p w14:paraId="10F85B16" w14:textId="77777777" w:rsidR="005F2738" w:rsidRDefault="0015084F">
            <w:pPr>
              <w:pStyle w:val="command"/>
            </w:pPr>
            <w:r>
              <w:t>AT+WDSC?</w:t>
            </w:r>
          </w:p>
          <w:p w14:paraId="22CB0A93" w14:textId="77777777" w:rsidR="005F2738" w:rsidRDefault="0015084F">
            <w:pPr>
              <w:pStyle w:val="commandreponse"/>
              <w:spacing w:after="0"/>
            </w:pPr>
            <w:r>
              <w:t xml:space="preserve">+WDSC: </w:t>
            </w:r>
            <w:proofErr w:type="gramStart"/>
            <w:r>
              <w:t>0,&lt;</w:t>
            </w:r>
            <w:proofErr w:type="gramEnd"/>
            <w:r>
              <w:t>State&gt;</w:t>
            </w:r>
          </w:p>
          <w:p w14:paraId="626169FD" w14:textId="77777777" w:rsidR="005F2738" w:rsidRDefault="0015084F">
            <w:pPr>
              <w:pStyle w:val="commandreponse"/>
              <w:spacing w:after="0"/>
            </w:pPr>
            <w:r>
              <w:t xml:space="preserve">+WDSC: </w:t>
            </w:r>
            <w:proofErr w:type="gramStart"/>
            <w:r>
              <w:t>1,&lt;</w:t>
            </w:r>
            <w:proofErr w:type="gramEnd"/>
            <w:r>
              <w:t>State&gt;</w:t>
            </w:r>
          </w:p>
          <w:p w14:paraId="4E2BFEC7" w14:textId="77777777" w:rsidR="005F2738" w:rsidRDefault="0015084F">
            <w:pPr>
              <w:pStyle w:val="commandreponse"/>
              <w:spacing w:after="0"/>
            </w:pPr>
            <w:r>
              <w:t xml:space="preserve">+WDSC: </w:t>
            </w:r>
            <w:proofErr w:type="gramStart"/>
            <w:r>
              <w:t>2,&lt;</w:t>
            </w:r>
            <w:proofErr w:type="gramEnd"/>
            <w:r>
              <w:t>State&gt;</w:t>
            </w:r>
          </w:p>
          <w:p w14:paraId="08D9F967" w14:textId="77777777" w:rsidR="005F2738" w:rsidRDefault="0015084F">
            <w:pPr>
              <w:pStyle w:val="commandreponse"/>
              <w:spacing w:after="0"/>
            </w:pPr>
            <w:r>
              <w:t xml:space="preserve">+WDSC: </w:t>
            </w:r>
            <w:proofErr w:type="gramStart"/>
            <w:r>
              <w:t>3,&lt;</w:t>
            </w:r>
            <w:proofErr w:type="gramEnd"/>
            <w:r>
              <w:t>State&gt;</w:t>
            </w:r>
          </w:p>
          <w:p w14:paraId="2D41A77B" w14:textId="77777777" w:rsidR="005F2738" w:rsidRDefault="0015084F">
            <w:pPr>
              <w:pStyle w:val="commandreponse"/>
              <w:spacing w:after="0"/>
              <w:rPr>
                <w:lang w:val="da"/>
              </w:rPr>
            </w:pPr>
            <w:r>
              <w:rPr>
                <w:lang w:val="da"/>
              </w:rPr>
              <w:t>+WDSC: 4,&lt;Timer_1&gt;[[,&lt;Timer_2&gt;]...[,&lt;Timer_n&gt;]]</w:t>
            </w:r>
          </w:p>
          <w:p w14:paraId="4AC2E2F7" w14:textId="77777777" w:rsidR="005F2738" w:rsidRDefault="0015084F">
            <w:pPr>
              <w:pStyle w:val="commandreponse"/>
              <w:spacing w:after="0"/>
            </w:pPr>
            <w:r>
              <w:rPr>
                <w:lang w:val="da"/>
              </w:rPr>
              <w:t>+WDSC: 5</w:t>
            </w:r>
            <w:r>
              <w:t>,&lt;State&gt;</w:t>
            </w:r>
          </w:p>
          <w:p w14:paraId="3189E9EF" w14:textId="77777777" w:rsidR="005F2738" w:rsidRDefault="0015084F">
            <w:pPr>
              <w:pStyle w:val="commandreponse"/>
              <w:spacing w:after="0"/>
              <w:rPr>
                <w:lang w:val="da"/>
              </w:rPr>
            </w:pPr>
            <w:r>
              <w:rPr>
                <w:lang w:val="da"/>
              </w:rPr>
              <w:t>+WDSC: 6,&lt;State&gt;</w:t>
            </w:r>
          </w:p>
          <w:p w14:paraId="12E04540" w14:textId="77777777" w:rsidR="005F2738" w:rsidRDefault="0015084F">
            <w:pPr>
              <w:pStyle w:val="TableCommandresult"/>
              <w:keepNext/>
              <w:keepLines/>
            </w:pPr>
            <w:r>
              <w:t>OK</w:t>
            </w:r>
          </w:p>
        </w:tc>
      </w:tr>
    </w:tbl>
    <w:p w14:paraId="245E1C8D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2268249B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97A0DBC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6A6DCE32" w14:textId="77777777" w:rsidR="005F2738" w:rsidRDefault="0015084F">
            <w:pPr>
              <w:pStyle w:val="command"/>
            </w:pPr>
            <w:r>
              <w:t>AT+WDSC=?</w:t>
            </w:r>
          </w:p>
          <w:p w14:paraId="118C3965" w14:textId="77777777" w:rsidR="005F2738" w:rsidRDefault="0015084F">
            <w:pPr>
              <w:pStyle w:val="commandreponse"/>
            </w:pPr>
            <w:r>
              <w:t>+WDSC: (0-2,5,6</w:t>
            </w:r>
            <w:proofErr w:type="gramStart"/>
            <w:r>
              <w:t>),(</w:t>
            </w:r>
            <w:proofErr w:type="gramEnd"/>
            <w:r>
              <w:t xml:space="preserve">list of supported &lt;State&gt;s) </w:t>
            </w:r>
          </w:p>
          <w:p w14:paraId="4B829A61" w14:textId="77777777" w:rsidR="005F2738" w:rsidRDefault="0015084F">
            <w:pPr>
              <w:pStyle w:val="commandreponse"/>
            </w:pPr>
            <w:r>
              <w:t xml:space="preserve">+WDSC: </w:t>
            </w:r>
            <w:proofErr w:type="gramStart"/>
            <w:r>
              <w:t>3,(</w:t>
            </w:r>
            <w:proofErr w:type="gramEnd"/>
            <w:r>
              <w:t>list of supported &lt;State&gt;s)</w:t>
            </w:r>
          </w:p>
          <w:p w14:paraId="6C69480A" w14:textId="77777777" w:rsidR="005F2738" w:rsidRDefault="0015084F">
            <w:pPr>
              <w:pStyle w:val="commandreponse"/>
            </w:pPr>
            <w:r>
              <w:t>+WDSC: 4,(list of supported &lt;Timer_1&gt;s),(list of supported &lt;Timer_2&gt;s),(list of supported &lt;Timer_3&gt;s),(list of supported &lt;Timer_4&gt;s),(list of supported &lt;Timer_5&gt;s),(list of supported &lt;Timer_6&gt;s),(list of supported &lt;Timer_7&gt;s),(list of supported &lt;Timer_8&gt;s)</w:t>
            </w:r>
          </w:p>
          <w:p w14:paraId="1DFD8871" w14:textId="77777777" w:rsidR="005F2738" w:rsidRDefault="0015084F">
            <w:pPr>
              <w:pStyle w:val="TableCommandresult"/>
              <w:keepLines/>
            </w:pPr>
            <w:r>
              <w:t>OK</w:t>
            </w:r>
          </w:p>
        </w:tc>
      </w:tr>
    </w:tbl>
    <w:p w14:paraId="105101B6" w14:textId="77777777" w:rsidR="005F2738" w:rsidRDefault="005F2738">
      <w:pPr>
        <w:pStyle w:val="CodeFragment"/>
      </w:pPr>
    </w:p>
    <w:p w14:paraId="0EBB6DD3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672"/>
        <w:gridCol w:w="1810"/>
        <w:gridCol w:w="5992"/>
        <w:gridCol w:w="256"/>
      </w:tblGrid>
      <w:tr w:rsidR="005F2738" w14:paraId="792DCB6C" w14:textId="77777777">
        <w:trPr>
          <w:cantSplit/>
        </w:trPr>
        <w:tc>
          <w:tcPr>
            <w:tcW w:w="2457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770EECD" w14:textId="77777777" w:rsidR="005F2738" w:rsidRDefault="0015084F">
            <w:pPr>
              <w:pStyle w:val="Paraentte"/>
              <w:ind w:left="708" w:hanging="708"/>
            </w:pPr>
            <w:r>
              <w:t>&lt;Mode&gt;:</w:t>
            </w:r>
          </w:p>
        </w:tc>
        <w:tc>
          <w:tcPr>
            <w:tcW w:w="6182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285FC53" w14:textId="77777777" w:rsidR="005F2738" w:rsidRDefault="0015084F">
            <w:pPr>
              <w:pStyle w:val="Parameter"/>
            </w:pPr>
            <w:r>
              <w:rPr>
                <w:bCs/>
              </w:rPr>
              <w:t>Mode</w:t>
            </w:r>
            <w:r>
              <w:t xml:space="preserve">  </w:t>
            </w:r>
          </w:p>
        </w:tc>
      </w:tr>
      <w:tr w:rsidR="005F2738" w14:paraId="13A09FD9" w14:textId="77777777">
        <w:trPr>
          <w:cantSplit/>
        </w:trPr>
        <w:tc>
          <w:tcPr>
            <w:tcW w:w="6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CE1F52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387C4C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A958CE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User agreement for </w:t>
            </w:r>
            <w:proofErr w:type="spellStart"/>
            <w:r>
              <w:rPr>
                <w:b w:val="0"/>
              </w:rPr>
              <w:t>avms</w:t>
            </w:r>
            <w:proofErr w:type="spellEnd"/>
            <w:r>
              <w:rPr>
                <w:b w:val="0"/>
              </w:rPr>
              <w:t xml:space="preserve"> connection</w:t>
            </w:r>
          </w:p>
          <w:p w14:paraId="564BDFC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When this mode is activated, an indication (see +WDSI indication for more information) is returned by the embedded module to request for an agreement before connecting to the server </w:t>
            </w:r>
          </w:p>
        </w:tc>
        <w:tc>
          <w:tcPr>
            <w:tcW w:w="25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7D5797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CC1D5A6" w14:textId="77777777">
        <w:trPr>
          <w:cantSplit/>
        </w:trPr>
        <w:tc>
          <w:tcPr>
            <w:tcW w:w="6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420F95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00B1AB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50D6FBE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User agreement for package download</w:t>
            </w:r>
          </w:p>
          <w:p w14:paraId="7F84B6DE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When this mode is activated, an indication (see </w:t>
            </w:r>
            <w:hyperlink w:anchor="RefWDSI">
              <w:r>
                <w:rPr>
                  <w:rStyle w:val="InternetLink"/>
                  <w:b w:val="0"/>
                  <w:vanish/>
                  <w:sz w:val="18"/>
                </w:rPr>
                <w:t>+WDSI</w:t>
              </w:r>
            </w:hyperlink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indication  for</w:t>
            </w:r>
            <w:proofErr w:type="gramEnd"/>
            <w:r>
              <w:rPr>
                <w:b w:val="0"/>
              </w:rPr>
              <w:t xml:space="preserve"> more information) is returned by the embedded module to request for an agreement before downloading any package </w:t>
            </w:r>
          </w:p>
        </w:tc>
        <w:tc>
          <w:tcPr>
            <w:tcW w:w="25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168639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1FF60E1" w14:textId="77777777">
        <w:trPr>
          <w:cantSplit/>
        </w:trPr>
        <w:tc>
          <w:tcPr>
            <w:tcW w:w="6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32E1ED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B6105C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42772A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User agreement for package install</w:t>
            </w:r>
          </w:p>
          <w:p w14:paraId="5865E521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When this mode is activated, an indication (see </w:t>
            </w:r>
            <w:hyperlink w:anchor="RefWDSI">
              <w:r>
                <w:rPr>
                  <w:rStyle w:val="InternetLink"/>
                  <w:b w:val="0"/>
                  <w:vanish/>
                  <w:sz w:val="18"/>
                </w:rPr>
                <w:t>+WDSI</w:t>
              </w:r>
            </w:hyperlink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indication  for</w:t>
            </w:r>
            <w:proofErr w:type="gramEnd"/>
            <w:r>
              <w:rPr>
                <w:b w:val="0"/>
              </w:rPr>
              <w:t xml:space="preserve"> more information) is returned by the embedded module to request for an agreement before installing any package</w:t>
            </w:r>
          </w:p>
        </w:tc>
        <w:tc>
          <w:tcPr>
            <w:tcW w:w="25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813FDE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774CBB9" w14:textId="77777777">
        <w:trPr>
          <w:cantSplit/>
        </w:trPr>
        <w:tc>
          <w:tcPr>
            <w:tcW w:w="6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D345DC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CFF2E9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4AACAF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Polling mode</w:t>
            </w:r>
          </w:p>
          <w:p w14:paraId="37385DF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The embedded module will initiate a connection to the Device Services server according to the defined timer</w:t>
            </w:r>
          </w:p>
        </w:tc>
        <w:tc>
          <w:tcPr>
            <w:tcW w:w="25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8797B1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1CE1DFC" w14:textId="77777777">
        <w:trPr>
          <w:cantSplit/>
        </w:trPr>
        <w:tc>
          <w:tcPr>
            <w:tcW w:w="6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6B836E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41FD6D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48217E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Retry mode</w:t>
            </w:r>
          </w:p>
          <w:p w14:paraId="4DDACC6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If an error occurs during a connection to the Device Services server (WWAN DATA establishment failed, http error code received), the embedded module will initiate a new connection according to the defined timers. This mechanism is persistent to the reset</w:t>
            </w:r>
          </w:p>
        </w:tc>
        <w:tc>
          <w:tcPr>
            <w:tcW w:w="25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DE192E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41D563B" w14:textId="77777777">
        <w:trPr>
          <w:cantSplit/>
        </w:trPr>
        <w:tc>
          <w:tcPr>
            <w:tcW w:w="666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B61138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36163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3FF8B28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User agreement for device reboot</w:t>
            </w:r>
          </w:p>
          <w:p w14:paraId="3D8A6070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When this mode is activated, an indication (see </w:t>
            </w:r>
            <w:hyperlink w:anchor="RefWDSI">
              <w:r>
                <w:rPr>
                  <w:rStyle w:val="InternetLink"/>
                  <w:b w:val="0"/>
                  <w:vanish/>
                  <w:sz w:val="18"/>
                </w:rPr>
                <w:t>+WDSI</w:t>
              </w:r>
            </w:hyperlink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indication  for</w:t>
            </w:r>
            <w:proofErr w:type="gramEnd"/>
            <w:r>
              <w:rPr>
                <w:b w:val="0"/>
              </w:rPr>
              <w:t xml:space="preserve"> more information) is returned by the embedded module to request for an agreement before rebooting the device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A2798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415E2E7" w14:textId="77777777">
        <w:trPr>
          <w:cantSplit/>
        </w:trPr>
        <w:tc>
          <w:tcPr>
            <w:tcW w:w="66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8210FE" w14:textId="77777777" w:rsidR="005F2738" w:rsidRDefault="005F2738"/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CD2B38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6</w:t>
            </w:r>
            <w:r>
              <w:rPr>
                <w:b w:val="0"/>
              </w:rPr>
              <w:tab/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A3DC79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User agreement for application uninstall (SW update)</w:t>
            </w:r>
          </w:p>
          <w:p w14:paraId="1F1EB04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When this mode is activated, an indication (see +WDSI indication for more information) is returned by the embedded module to request for an agreement before uninstalling an application.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5CF45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60C9AA8" w14:textId="77777777">
        <w:trPr>
          <w:cantSplit/>
        </w:trPr>
        <w:tc>
          <w:tcPr>
            <w:tcW w:w="2457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6AE8E2A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&lt;State&gt;:</w:t>
            </w:r>
          </w:p>
        </w:tc>
        <w:tc>
          <w:tcPr>
            <w:tcW w:w="5930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190975B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Status of the mode</w:t>
            </w:r>
          </w:p>
        </w:tc>
        <w:tc>
          <w:tcPr>
            <w:tcW w:w="2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30B5D7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55253C0" w14:textId="77777777">
        <w:trPr>
          <w:cantSplit/>
        </w:trPr>
        <w:tc>
          <w:tcPr>
            <w:tcW w:w="2457" w:type="dxa"/>
            <w:gridSpan w:val="2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C95FA5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&lt;Mode&gt; = 0,1,2,5,6:</w:t>
            </w:r>
          </w:p>
        </w:tc>
        <w:tc>
          <w:tcPr>
            <w:tcW w:w="5930" w:type="dxa"/>
            <w:shd w:val="clear" w:color="auto" w:fill="FFFFFF"/>
            <w:tcMar>
              <w:left w:w="70" w:type="dxa"/>
            </w:tcMar>
          </w:tcPr>
          <w:p w14:paraId="50B2D21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2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732DCE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5222DA4" w14:textId="77777777">
        <w:trPr>
          <w:cantSplit/>
        </w:trPr>
        <w:tc>
          <w:tcPr>
            <w:tcW w:w="6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263DD1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C24B9C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F8EB9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disabled (default value)</w:t>
            </w:r>
          </w:p>
        </w:tc>
        <w:tc>
          <w:tcPr>
            <w:tcW w:w="25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3725B3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394C5C7" w14:textId="77777777">
        <w:trPr>
          <w:cantSplit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B3DAC3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803B5C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162902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410CC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F7E8BCA" w14:textId="77777777">
        <w:trPr>
          <w:cantSplit/>
        </w:trPr>
        <w:tc>
          <w:tcPr>
            <w:tcW w:w="2457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D742AD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&lt;Mode&gt; = 3:</w:t>
            </w:r>
          </w:p>
        </w:tc>
        <w:tc>
          <w:tcPr>
            <w:tcW w:w="5930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C9CB29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Value in range [0-525600] (units: min)</w:t>
            </w:r>
          </w:p>
        </w:tc>
        <w:tc>
          <w:tcPr>
            <w:tcW w:w="2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27BB94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E00E023" w14:textId="77777777">
        <w:trPr>
          <w:cantSplit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C59F6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C81C04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59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8BB7AE1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the polling mode is deactivated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65DDF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86071AB" w14:textId="77777777">
        <w:trPr>
          <w:cantSplit/>
        </w:trPr>
        <w:tc>
          <w:tcPr>
            <w:tcW w:w="24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2A37A48" w14:textId="77777777" w:rsidR="005F2738" w:rsidRDefault="0015084F">
            <w:pPr>
              <w:pStyle w:val="Paraentte"/>
              <w:rPr>
                <w:b w:val="0"/>
              </w:rPr>
            </w:pPr>
            <w:r>
              <w:rPr>
                <w:b w:val="0"/>
              </w:rPr>
              <w:t>&lt;Timer_1&gt;:</w:t>
            </w:r>
          </w:p>
        </w:tc>
        <w:tc>
          <w:tcPr>
            <w:tcW w:w="59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96CE4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Timer between the first failed connection and the next attempt</w:t>
            </w:r>
          </w:p>
          <w:p w14:paraId="48748DD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Value in range [0 to 20160] (units: min)</w:t>
            </w:r>
          </w:p>
          <w:p w14:paraId="3A72BB0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With value 0, the retry mode is deactivated</w:t>
            </w:r>
          </w:p>
          <w:p w14:paraId="5E7E361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Default value: 15</w:t>
            </w:r>
          </w:p>
        </w:tc>
        <w:tc>
          <w:tcPr>
            <w:tcW w:w="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EEDB5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467DF48" w14:textId="77777777">
        <w:trPr>
          <w:cantSplit/>
        </w:trPr>
        <w:tc>
          <w:tcPr>
            <w:tcW w:w="24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6F56C4A" w14:textId="77777777" w:rsidR="005F2738" w:rsidRDefault="0015084F">
            <w:pPr>
              <w:pStyle w:val="Paraentte"/>
              <w:rPr>
                <w:b w:val="0"/>
              </w:rPr>
            </w:pPr>
            <w:r>
              <w:rPr>
                <w:b w:val="0"/>
              </w:rPr>
              <w:lastRenderedPageBreak/>
              <w:t>&lt;</w:t>
            </w:r>
            <w:proofErr w:type="spellStart"/>
            <w:r>
              <w:rPr>
                <w:b w:val="0"/>
              </w:rPr>
              <w:t>Timer_n</w:t>
            </w:r>
            <w:proofErr w:type="spellEnd"/>
            <w:r>
              <w:rPr>
                <w:b w:val="0"/>
              </w:rPr>
              <w:t>&gt;:</w:t>
            </w:r>
          </w:p>
        </w:tc>
        <w:tc>
          <w:tcPr>
            <w:tcW w:w="593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0480B14" w14:textId="77777777" w:rsidR="005F2738" w:rsidRDefault="0015084F">
            <w:pPr>
              <w:pStyle w:val="Parameter"/>
            </w:pPr>
            <w:r>
              <w:rPr>
                <w:b w:val="0"/>
              </w:rPr>
              <w:t>Timer between the n</w:t>
            </w:r>
            <w:r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failed attempt connection and the (n+</w:t>
            </w:r>
            <w:proofErr w:type="gramStart"/>
            <w:r>
              <w:rPr>
                <w:b w:val="0"/>
              </w:rPr>
              <w:t>1)</w:t>
            </w:r>
            <w:proofErr w:type="spellStart"/>
            <w:r>
              <w:rPr>
                <w:b w:val="0"/>
                <w:vertAlign w:val="superscript"/>
              </w:rPr>
              <w:t>th</w:t>
            </w:r>
            <w:proofErr w:type="spellEnd"/>
            <w:proofErr w:type="gramEnd"/>
            <w:r>
              <w:rPr>
                <w:b w:val="0"/>
              </w:rPr>
              <w:t xml:space="preserve">  connection   (n&lt;=8)</w:t>
            </w:r>
          </w:p>
          <w:p w14:paraId="46DDE0F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Value in range [1 to 20160] (units: min)</w:t>
            </w:r>
          </w:p>
          <w:p w14:paraId="490B8638" w14:textId="77777777" w:rsidR="005F2738" w:rsidRDefault="0015084F">
            <w:pPr>
              <w:pStyle w:val="Parameter"/>
              <w:rPr>
                <w:b w:val="0"/>
                <w:lang w:val="da"/>
              </w:rPr>
            </w:pPr>
            <w:r>
              <w:rPr>
                <w:b w:val="0"/>
                <w:lang w:val="da"/>
              </w:rPr>
              <w:t>Default values:</w:t>
            </w:r>
          </w:p>
          <w:p w14:paraId="5A28F82C" w14:textId="77777777" w:rsidR="005F2738" w:rsidRDefault="0015084F">
            <w:pPr>
              <w:pStyle w:val="Parameter"/>
              <w:rPr>
                <w:b w:val="0"/>
                <w:lang w:val="da"/>
              </w:rPr>
            </w:pPr>
            <w:r>
              <w:rPr>
                <w:b w:val="0"/>
                <w:lang w:val="da"/>
              </w:rPr>
              <w:t>&lt;Timer_2&gt;=60</w:t>
            </w:r>
            <w:r>
              <w:rPr>
                <w:b w:val="0"/>
                <w:lang w:val="da"/>
              </w:rPr>
              <w:br/>
              <w:t>&lt;Timer_3&gt;=240</w:t>
            </w:r>
            <w:r>
              <w:rPr>
                <w:b w:val="0"/>
                <w:lang w:val="da"/>
              </w:rPr>
              <w:br/>
              <w:t>&lt;Timer_4&gt;=960</w:t>
            </w:r>
            <w:r>
              <w:rPr>
                <w:b w:val="0"/>
                <w:lang w:val="da"/>
              </w:rPr>
              <w:br/>
              <w:t>&lt;Timer_5&gt;=2880</w:t>
            </w:r>
            <w:r>
              <w:rPr>
                <w:b w:val="0"/>
                <w:lang w:val="da"/>
              </w:rPr>
              <w:br/>
              <w:t>&lt;Timer_6&gt;=10080</w:t>
            </w:r>
            <w:r>
              <w:rPr>
                <w:b w:val="0"/>
                <w:lang w:val="da"/>
              </w:rPr>
              <w:br/>
              <w:t>&lt;Timer_7&gt;=10080</w:t>
            </w:r>
            <w:r>
              <w:rPr>
                <w:b w:val="0"/>
                <w:lang w:val="da"/>
              </w:rPr>
              <w:br/>
              <w:t>&lt;Timer_8&gt; not used</w:t>
            </w:r>
          </w:p>
        </w:tc>
        <w:tc>
          <w:tcPr>
            <w:tcW w:w="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C5840D" w14:textId="77777777" w:rsidR="005F2738" w:rsidRDefault="005F2738">
            <w:pPr>
              <w:pStyle w:val="Parameter"/>
              <w:rPr>
                <w:b w:val="0"/>
                <w:lang w:val="da"/>
              </w:rPr>
            </w:pPr>
          </w:p>
        </w:tc>
      </w:tr>
    </w:tbl>
    <w:p w14:paraId="7FEDB108" w14:textId="77777777" w:rsidR="005F2738" w:rsidRDefault="005F2738"/>
    <w:p w14:paraId="5CAD84FA" w14:textId="77777777" w:rsidR="005F2738" w:rsidRDefault="0015084F">
      <w:pPr>
        <w:pStyle w:val="Style1"/>
        <w:keepNext/>
        <w:keepLines/>
      </w:pPr>
      <w:r>
        <w:t>Parameter Storage</w:t>
      </w:r>
    </w:p>
    <w:p w14:paraId="07D35B71" w14:textId="77777777" w:rsidR="005F2738" w:rsidRDefault="0015084F">
      <w:r>
        <w:t>The &lt;State&gt;, &lt;Timer_1&gt; and &lt;</w:t>
      </w:r>
      <w:proofErr w:type="spellStart"/>
      <w:r>
        <w:t>Timer_n</w:t>
      </w:r>
      <w:proofErr w:type="spellEnd"/>
      <w:r>
        <w:t>&gt;, parameters are stored in NV without sending &amp;W command. &amp;F command has no impact on these values.</w:t>
      </w:r>
      <w:r>
        <w:br w:type="page"/>
      </w:r>
    </w:p>
    <w:p w14:paraId="5267B1C0" w14:textId="77777777" w:rsidR="005F2738" w:rsidRDefault="0015084F">
      <w:pPr>
        <w:pStyle w:val="Style1"/>
        <w:keepNext/>
        <w:keepLines/>
      </w:pPr>
      <w:r>
        <w:lastRenderedPageBreak/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250F1BD9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2B2B2"/>
            <w:tcMar>
              <w:left w:w="80" w:type="dxa"/>
            </w:tcMar>
          </w:tcPr>
          <w:p w14:paraId="6F1AF953" w14:textId="77777777" w:rsidR="005F2738" w:rsidRDefault="0015084F">
            <w:pPr>
              <w:pStyle w:val="TableRowHead"/>
              <w:keepLines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2B2B2"/>
            <w:tcMar>
              <w:left w:w="80" w:type="dxa"/>
            </w:tcMar>
          </w:tcPr>
          <w:p w14:paraId="78DBD88A" w14:textId="77777777" w:rsidR="005F2738" w:rsidRDefault="0015084F">
            <w:pPr>
              <w:pStyle w:val="TableRowHead"/>
              <w:keepLines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70850B61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FAC1518" w14:textId="77777777" w:rsidR="005F2738" w:rsidRDefault="0015084F">
            <w:pPr>
              <w:pStyle w:val="command"/>
            </w:pPr>
            <w:r>
              <w:t>AT+WDSC=?</w:t>
            </w:r>
          </w:p>
          <w:p w14:paraId="17B21B94" w14:textId="77777777" w:rsidR="005F2738" w:rsidRDefault="005F2738">
            <w:pPr>
              <w:pStyle w:val="notetable"/>
              <w:keepLines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6D8B8C9" w14:textId="77777777" w:rsidR="005F2738" w:rsidRDefault="0015084F">
            <w:pPr>
              <w:pStyle w:val="commandreponse"/>
              <w:spacing w:after="0"/>
            </w:pPr>
            <w:r>
              <w:t>AT+WDSC=?</w:t>
            </w:r>
          </w:p>
          <w:p w14:paraId="6335BD73" w14:textId="4785D150" w:rsidR="005F2738" w:rsidRDefault="0015084F">
            <w:pPr>
              <w:pStyle w:val="commandreponse"/>
              <w:spacing w:after="0"/>
            </w:pPr>
            <w:r>
              <w:t>+WDSC: (0-2,5,6</w:t>
            </w:r>
            <w:proofErr w:type="gramStart"/>
            <w:r>
              <w:t>),(</w:t>
            </w:r>
            <w:proofErr w:type="gramEnd"/>
            <w:r>
              <w:t>0</w:t>
            </w:r>
            <w:ins w:id="164" w:author="Frédéric Dur [2]" w:date="2018-11-08T13:43:00Z">
              <w:r w:rsidR="007241E9">
                <w:t>-</w:t>
              </w:r>
            </w:ins>
            <w:del w:id="165" w:author="Frédéric Dur [2]" w:date="2018-11-08T13:43:00Z">
              <w:r w:rsidDel="007241E9">
                <w:delText>,</w:delText>
              </w:r>
            </w:del>
            <w:r>
              <w:t>1)</w:t>
            </w:r>
          </w:p>
          <w:p w14:paraId="1FB1DB17" w14:textId="73BBD2F6" w:rsidR="005F2738" w:rsidRDefault="0015084F">
            <w:pPr>
              <w:pStyle w:val="commandreponse"/>
              <w:spacing w:after="0"/>
            </w:pPr>
            <w:r>
              <w:t xml:space="preserve">+WDSC: </w:t>
            </w:r>
            <w:proofErr w:type="gramStart"/>
            <w:r>
              <w:t>3,(</w:t>
            </w:r>
            <w:proofErr w:type="gramEnd"/>
            <w:r>
              <w:t>0</w:t>
            </w:r>
            <w:ins w:id="166" w:author="Frédéric Dur [2]" w:date="2018-11-08T13:43:00Z">
              <w:r w:rsidR="007241E9">
                <w:t>-</w:t>
              </w:r>
            </w:ins>
            <w:del w:id="167" w:author="Frédéric Dur [2]" w:date="2018-11-08T13:43:00Z">
              <w:r w:rsidDel="007241E9">
                <w:delText>,</w:delText>
              </w:r>
            </w:del>
            <w:r>
              <w:t>525600)</w:t>
            </w:r>
          </w:p>
          <w:p w14:paraId="052ED3EE" w14:textId="590302AD" w:rsidR="005F2738" w:rsidRDefault="0015084F">
            <w:pPr>
              <w:pStyle w:val="commandreponse"/>
              <w:spacing w:after="0"/>
            </w:pPr>
            <w:r>
              <w:t>+WDSC: 4,(0</w:t>
            </w:r>
            <w:ins w:id="168" w:author="Frédéric Dur [2]" w:date="2018-11-08T13:43:00Z">
              <w:r w:rsidR="007241E9">
                <w:t>-</w:t>
              </w:r>
            </w:ins>
            <w:del w:id="169" w:author="Frédéric Dur [2]" w:date="2018-11-08T13:43:00Z">
              <w:r w:rsidDel="007241E9">
                <w:delText>,</w:delText>
              </w:r>
            </w:del>
            <w:r>
              <w:t>20160),(1</w:t>
            </w:r>
            <w:del w:id="170" w:author="Frédéric Dur [2]" w:date="2018-11-08T13:43:00Z">
              <w:r w:rsidDel="007241E9">
                <w:delText xml:space="preserve">, </w:delText>
              </w:r>
            </w:del>
            <w:ins w:id="171" w:author="Frédéric Dur [2]" w:date="2018-11-08T13:43:00Z">
              <w:r w:rsidR="007241E9">
                <w:t>-</w:t>
              </w:r>
            </w:ins>
            <w:r>
              <w:t>20160),(1</w:t>
            </w:r>
            <w:del w:id="172" w:author="Frédéric Dur [2]" w:date="2018-11-08T13:43:00Z">
              <w:r w:rsidDel="007241E9">
                <w:delText xml:space="preserve">, </w:delText>
              </w:r>
            </w:del>
            <w:ins w:id="173" w:author="Frédéric Dur [2]" w:date="2018-11-08T13:43:00Z">
              <w:r w:rsidR="007241E9">
                <w:t>-</w:t>
              </w:r>
            </w:ins>
            <w:r>
              <w:t>20160),(1</w:t>
            </w:r>
            <w:del w:id="174" w:author="Frédéric Dur [2]" w:date="2018-11-08T13:43:00Z">
              <w:r w:rsidDel="007241E9">
                <w:delText>,</w:delText>
              </w:r>
            </w:del>
            <w:ins w:id="175" w:author="Frédéric Dur [2]" w:date="2018-11-08T13:43:00Z">
              <w:r w:rsidR="007241E9">
                <w:t>-</w:t>
              </w:r>
            </w:ins>
            <w:r>
              <w:t>20160),(1</w:t>
            </w:r>
            <w:del w:id="176" w:author="Frédéric Dur [2]" w:date="2018-11-08T13:43:00Z">
              <w:r w:rsidDel="007241E9">
                <w:delText>,</w:delText>
              </w:r>
            </w:del>
            <w:ins w:id="177" w:author="Frédéric Dur [2]" w:date="2018-11-08T13:43:00Z">
              <w:r w:rsidR="007241E9">
                <w:t>-</w:t>
              </w:r>
            </w:ins>
            <w:r>
              <w:t>20160),(1</w:t>
            </w:r>
            <w:del w:id="178" w:author="Frédéric Dur [2]" w:date="2018-11-08T13:43:00Z">
              <w:r w:rsidDel="007241E9">
                <w:delText>,</w:delText>
              </w:r>
            </w:del>
            <w:ins w:id="179" w:author="Frédéric Dur [2]" w:date="2018-11-08T13:43:00Z">
              <w:r w:rsidR="007241E9">
                <w:t>-</w:t>
              </w:r>
            </w:ins>
            <w:r>
              <w:t>20160),(1</w:t>
            </w:r>
            <w:del w:id="180" w:author="Frédéric Dur [2]" w:date="2018-11-08T13:43:00Z">
              <w:r w:rsidDel="007241E9">
                <w:delText>,</w:delText>
              </w:r>
            </w:del>
            <w:ins w:id="181" w:author="Frédéric Dur [2]" w:date="2018-11-08T13:43:00Z">
              <w:r w:rsidR="007241E9">
                <w:t>-</w:t>
              </w:r>
            </w:ins>
            <w:r>
              <w:t>20160),(1</w:t>
            </w:r>
            <w:del w:id="182" w:author="Frédéric Dur [2]" w:date="2018-11-08T13:43:00Z">
              <w:r w:rsidDel="007241E9">
                <w:delText>,</w:delText>
              </w:r>
            </w:del>
            <w:ins w:id="183" w:author="Frédéric Dur [2]" w:date="2018-11-08T13:43:00Z">
              <w:r w:rsidR="007241E9">
                <w:t>-</w:t>
              </w:r>
            </w:ins>
            <w:r>
              <w:t>20160)</w:t>
            </w:r>
            <w:r>
              <w:br/>
              <w:t>OK</w:t>
            </w:r>
          </w:p>
        </w:tc>
      </w:tr>
      <w:tr w:rsidR="005F2738" w14:paraId="51F2405E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B1271BD" w14:textId="77777777" w:rsidR="005F2738" w:rsidRDefault="0015084F">
            <w:pPr>
              <w:pStyle w:val="command"/>
            </w:pPr>
            <w:r>
              <w:t>AT+WDSC?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DA22FE8" w14:textId="77777777" w:rsidR="005F2738" w:rsidRDefault="0015084F">
            <w:pPr>
              <w:pStyle w:val="commandreponse"/>
              <w:spacing w:after="0"/>
            </w:pPr>
            <w:r>
              <w:rPr>
                <w:lang w:val="en-GB"/>
              </w:rPr>
              <w:t>+WDSC: 0,0</w:t>
            </w:r>
            <w:r>
              <w:rPr>
                <w:lang w:val="en-GB"/>
              </w:rPr>
              <w:br/>
              <w:t>+WDSC: 1,0</w:t>
            </w:r>
            <w:r>
              <w:rPr>
                <w:lang w:val="en-GB"/>
              </w:rPr>
              <w:br/>
              <w:t>+WDSC: 2,0</w:t>
            </w:r>
            <w:r>
              <w:rPr>
                <w:lang w:val="en-GB"/>
              </w:rPr>
              <w:br/>
              <w:t>+WDSC: 3,0</w:t>
            </w:r>
            <w:r>
              <w:rPr>
                <w:lang w:val="en-GB"/>
              </w:rPr>
              <w:br/>
            </w:r>
            <w:r>
              <w:t>+WDSC: 4,15,60,240,960,2880,10080,</w:t>
            </w:r>
            <w:r>
              <w:br/>
              <w:t>10080</w:t>
            </w:r>
            <w:r>
              <w:br/>
            </w:r>
            <w:r>
              <w:rPr>
                <w:lang w:val="en-GB"/>
              </w:rPr>
              <w:t>+WDSC: 5,0</w:t>
            </w:r>
            <w:r>
              <w:rPr>
                <w:lang w:val="en-GB"/>
              </w:rPr>
              <w:br/>
              <w:t>+WDSC: 6,0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OK</w:t>
            </w:r>
          </w:p>
          <w:p w14:paraId="6214C5B9" w14:textId="77777777" w:rsidR="005F2738" w:rsidRDefault="0015084F">
            <w:pPr>
              <w:pStyle w:val="commandreponse"/>
              <w:rPr>
                <w:rFonts w:ascii="Zurich Ex BT" w:hAnsi="Zurich Ex BT"/>
                <w:i/>
                <w:sz w:val="16"/>
                <w:szCs w:val="16"/>
                <w:lang w:val="en-GB"/>
              </w:rPr>
            </w:pPr>
            <w:r>
              <w:rPr>
                <w:rFonts w:ascii="Zurich Ex BT" w:hAnsi="Zurich Ex BT"/>
                <w:i/>
                <w:sz w:val="16"/>
                <w:szCs w:val="16"/>
                <w:lang w:val="en-GB"/>
              </w:rPr>
              <w:t>Note: All modes are deactivated except retry mode which used the default timers</w:t>
            </w:r>
          </w:p>
        </w:tc>
      </w:tr>
      <w:tr w:rsidR="005F2738" w14:paraId="648291F9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59C4125" w14:textId="77777777" w:rsidR="005F2738" w:rsidRDefault="0015084F">
            <w:pPr>
              <w:pStyle w:val="command"/>
            </w:pPr>
            <w:r>
              <w:t>AT+WDSC=2,1</w:t>
            </w:r>
          </w:p>
          <w:p w14:paraId="667C10F7" w14:textId="77777777" w:rsidR="005F2738" w:rsidRDefault="0015084F">
            <w:pPr>
              <w:pStyle w:val="commandreponse"/>
              <w:rPr>
                <w:rFonts w:ascii="Zurich Ex BT" w:hAnsi="Zurich Ex BT"/>
                <w:i/>
                <w:sz w:val="16"/>
                <w:szCs w:val="16"/>
                <w:lang w:val="en-GB"/>
              </w:rPr>
            </w:pPr>
            <w:r>
              <w:rPr>
                <w:rFonts w:ascii="Zurich Ex BT" w:hAnsi="Zurich Ex BT"/>
                <w:i/>
                <w:sz w:val="16"/>
                <w:szCs w:val="16"/>
                <w:lang w:val="en-GB"/>
              </w:rPr>
              <w:t>Note: Set user agreement for package download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0A3BC7B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5F2738" w14:paraId="13122B54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12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026EEC1" w14:textId="77777777" w:rsidR="005F2738" w:rsidRDefault="0015084F">
            <w:pPr>
              <w:pStyle w:val="command"/>
            </w:pPr>
            <w:r>
              <w:t>AT+WDSC?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12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0A207CD" w14:textId="77777777" w:rsidR="005F2738" w:rsidRDefault="0015084F">
            <w:pPr>
              <w:pStyle w:val="commandreponse"/>
              <w:spacing w:after="0"/>
            </w:pPr>
            <w:r>
              <w:rPr>
                <w:lang w:val="en-GB"/>
              </w:rPr>
              <w:t>+WDSC: ,0</w:t>
            </w:r>
            <w:r>
              <w:rPr>
                <w:lang w:val="en-GB"/>
              </w:rPr>
              <w:br/>
              <w:t>+WDSC: 1,0</w:t>
            </w:r>
            <w:r>
              <w:rPr>
                <w:lang w:val="en-GB"/>
              </w:rPr>
              <w:br/>
              <w:t>+WDSC: 2,1</w:t>
            </w:r>
            <w:r>
              <w:rPr>
                <w:lang w:val="en-GB"/>
              </w:rPr>
              <w:br/>
              <w:t>+WDSC: 3,0</w:t>
            </w:r>
            <w:r>
              <w:rPr>
                <w:lang w:val="en-GB"/>
              </w:rPr>
              <w:br/>
            </w:r>
            <w:r>
              <w:t>+WDSC: 4,15,60,240,960,2880,10080,</w:t>
            </w:r>
            <w:r>
              <w:br/>
              <w:t>10080</w:t>
            </w:r>
            <w:r>
              <w:br/>
            </w:r>
            <w:r>
              <w:rPr>
                <w:lang w:val="en-GB"/>
              </w:rPr>
              <w:t>+WDSC: 5,0</w:t>
            </w:r>
            <w:r>
              <w:rPr>
                <w:lang w:val="en-GB"/>
              </w:rPr>
              <w:br/>
              <w:t>+WDSC: 6,0</w:t>
            </w:r>
            <w:r>
              <w:rPr>
                <w:lang w:val="en-GB"/>
              </w:rPr>
              <w:br/>
              <w:t>OK</w:t>
            </w:r>
          </w:p>
        </w:tc>
      </w:tr>
    </w:tbl>
    <w:p w14:paraId="3B14EDF0" w14:textId="77777777" w:rsidR="005F2738" w:rsidRDefault="0015084F">
      <w:pPr>
        <w:pStyle w:val="Heading2"/>
        <w:numPr>
          <w:ilvl w:val="1"/>
          <w:numId w:val="2"/>
        </w:numPr>
      </w:pPr>
      <w:bookmarkStart w:id="184" w:name="_Toc435604051"/>
      <w:bookmarkStart w:id="185" w:name="__RefHeading___Toc4557_526513179"/>
      <w:bookmarkEnd w:id="184"/>
      <w:bookmarkEnd w:id="185"/>
      <w:r>
        <w:t>Device Services Error +WDSE</w:t>
      </w:r>
    </w:p>
    <w:p w14:paraId="2CF8E169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91"/>
        <w:gridCol w:w="3331"/>
      </w:tblGrid>
      <w:tr w:rsidR="005F2738" w14:paraId="6A5C3E6B" w14:textId="77777777">
        <w:trPr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62EC4F16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1EA2E5F2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2D98413E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FD36FFA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D7BB33F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78B9379F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50BBAB2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E0609F7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49E9E160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497C85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DEEB6D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41D2855E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C77F66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13538D9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639F078A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4534B41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A7AC9DD" w14:textId="77777777" w:rsidR="005F2738" w:rsidRDefault="005F2738">
            <w:pPr>
              <w:pStyle w:val="BodyText"/>
              <w:spacing w:after="0"/>
              <w:rPr>
                <w:lang w:val="en-CA" w:eastAsia="en-CA"/>
              </w:rPr>
            </w:pPr>
          </w:p>
        </w:tc>
      </w:tr>
      <w:tr w:rsidR="005F2738" w14:paraId="69D8B968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6F11452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9A569CD" w14:textId="77777777" w:rsidR="005F2738" w:rsidRDefault="005F2738">
            <w:pPr>
              <w:pStyle w:val="BodyText"/>
              <w:spacing w:after="0"/>
              <w:rPr>
                <w:lang w:val="en-CA" w:eastAsia="en-CA"/>
              </w:rPr>
            </w:pPr>
          </w:p>
        </w:tc>
      </w:tr>
    </w:tbl>
    <w:p w14:paraId="3A4DC61D" w14:textId="77777777" w:rsidR="005F2738" w:rsidRDefault="005F2738">
      <w:pPr>
        <w:pStyle w:val="BodyText"/>
      </w:pPr>
    </w:p>
    <w:p w14:paraId="54B61FA0" w14:textId="77777777" w:rsidR="005F2738" w:rsidRDefault="0015084F">
      <w:pPr>
        <w:pStyle w:val="Style1"/>
        <w:keepNext/>
      </w:pPr>
      <w:r>
        <w:t>Protection Level</w:t>
      </w:r>
    </w:p>
    <w:p w14:paraId="69E815D6" w14:textId="77777777" w:rsidR="005F2738" w:rsidRDefault="0015084F">
      <w:pPr>
        <w:pStyle w:val="BodyText"/>
      </w:pPr>
      <w:r>
        <w:t>Level 1</w:t>
      </w:r>
    </w:p>
    <w:p w14:paraId="079AB559" w14:textId="77777777" w:rsidR="005F2738" w:rsidRDefault="0015084F">
      <w:pPr>
        <w:pStyle w:val="Style1"/>
        <w:keepNext/>
      </w:pPr>
      <w:r>
        <w:lastRenderedPageBreak/>
        <w:t>Documentation</w:t>
      </w:r>
    </w:p>
    <w:p w14:paraId="552BBB72" w14:textId="77777777" w:rsidR="005F2738" w:rsidRDefault="0015084F">
      <w:pPr>
        <w:pStyle w:val="BodyText"/>
      </w:pPr>
      <w:r>
        <w:t>&lt;TBD&gt;</w:t>
      </w:r>
    </w:p>
    <w:p w14:paraId="09C2F363" w14:textId="77777777" w:rsidR="005F2738" w:rsidRDefault="0015084F">
      <w:pPr>
        <w:pStyle w:val="Style1"/>
        <w:keepNext/>
      </w:pPr>
      <w:r>
        <w:t>Applicable Logos</w:t>
      </w:r>
    </w:p>
    <w:tbl>
      <w:tblPr>
        <w:tblW w:w="11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</w:tblGrid>
      <w:tr w:rsidR="005F2738" w14:paraId="6EFAB013" w14:textId="77777777">
        <w:tc>
          <w:tcPr>
            <w:tcW w:w="1189" w:type="dxa"/>
            <w:shd w:val="clear" w:color="auto" w:fill="FFFFFF"/>
          </w:tcPr>
          <w:p w14:paraId="16FFD0D1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50A3E564" wp14:editId="3AA3FB8E">
                  <wp:extent cx="666750" cy="390525"/>
                  <wp:effectExtent l="0" t="0" r="0" b="0"/>
                  <wp:docPr id="12" name="Image2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1B40D" w14:textId="77777777" w:rsidR="005F2738" w:rsidRDefault="0015084F">
      <w:pPr>
        <w:pStyle w:val="Style1"/>
        <w:keepNext/>
      </w:pPr>
      <w:r>
        <w:t>Description</w:t>
      </w:r>
    </w:p>
    <w:p w14:paraId="4DA526F8" w14:textId="77777777" w:rsidR="005F2738" w:rsidRDefault="0015084F">
      <w:r>
        <w:rPr>
          <w:color w:val="000000"/>
        </w:rPr>
        <w:t>This Sierra Wireless proprietary command allows a user to know the last HTTP(S) response received by the device for the package download</w:t>
      </w:r>
      <w:r>
        <w:t>.</w:t>
      </w:r>
    </w:p>
    <w:p w14:paraId="53D4E68A" w14:textId="77777777" w:rsidR="005F2738" w:rsidRDefault="0015084F">
      <w:pPr>
        <w:pStyle w:val="Style1"/>
        <w:keepNext/>
        <w:keepLines/>
      </w:pPr>
      <w:r>
        <w:t>Syntax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68D9B289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99D0BEF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08DF9476" w14:textId="77777777" w:rsidR="005F2738" w:rsidRDefault="0015084F">
            <w:pPr>
              <w:pStyle w:val="command"/>
            </w:pPr>
            <w:r>
              <w:t>AT+WDSE</w:t>
            </w:r>
          </w:p>
          <w:p w14:paraId="044F3508" w14:textId="77777777" w:rsidR="005F2738" w:rsidRDefault="0015084F">
            <w:pPr>
              <w:pStyle w:val="TableCommandresult"/>
              <w:rPr>
                <w:lang w:val="nl-NL"/>
              </w:rPr>
            </w:pPr>
            <w:r>
              <w:rPr>
                <w:lang w:val="nl-NL"/>
              </w:rPr>
              <w:t>[+WDSE: &lt;HTTP_Status&gt;]</w:t>
            </w:r>
          </w:p>
          <w:p w14:paraId="6DB2364A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02A32324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319CCC52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787C8BC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Read command</w:t>
            </w:r>
          </w:p>
          <w:p w14:paraId="3F2CB807" w14:textId="77777777" w:rsidR="005F2738" w:rsidRDefault="0015084F">
            <w:pPr>
              <w:pStyle w:val="TableCommandresult"/>
            </w:pPr>
            <w:r>
              <w:t>None</w:t>
            </w:r>
          </w:p>
        </w:tc>
      </w:tr>
    </w:tbl>
    <w:p w14:paraId="67572F37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3001A557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6BB517C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2B31C93B" w14:textId="77777777" w:rsidR="005F2738" w:rsidRDefault="0015084F">
            <w:pPr>
              <w:pStyle w:val="TableCommandresult"/>
              <w:keepLines/>
            </w:pPr>
            <w:r>
              <w:t>None</w:t>
            </w:r>
          </w:p>
        </w:tc>
      </w:tr>
    </w:tbl>
    <w:p w14:paraId="4A30CA54" w14:textId="77777777" w:rsidR="005F2738" w:rsidRDefault="005F2738"/>
    <w:p w14:paraId="4CCEDC8B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2"/>
        <w:gridCol w:w="6337"/>
        <w:gridCol w:w="276"/>
      </w:tblGrid>
      <w:tr w:rsidR="005F2738" w14:paraId="1223122D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6EFAD25" w14:textId="77777777" w:rsidR="005F2738" w:rsidRDefault="0015084F">
            <w:pPr>
              <w:pStyle w:val="Paraentte"/>
              <w:ind w:left="708" w:hanging="708"/>
            </w:pPr>
            <w:r>
              <w:t>&lt;</w:t>
            </w:r>
            <w:proofErr w:type="spellStart"/>
            <w:r>
              <w:t>HTTP_Status</w:t>
            </w:r>
            <w:proofErr w:type="spellEnd"/>
            <w:r>
              <w:t>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3D2267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Last HTTP response received by the embedded module</w:t>
            </w:r>
          </w:p>
          <w:p w14:paraId="501A0AF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If HTTP/HTTPS is not yet used, the command only </w:t>
            </w:r>
            <w:proofErr w:type="gramStart"/>
            <w:r>
              <w:rPr>
                <w:b w:val="0"/>
              </w:rPr>
              <w:t>return</w:t>
            </w:r>
            <w:proofErr w:type="gramEnd"/>
            <w:r>
              <w:rPr>
                <w:b w:val="0"/>
              </w:rPr>
              <w:t xml:space="preserve"> OK</w:t>
            </w:r>
          </w:p>
        </w:tc>
      </w:tr>
      <w:tr w:rsidR="005F2738" w14:paraId="19EEB3C5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7D128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73C982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AA5616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continue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596EC2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B2296C2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5733BF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0D17EA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FF49E6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switching protocols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66E28D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0C70061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8FE363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B73B0F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059597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ok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EC9DA4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79CBEAA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D66486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7F475F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5EDA8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created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F142CF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B243C32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34B53D4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BDBBE3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1D016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accepted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BCC63F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B526BC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82623D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A3A4C4B" w14:textId="77777777" w:rsidR="005F2738" w:rsidRDefault="0015084F">
            <w:pPr>
              <w:pStyle w:val="Parameter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203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98DBAE2" w14:textId="77777777" w:rsidR="005F2738" w:rsidRDefault="0015084F">
            <w:pPr>
              <w:pStyle w:val="Parameter"/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non</w:t>
            </w:r>
            <w:proofErr w:type="gramEnd"/>
            <w:r>
              <w:rPr>
                <w:b w:val="0"/>
                <w:lang w:val="fr-FR"/>
              </w:rPr>
              <w:t>-</w:t>
            </w:r>
            <w:proofErr w:type="spellStart"/>
            <w:r>
              <w:rPr>
                <w:b w:val="0"/>
                <w:lang w:val="fr-FR"/>
              </w:rPr>
              <w:t>authoritative</w:t>
            </w:r>
            <w:proofErr w:type="spellEnd"/>
            <w:r>
              <w:rPr>
                <w:b w:val="0"/>
                <w:lang w:val="fr-FR"/>
              </w:rPr>
              <w:t xml:space="preserve"> information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D471737" w14:textId="77777777" w:rsidR="005F2738" w:rsidRDefault="005F2738">
            <w:pPr>
              <w:pStyle w:val="Parameter"/>
              <w:rPr>
                <w:b w:val="0"/>
                <w:lang w:val="fr-FR"/>
              </w:rPr>
            </w:pPr>
          </w:p>
        </w:tc>
      </w:tr>
      <w:tr w:rsidR="005F2738" w14:paraId="6C31E84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3FD801E" w14:textId="77777777" w:rsidR="005F2738" w:rsidRDefault="005F2738">
            <w:pPr>
              <w:pStyle w:val="Parameter"/>
              <w:rPr>
                <w:b w:val="0"/>
                <w:lang w:val="fr-FR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F28DC0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D8E16A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no content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F07757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2AD4D4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1A9301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2A751C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7F819B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reset content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3FED7E6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763045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D7B460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D3A908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AC83D6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partial content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EE94E06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66355B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CAA2E0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7B3E99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C15A1D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multiple choices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4EEC0B3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4D2E45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BDC1A4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5E91CF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B08FD4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moved permanently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2E98CF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8EDABE3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98D843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516F45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CA7D7A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found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E09617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2E8CA2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0E7F523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DB4191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133EF0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see other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065F80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40F441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7A0416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9FA540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376662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not modified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03B0A8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5D9D79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8B413E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F6C4DD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8F2676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use proxy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674B1E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E952E4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12F97A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9DB15C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307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4DE464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temporary redirect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E3B28B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0DEEC3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C1D05B4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0708EC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923221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bad request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3DFC17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52E1B5B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38D845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71A946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1BB55D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unauthorized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AD8AB3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2FE56E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DC1D9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B68182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373520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payment required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A1EC9C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DCCC03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A819CC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967724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096EED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forbidden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956B0E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5A982B2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2F6F05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66E5AA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2994D1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not found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E2ED4E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F22429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307C10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B8505A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935D46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method not allowed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121F78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D818E74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061BCC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093E5E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406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4E8817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not acceptable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6BAF62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E84ADD3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E42EE0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8B16B9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407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9784CE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proxy authentication required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72C033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1EE83D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30D44C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F13766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408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B33D6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request time-out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F47009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F6A02B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644808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D04C34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409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AC500D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conflict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2BD336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AF41E24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0F5CE9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1042B1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7F6B55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gone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E9811E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2E5590B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23526A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C183A1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788BD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length required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39AC0D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F56F11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395B99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1FC967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22616B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precondition failed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A4189F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6A3486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56C052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C0F791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8A48CB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request entity too large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BB6446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31AB8C1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76DD91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C2EFE9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1EA6EA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request-</w:t>
            </w:r>
            <w:proofErr w:type="spellStart"/>
            <w:r>
              <w:rPr>
                <w:b w:val="0"/>
              </w:rPr>
              <w:t>uri</w:t>
            </w:r>
            <w:proofErr w:type="spellEnd"/>
            <w:r>
              <w:rPr>
                <w:b w:val="0"/>
              </w:rPr>
              <w:t xml:space="preserve"> too large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A4D20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6A7879B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32E9CE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E462D1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53DEAF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unsupported media type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36C8E9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335E65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0A211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3A4831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416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946D0D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requested range not satisfiable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CC7AC9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702DE9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5D17EC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0F876F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417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6F9058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expectation failed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A55C21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EA9517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4222D9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E3B881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500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CE0C7D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internal server error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65ED1F3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3A634BC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0A7E5C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426D41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0A262A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not implemented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0B039C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8EC59F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A41B9D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82114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6DE7C0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bad gateway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049591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333D17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E444DE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D6E0D8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20905A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service unavailable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F2B825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A9EC6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5F7B33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AA3684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9E3313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gateway time-out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BE4269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946E83D" w14:textId="77777777">
        <w:trPr>
          <w:cantSplit/>
        </w:trPr>
        <w:tc>
          <w:tcPr>
            <w:tcW w:w="698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3DF6BC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</w:tcBorders>
            <w:shd w:val="clear" w:color="auto" w:fill="FFFFFF"/>
            <w:tcMar>
              <w:left w:w="20" w:type="dxa"/>
            </w:tcMar>
          </w:tcPr>
          <w:p w14:paraId="6D35D5B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18" w:space="0" w:color="00000A"/>
            </w:tcBorders>
            <w:shd w:val="clear" w:color="auto" w:fill="FFFFFF"/>
            <w:tcMar>
              <w:left w:w="70" w:type="dxa"/>
            </w:tcMar>
          </w:tcPr>
          <w:p w14:paraId="4555421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http version not supported</w:t>
            </w:r>
          </w:p>
        </w:tc>
        <w:tc>
          <w:tcPr>
            <w:tcW w:w="273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72D67B5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</w:tbl>
    <w:p w14:paraId="20483D03" w14:textId="77777777" w:rsidR="005F2738" w:rsidRDefault="0015084F">
      <w:pPr>
        <w:pStyle w:val="Note"/>
        <w:numPr>
          <w:ilvl w:val="0"/>
          <w:numId w:val="5"/>
        </w:numPr>
        <w:ind w:left="900" w:hanging="900"/>
      </w:pPr>
      <w:r>
        <w:t>If no session was made with the server, AT+WDSE only returns with OK response, without any +WDSE: &lt;</w:t>
      </w:r>
      <w:proofErr w:type="spellStart"/>
      <w:r>
        <w:t>HTTP_Status</w:t>
      </w:r>
      <w:proofErr w:type="spellEnd"/>
      <w:r>
        <w:t>&gt; response.</w:t>
      </w:r>
    </w:p>
    <w:p w14:paraId="0E594F32" w14:textId="77777777" w:rsidR="005F2738" w:rsidRDefault="005F2738"/>
    <w:p w14:paraId="133FDFFF" w14:textId="77777777" w:rsidR="005F2738" w:rsidRDefault="0015084F">
      <w:pPr>
        <w:pStyle w:val="Style1"/>
        <w:keepNext/>
        <w:keepLines/>
      </w:pPr>
      <w:r>
        <w:t>Parameter Storage</w:t>
      </w:r>
    </w:p>
    <w:p w14:paraId="14810145" w14:textId="77777777" w:rsidR="005F2738" w:rsidRDefault="0015084F">
      <w:r>
        <w:t>No parameter storage.</w:t>
      </w:r>
    </w:p>
    <w:p w14:paraId="341A806B" w14:textId="77777777" w:rsidR="005F2738" w:rsidRDefault="005F2738"/>
    <w:p w14:paraId="77BD663B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2105F28F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3807CBB6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1E1EDCB6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33652D52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C371384" w14:textId="77777777" w:rsidR="005F2738" w:rsidRDefault="0015084F">
            <w:pPr>
              <w:pStyle w:val="command"/>
            </w:pPr>
            <w:r>
              <w:t>AT+WDSS=1,1</w:t>
            </w:r>
          </w:p>
          <w:p w14:paraId="67F4984D" w14:textId="77777777" w:rsidR="005F2738" w:rsidRDefault="005F2738">
            <w:pPr>
              <w:pStyle w:val="notetable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D83AACC" w14:textId="77777777" w:rsidR="005F2738" w:rsidRDefault="0015084F">
            <w:pPr>
              <w:pStyle w:val="commandreponse"/>
            </w:pPr>
            <w:r>
              <w:t>OK</w:t>
            </w:r>
          </w:p>
          <w:p w14:paraId="2F3C325F" w14:textId="77777777" w:rsidR="005F2738" w:rsidRDefault="0015084F">
            <w:pPr>
              <w:pStyle w:val="notetable"/>
              <w:rPr>
                <w:lang w:val="en-GB"/>
              </w:rPr>
            </w:pPr>
            <w:r>
              <w:rPr>
                <w:lang w:val="en-GB"/>
              </w:rPr>
              <w:t>Note: A session was made with the server.</w:t>
            </w:r>
          </w:p>
        </w:tc>
      </w:tr>
      <w:tr w:rsidR="005F2738" w14:paraId="0F103E2B" w14:textId="77777777">
        <w:trPr>
          <w:cantSplit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B886F37" w14:textId="77777777" w:rsidR="005F2738" w:rsidRDefault="0015084F">
            <w:pPr>
              <w:pStyle w:val="command"/>
            </w:pPr>
            <w:r>
              <w:t>AT+WDSE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C1F754F" w14:textId="77777777" w:rsidR="005F2738" w:rsidRDefault="0015084F">
            <w:pPr>
              <w:pStyle w:val="commandreponse"/>
            </w:pPr>
            <w:r>
              <w:t>+WDSE: 200</w:t>
            </w:r>
          </w:p>
          <w:p w14:paraId="6DE439DA" w14:textId="77777777" w:rsidR="005F2738" w:rsidRDefault="0015084F">
            <w:pPr>
              <w:pStyle w:val="commandreponse"/>
            </w:pPr>
            <w:r>
              <w:t>OK</w:t>
            </w:r>
          </w:p>
          <w:p w14:paraId="678C5E73" w14:textId="77777777" w:rsidR="005F2738" w:rsidRDefault="0015084F">
            <w:pPr>
              <w:pStyle w:val="notetable"/>
            </w:pPr>
            <w:r>
              <w:rPr>
                <w:lang w:val="en-GB"/>
              </w:rPr>
              <w:t>Note: The last HTTP response received by the embedded module</w:t>
            </w:r>
            <w:r>
              <w:rPr>
                <w:vertAlign w:val="superscript"/>
                <w:lang w:val="en-GB"/>
              </w:rPr>
              <w:t xml:space="preserve"> </w:t>
            </w:r>
            <w:r>
              <w:rPr>
                <w:lang w:val="en-GB"/>
              </w:rPr>
              <w:t>is OK.</w:t>
            </w:r>
          </w:p>
        </w:tc>
      </w:tr>
    </w:tbl>
    <w:p w14:paraId="7D2DA9AB" w14:textId="77777777" w:rsidR="005F2738" w:rsidRDefault="005F2738"/>
    <w:p w14:paraId="5BD31236" w14:textId="77777777" w:rsidR="005F2738" w:rsidRDefault="0015084F">
      <w:pPr>
        <w:pStyle w:val="Style1"/>
        <w:keepNext/>
        <w:keepLines/>
      </w:pPr>
      <w:r>
        <w:t>Notes</w:t>
      </w:r>
    </w:p>
    <w:p w14:paraId="4B6E7CA8" w14:textId="77777777" w:rsidR="005F2738" w:rsidRDefault="0015084F">
      <w:r>
        <w:t>This command returns +CME ERROR: 3 when:</w:t>
      </w:r>
    </w:p>
    <w:p w14:paraId="68B1071B" w14:textId="77777777" w:rsidR="005F2738" w:rsidRDefault="0015084F">
      <w:pPr>
        <w:pStyle w:val="Bulleted"/>
        <w:numPr>
          <w:ilvl w:val="0"/>
          <w:numId w:val="4"/>
        </w:numPr>
      </w:pPr>
      <w:r>
        <w:t xml:space="preserve">a parameter is filled </w:t>
      </w:r>
    </w:p>
    <w:p w14:paraId="6A6A7AFC" w14:textId="77777777" w:rsidR="005F2738" w:rsidRDefault="0015084F">
      <w:pPr>
        <w:pStyle w:val="Bulleted"/>
        <w:numPr>
          <w:ilvl w:val="0"/>
          <w:numId w:val="4"/>
        </w:numPr>
      </w:pPr>
      <w:r>
        <w:t xml:space="preserve">the Device services are not in ACTIVATED state (see +WDSG </w:t>
      </w:r>
      <w:proofErr w:type="gramStart"/>
      <w:r>
        <w:t>command  for</w:t>
      </w:r>
      <w:proofErr w:type="gramEnd"/>
      <w:r>
        <w:t xml:space="preserve"> more information)</w:t>
      </w:r>
    </w:p>
    <w:p w14:paraId="11FD1022" w14:textId="77777777" w:rsidR="005F2738" w:rsidRDefault="005F2738"/>
    <w:p w14:paraId="3460A21F" w14:textId="77777777" w:rsidR="005F2738" w:rsidRDefault="0015084F">
      <w:pPr>
        <w:pStyle w:val="Heading2"/>
        <w:numPr>
          <w:ilvl w:val="1"/>
          <w:numId w:val="2"/>
        </w:numPr>
      </w:pPr>
      <w:bookmarkStart w:id="186" w:name="__RefHeading___Toc4559_526513179"/>
      <w:bookmarkStart w:id="187" w:name="_Toc435604052"/>
      <w:bookmarkEnd w:id="186"/>
      <w:bookmarkEnd w:id="187"/>
      <w:r>
        <w:t>Device Services General status +WDSG</w:t>
      </w:r>
    </w:p>
    <w:p w14:paraId="7A385AD2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91"/>
        <w:gridCol w:w="3331"/>
      </w:tblGrid>
      <w:tr w:rsidR="005F2738" w14:paraId="332F5DA5" w14:textId="77777777">
        <w:trPr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5F012924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4A9437D9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7BB8F6B4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B28464D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31DDD21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45F6523B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1DD4EA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220234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5BD18F4A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5BD8072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1F5552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3772855B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172F1F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1B92950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640AC3CB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F72BCB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FBF96D9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  <w:tr w:rsidR="005F2738" w14:paraId="7195E7A3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C062F19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4497838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</w:tbl>
    <w:p w14:paraId="1EE45C9E" w14:textId="77777777" w:rsidR="005F2738" w:rsidRDefault="005F2738">
      <w:pPr>
        <w:pStyle w:val="BodyText"/>
      </w:pPr>
    </w:p>
    <w:p w14:paraId="39C1CB60" w14:textId="77777777" w:rsidR="005F2738" w:rsidRDefault="0015084F">
      <w:pPr>
        <w:pStyle w:val="Style1"/>
        <w:keepNext/>
      </w:pPr>
      <w:r>
        <w:t>Protection Level</w:t>
      </w:r>
    </w:p>
    <w:p w14:paraId="5AA401A2" w14:textId="77777777" w:rsidR="005F2738" w:rsidRDefault="0015084F">
      <w:pPr>
        <w:pStyle w:val="BodyText"/>
      </w:pPr>
      <w:r>
        <w:t>Level 1</w:t>
      </w:r>
    </w:p>
    <w:p w14:paraId="60DF82EF" w14:textId="77777777" w:rsidR="005F2738" w:rsidRDefault="0015084F">
      <w:pPr>
        <w:pStyle w:val="Style1"/>
        <w:keepNext/>
      </w:pPr>
      <w:r>
        <w:lastRenderedPageBreak/>
        <w:t>Documentation</w:t>
      </w:r>
    </w:p>
    <w:p w14:paraId="79AEF7EB" w14:textId="77777777" w:rsidR="005F2738" w:rsidRDefault="0015084F">
      <w:pPr>
        <w:pStyle w:val="BodyText"/>
      </w:pPr>
      <w:r>
        <w:t>&lt;TBD&gt;</w:t>
      </w:r>
    </w:p>
    <w:p w14:paraId="4869DE31" w14:textId="77777777" w:rsidR="005F2738" w:rsidRDefault="0015084F">
      <w:pPr>
        <w:pStyle w:val="Style1"/>
        <w:keepNext/>
      </w:pPr>
      <w:r>
        <w:t>Applicable Logos</w:t>
      </w:r>
    </w:p>
    <w:tbl>
      <w:tblPr>
        <w:tblW w:w="11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</w:tblGrid>
      <w:tr w:rsidR="005F2738" w14:paraId="18F9E6E8" w14:textId="77777777">
        <w:tc>
          <w:tcPr>
            <w:tcW w:w="1189" w:type="dxa"/>
            <w:shd w:val="clear" w:color="auto" w:fill="FFFFFF"/>
          </w:tcPr>
          <w:p w14:paraId="207DE654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3FF64257" wp14:editId="655BCF95">
                  <wp:extent cx="666750" cy="390525"/>
                  <wp:effectExtent l="0" t="0" r="0" b="0"/>
                  <wp:docPr id="13" name="Image3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3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C0336" w14:textId="77777777" w:rsidR="005F2738" w:rsidRDefault="0015084F">
      <w:pPr>
        <w:pStyle w:val="Style1"/>
        <w:keepNext/>
      </w:pPr>
      <w:r>
        <w:t>Description</w:t>
      </w:r>
    </w:p>
    <w:p w14:paraId="3BB3F98C" w14:textId="77777777" w:rsidR="005F2738" w:rsidRDefault="0015084F">
      <w:r>
        <w:rPr>
          <w:color w:val="000000"/>
        </w:rPr>
        <w:t>This Sierra Wireless proprietary command returns some general status about Device Services</w:t>
      </w:r>
      <w:r>
        <w:t>.</w:t>
      </w:r>
    </w:p>
    <w:p w14:paraId="02793BEA" w14:textId="77777777" w:rsidR="005F2738" w:rsidRDefault="005F2738"/>
    <w:p w14:paraId="7FFC417E" w14:textId="77777777" w:rsidR="005F2738" w:rsidRDefault="0015084F">
      <w:pPr>
        <w:pStyle w:val="Style1"/>
        <w:keepNext/>
        <w:keepLines/>
      </w:pPr>
      <w:r>
        <w:t>Syntax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7FBF7284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B69758A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67CEF5CA" w14:textId="77777777" w:rsidR="005F2738" w:rsidRDefault="0015084F">
            <w:pPr>
              <w:pStyle w:val="command"/>
            </w:pPr>
            <w:r>
              <w:t>AT+WDSG</w:t>
            </w:r>
          </w:p>
          <w:p w14:paraId="09B82B3D" w14:textId="77777777" w:rsidR="005F2738" w:rsidRDefault="0015084F">
            <w:pPr>
              <w:pStyle w:val="TableCommandresult"/>
            </w:pPr>
            <w:r>
              <w:t>+WDSG: &lt;Indication</w:t>
            </w:r>
            <w:proofErr w:type="gramStart"/>
            <w:r>
              <w:t>&gt;,&lt;</w:t>
            </w:r>
            <w:proofErr w:type="gramEnd"/>
            <w:r>
              <w:t>State&gt;</w:t>
            </w:r>
          </w:p>
          <w:p w14:paraId="795F895D" w14:textId="77777777" w:rsidR="005F2738" w:rsidRDefault="0015084F">
            <w:pPr>
              <w:pStyle w:val="TableCommandresult"/>
            </w:pPr>
            <w:r>
              <w:t>[+WDSG: &lt;Indication</w:t>
            </w:r>
            <w:proofErr w:type="gramStart"/>
            <w:r>
              <w:t>&gt;,&lt;</w:t>
            </w:r>
            <w:proofErr w:type="gramEnd"/>
            <w:r>
              <w:t>State&gt;[…]]</w:t>
            </w:r>
          </w:p>
          <w:p w14:paraId="6125BC8E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6E993779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2C0C686E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6F2112D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Read command</w:t>
            </w:r>
          </w:p>
          <w:p w14:paraId="0F899456" w14:textId="77777777" w:rsidR="005F2738" w:rsidRDefault="0015084F">
            <w:pPr>
              <w:pStyle w:val="TableCommandresult"/>
            </w:pPr>
            <w:r>
              <w:t>None</w:t>
            </w:r>
          </w:p>
        </w:tc>
      </w:tr>
    </w:tbl>
    <w:p w14:paraId="730F1ED9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5994E53A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61F5156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1A80164E" w14:textId="77777777" w:rsidR="005F2738" w:rsidRDefault="0015084F">
            <w:pPr>
              <w:pStyle w:val="command"/>
            </w:pPr>
            <w:r>
              <w:t>AT+WDSG=?</w:t>
            </w:r>
          </w:p>
          <w:p w14:paraId="3EE45B71" w14:textId="77777777" w:rsidR="005F2738" w:rsidRDefault="0015084F">
            <w:pPr>
              <w:pStyle w:val="TableCommandresult"/>
              <w:keepLines/>
            </w:pPr>
            <w:r>
              <w:t>OK</w:t>
            </w:r>
          </w:p>
        </w:tc>
      </w:tr>
    </w:tbl>
    <w:p w14:paraId="402AC07B" w14:textId="77777777" w:rsidR="005F2738" w:rsidRDefault="005F2738"/>
    <w:p w14:paraId="4327036D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2"/>
        <w:gridCol w:w="6337"/>
        <w:gridCol w:w="276"/>
      </w:tblGrid>
      <w:tr w:rsidR="005F2738" w14:paraId="12C5C86F" w14:textId="77777777">
        <w:trPr>
          <w:cantSplit/>
        </w:trPr>
        <w:tc>
          <w:tcPr>
            <w:tcW w:w="2095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ABB5725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&lt;Indication&gt;:</w:t>
            </w:r>
          </w:p>
        </w:tc>
        <w:tc>
          <w:tcPr>
            <w:tcW w:w="6544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00B0B86" w14:textId="77777777" w:rsidR="005F2738" w:rsidRDefault="0015084F">
            <w:pPr>
              <w:pStyle w:val="Parameter"/>
            </w:pPr>
            <w:r>
              <w:rPr>
                <w:b w:val="0"/>
                <w:bCs/>
              </w:rPr>
              <w:t>Indication</w:t>
            </w:r>
            <w:r>
              <w:rPr>
                <w:b w:val="0"/>
              </w:rPr>
              <w:t xml:space="preserve">  </w:t>
            </w:r>
          </w:p>
        </w:tc>
      </w:tr>
      <w:tr w:rsidR="005F2738" w14:paraId="50B12672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8A6F90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8AB7B6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5AAB2D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device services activation state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09B4BA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DF5DB59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71CBDC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4A9576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F8A072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session and package indication 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40E74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2888B4B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BECBAAE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&lt;State&gt;: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3C2546A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Status of an indication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12D50F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DADE8A1" w14:textId="77777777">
        <w:trPr>
          <w:cantSplit/>
        </w:trPr>
        <w:tc>
          <w:tcPr>
            <w:tcW w:w="2095" w:type="dxa"/>
            <w:gridSpan w:val="2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B549B7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&lt;Indication&gt;=0</w:t>
            </w:r>
          </w:p>
        </w:tc>
        <w:tc>
          <w:tcPr>
            <w:tcW w:w="6271" w:type="dxa"/>
            <w:shd w:val="clear" w:color="auto" w:fill="FFFFFF"/>
            <w:tcMar>
              <w:left w:w="70" w:type="dxa"/>
            </w:tcMar>
          </w:tcPr>
          <w:p w14:paraId="37DD925A" w14:textId="77777777" w:rsidR="005F2738" w:rsidRDefault="005F2738">
            <w:pPr>
              <w:pStyle w:val="Parameter"/>
              <w:rPr>
                <w:b w:val="0"/>
                <w:bCs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A446A46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EA659B4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3C2433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E99E0A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04B9B8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device services are prohibited. Device services will never be activated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F99E9A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CE504C3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ECC2FB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A4FA42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C5A0F4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device services are deactivated. Connection parameters to a Device Services server </w:t>
            </w:r>
            <w:proofErr w:type="gramStart"/>
            <w:r>
              <w:rPr>
                <w:b w:val="0"/>
              </w:rPr>
              <w:t>have to</w:t>
            </w:r>
            <w:proofErr w:type="gramEnd"/>
            <w:r>
              <w:rPr>
                <w:b w:val="0"/>
              </w:rPr>
              <w:t xml:space="preserve"> be provisioned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608710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1EE816E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8F4AA4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D34F59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3BEFB4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device services </w:t>
            </w:r>
            <w:proofErr w:type="gramStart"/>
            <w:r>
              <w:rPr>
                <w:b w:val="0"/>
              </w:rPr>
              <w:t>have to</w:t>
            </w:r>
            <w:proofErr w:type="gramEnd"/>
            <w:r>
              <w:rPr>
                <w:b w:val="0"/>
              </w:rPr>
              <w:t xml:space="preserve"> be provisioned.  A bootstrap session is required.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0BB711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F54FDD7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5E83F63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9D49E6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CCE469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device services are activated</w:t>
            </w:r>
          </w:p>
          <w:p w14:paraId="3077C369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For LWM2M protocol, this indication means that a bootstrap session was already </w:t>
            </w:r>
            <w:proofErr w:type="gramStart"/>
            <w:r>
              <w:rPr>
                <w:b w:val="0"/>
              </w:rPr>
              <w:t>made</w:t>
            </w:r>
            <w:proofErr w:type="gramEnd"/>
            <w:r>
              <w:rPr>
                <w:b w:val="0"/>
              </w:rPr>
              <w:t xml:space="preserve"> and the device is able to initiate a Device Management session with the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 server.</w:t>
            </w:r>
            <w:commentRangeStart w:id="188"/>
            <w:commentRangeEnd w:id="188"/>
            <w:r>
              <w:rPr>
                <w:b w:val="0"/>
              </w:rPr>
              <w:commentReference w:id="188"/>
            </w:r>
            <w:commentRangeStart w:id="189"/>
            <w:commentRangeEnd w:id="189"/>
            <w:r>
              <w:rPr>
                <w:b w:val="0"/>
              </w:rPr>
              <w:commentReference w:id="189"/>
            </w:r>
          </w:p>
          <w:p w14:paraId="7D906CD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If a device has never been activated (first used of device services on this device), the &lt;State&gt; is set to 1</w:t>
            </w:r>
          </w:p>
          <w:p w14:paraId="28AC117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The connection parameters are automatically provisioned, no action </w:t>
            </w:r>
            <w:proofErr w:type="gramStart"/>
            <w:r>
              <w:rPr>
                <w:b w:val="0"/>
              </w:rPr>
              <w:t>are</w:t>
            </w:r>
            <w:proofErr w:type="gramEnd"/>
            <w:r>
              <w:rPr>
                <w:b w:val="0"/>
              </w:rPr>
              <w:t xml:space="preserve"> needed by the user (&lt;State&gt;=2 or &lt;State&gt;=3)</w:t>
            </w:r>
          </w:p>
          <w:p w14:paraId="6C2756F3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The device will be activated (&lt;State&gt;=3) when a dedicated NAP will be set manually or automatically at the first session (see </w:t>
            </w:r>
            <w:hyperlink w:anchor="refwdss">
              <w:r>
                <w:rPr>
                  <w:rStyle w:val="InternetLink"/>
                  <w:b w:val="0"/>
                  <w:vanish/>
                  <w:sz w:val="18"/>
                </w:rPr>
                <w:t>+WDSS</w:t>
              </w:r>
            </w:hyperlink>
            <w:r>
              <w:rPr>
                <w:b w:val="0"/>
              </w:rPr>
              <w:t xml:space="preserve">  command for more information)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3F9C1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284A5D5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A9B243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&lt;Indication&gt;=1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CC9C07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2E9E86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3F70067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15DAB8F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FFFFFF"/>
            <w:tcMar>
              <w:left w:w="40" w:type="dxa"/>
            </w:tcMar>
          </w:tcPr>
          <w:p w14:paraId="02F7C63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2" w:space="0" w:color="00000A"/>
            </w:tcBorders>
            <w:shd w:val="clear" w:color="auto" w:fill="FFFFFF"/>
            <w:tcMar>
              <w:left w:w="70" w:type="dxa"/>
            </w:tcMar>
          </w:tcPr>
          <w:p w14:paraId="767CBD17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no session or package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A6F1EA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DB72EBA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35D710D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FFFFFF"/>
            <w:tcMar>
              <w:left w:w="40" w:type="dxa"/>
            </w:tcMar>
          </w:tcPr>
          <w:p w14:paraId="16ADBC0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2" w:space="0" w:color="00000A"/>
            </w:tcBorders>
            <w:shd w:val="clear" w:color="auto" w:fill="FFFFFF"/>
            <w:tcMar>
              <w:left w:w="70" w:type="dxa"/>
            </w:tcMar>
          </w:tcPr>
          <w:p w14:paraId="22135407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 session is under treatment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A8B513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B90B7CB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6788728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FFFFFF"/>
            <w:tcMar>
              <w:left w:w="40" w:type="dxa"/>
            </w:tcMar>
          </w:tcPr>
          <w:p w14:paraId="789F9B6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2" w:space="0" w:color="00000A"/>
            </w:tcBorders>
            <w:shd w:val="clear" w:color="auto" w:fill="FFFFFF"/>
            <w:tcMar>
              <w:left w:w="70" w:type="dxa"/>
            </w:tcMar>
          </w:tcPr>
          <w:p w14:paraId="1E18EABA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 package is available on the server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CF1993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42DEF16" w14:textId="77777777">
        <w:trPr>
          <w:cantSplit/>
        </w:trPr>
        <w:tc>
          <w:tcPr>
            <w:tcW w:w="698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19E7992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</w:tcBorders>
            <w:shd w:val="clear" w:color="auto" w:fill="FFFFFF"/>
            <w:tcMar>
              <w:left w:w="40" w:type="dxa"/>
            </w:tcMar>
          </w:tcPr>
          <w:p w14:paraId="64EC103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18" w:space="0" w:color="00000A"/>
            </w:tcBorders>
            <w:shd w:val="clear" w:color="auto" w:fill="FFFFFF"/>
            <w:tcMar>
              <w:left w:w="70" w:type="dxa"/>
            </w:tcMar>
          </w:tcPr>
          <w:p w14:paraId="4F35EE28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 package was downloaded and ready to install</w:t>
            </w:r>
          </w:p>
          <w:p w14:paraId="62FE63DF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When a package was installed or not (not certified to be sent by the </w:t>
            </w:r>
            <w:proofErr w:type="spellStart"/>
            <w:r>
              <w:rPr>
                <w:b w:val="0"/>
              </w:rPr>
              <w:t>AirPrime</w:t>
            </w:r>
            <w:proofErr w:type="spellEnd"/>
            <w:r>
              <w:rPr>
                <w:b w:val="0"/>
              </w:rPr>
              <w:t xml:space="preserve"> Management Services server, see</w:t>
            </w:r>
            <w:r>
              <w:rPr>
                <w:rStyle w:val="BlueColorChar"/>
                <w:rFonts w:eastAsia="SimSun"/>
                <w:b w:val="0"/>
              </w:rPr>
              <w:t xml:space="preserve"> </w:t>
            </w:r>
            <w:hyperlink w:anchor="RefWDSI">
              <w:r>
                <w:rPr>
                  <w:rStyle w:val="InternetLink"/>
                  <w:b w:val="0"/>
                  <w:vanish/>
                </w:rPr>
                <w:t>+WDSI</w:t>
              </w:r>
            </w:hyperlink>
            <w:r>
              <w:rPr>
                <w:b w:val="0"/>
              </w:rPr>
              <w:t xml:space="preserve">  command for more information) or a recovery was made, the &lt;State&gt; is set to 0.</w:t>
            </w:r>
          </w:p>
        </w:tc>
        <w:tc>
          <w:tcPr>
            <w:tcW w:w="273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544A5F1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</w:tbl>
    <w:p w14:paraId="3139E5A7" w14:textId="77777777" w:rsidR="005F2738" w:rsidRDefault="005F2738"/>
    <w:p w14:paraId="152BF629" w14:textId="77777777" w:rsidR="005F2738" w:rsidRDefault="0015084F">
      <w:pPr>
        <w:pStyle w:val="Style1"/>
        <w:keepNext/>
        <w:keepLines/>
      </w:pPr>
      <w:r>
        <w:t>Parameter Storage</w:t>
      </w:r>
    </w:p>
    <w:p w14:paraId="528F491A" w14:textId="77777777" w:rsidR="005F2738" w:rsidRDefault="0015084F">
      <w:r>
        <w:t>No storage.</w:t>
      </w:r>
    </w:p>
    <w:p w14:paraId="5DF44BDA" w14:textId="77777777" w:rsidR="005F2738" w:rsidRDefault="005F2738"/>
    <w:p w14:paraId="000EC922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3F4E7334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5246D625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02923D83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441911A8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FA6569A" w14:textId="77777777" w:rsidR="005F2738" w:rsidRDefault="0015084F">
            <w:pPr>
              <w:pStyle w:val="command"/>
            </w:pPr>
            <w:r>
              <w:t>AT+WDSG=?</w:t>
            </w:r>
          </w:p>
          <w:p w14:paraId="6B553213" w14:textId="77777777" w:rsidR="005F2738" w:rsidRDefault="005F2738">
            <w:pPr>
              <w:pStyle w:val="notetable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E6F04D4" w14:textId="77777777" w:rsidR="005F2738" w:rsidRDefault="0015084F">
            <w:pPr>
              <w:pStyle w:val="commandreponse"/>
            </w:pPr>
            <w:r>
              <w:t>OK</w:t>
            </w:r>
          </w:p>
        </w:tc>
      </w:tr>
      <w:tr w:rsidR="005F2738" w14:paraId="36355A96" w14:textId="77777777">
        <w:trPr>
          <w:cantSplit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0C72F4E" w14:textId="77777777" w:rsidR="005F2738" w:rsidRDefault="0015084F">
            <w:pPr>
              <w:pStyle w:val="command"/>
            </w:pPr>
            <w:r>
              <w:lastRenderedPageBreak/>
              <w:t>AT+WDSG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46E6B93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+WDSG: 0,3</w:t>
            </w:r>
            <w:r>
              <w:rPr>
                <w:lang w:val="en-GB"/>
              </w:rPr>
              <w:br/>
              <w:t>+WDSG: 1,0</w:t>
            </w:r>
            <w:r>
              <w:rPr>
                <w:lang w:val="en-GB"/>
              </w:rPr>
              <w:br/>
              <w:t>OK</w:t>
            </w:r>
          </w:p>
          <w:p w14:paraId="5B21AEA2" w14:textId="77777777" w:rsidR="005F2738" w:rsidRDefault="0015084F">
            <w:pPr>
              <w:pStyle w:val="notetable"/>
              <w:rPr>
                <w:lang w:val="en-GB"/>
              </w:rPr>
            </w:pPr>
            <w:r>
              <w:rPr>
                <w:lang w:val="en-GB"/>
              </w:rPr>
              <w:t>Note: Device services are activated, no session to the server, no patch to download or to install.</w:t>
            </w:r>
          </w:p>
        </w:tc>
      </w:tr>
    </w:tbl>
    <w:p w14:paraId="37E10F40" w14:textId="77777777" w:rsidR="005F2738" w:rsidRDefault="0015084F">
      <w:pPr>
        <w:pStyle w:val="Style1"/>
        <w:keepNext/>
        <w:keepLines/>
      </w:pPr>
      <w:r>
        <w:t>Notes</w:t>
      </w:r>
    </w:p>
    <w:p w14:paraId="5012CD29" w14:textId="77777777" w:rsidR="005F2738" w:rsidRDefault="0015084F">
      <w:pPr>
        <w:pStyle w:val="Heading2"/>
        <w:numPr>
          <w:ilvl w:val="1"/>
          <w:numId w:val="2"/>
        </w:numPr>
      </w:pPr>
      <w:bookmarkStart w:id="190" w:name="__RefHeading___Toc4561_526513179"/>
      <w:bookmarkStart w:id="191" w:name="_Toc435604053"/>
      <w:bookmarkEnd w:id="190"/>
      <w:bookmarkEnd w:id="191"/>
      <w:r>
        <w:t>Device Services Reply +WDSR</w:t>
      </w:r>
    </w:p>
    <w:p w14:paraId="7C557F99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91"/>
        <w:gridCol w:w="3331"/>
      </w:tblGrid>
      <w:tr w:rsidR="005F2738" w14:paraId="63A73782" w14:textId="77777777">
        <w:trPr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770D0B63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4A7ACA14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4B907165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10952B1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DB60951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6C50B69E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F5B0B07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2C2F57D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50AF4243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F7AAF0D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09A760A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0C97F63D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E8DDC01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33E0022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66D72981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CCE4C7D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1593871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  <w:tr w:rsidR="005F2738" w14:paraId="3147075F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7602DA0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FC34550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</w:tbl>
    <w:p w14:paraId="0CF2A45A" w14:textId="77777777" w:rsidR="005F2738" w:rsidRDefault="005F2738">
      <w:pPr>
        <w:pStyle w:val="BodyText"/>
      </w:pPr>
    </w:p>
    <w:p w14:paraId="5397C631" w14:textId="77777777" w:rsidR="005F2738" w:rsidRDefault="0015084F">
      <w:pPr>
        <w:pStyle w:val="Style1"/>
        <w:keepNext/>
      </w:pPr>
      <w:r>
        <w:t>Protection Level</w:t>
      </w:r>
    </w:p>
    <w:p w14:paraId="009B3A2B" w14:textId="77777777" w:rsidR="005F2738" w:rsidRDefault="0015084F">
      <w:pPr>
        <w:pStyle w:val="BodyText"/>
      </w:pPr>
      <w:r>
        <w:t>Level 1</w:t>
      </w:r>
    </w:p>
    <w:p w14:paraId="5E133A78" w14:textId="77777777" w:rsidR="005F2738" w:rsidRDefault="0015084F">
      <w:pPr>
        <w:pStyle w:val="Style1"/>
        <w:keepNext/>
      </w:pPr>
      <w:r>
        <w:t>Documentation</w:t>
      </w:r>
    </w:p>
    <w:p w14:paraId="22B6E5F0" w14:textId="77777777" w:rsidR="005F2738" w:rsidRDefault="0015084F">
      <w:pPr>
        <w:pStyle w:val="BodyText"/>
      </w:pPr>
      <w:r>
        <w:t>&lt;TBD&gt;</w:t>
      </w:r>
    </w:p>
    <w:p w14:paraId="5D9FED0C" w14:textId="77777777" w:rsidR="005F2738" w:rsidRDefault="0015084F">
      <w:pPr>
        <w:pStyle w:val="Style1"/>
        <w:keepNext/>
      </w:pPr>
      <w:r>
        <w:t>Applicable Logos</w:t>
      </w:r>
    </w:p>
    <w:tbl>
      <w:tblPr>
        <w:tblW w:w="55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  <w:gridCol w:w="1190"/>
        <w:gridCol w:w="1190"/>
        <w:gridCol w:w="2003"/>
      </w:tblGrid>
      <w:tr w:rsidR="005F2738" w14:paraId="03E3E2B0" w14:textId="77777777">
        <w:tc>
          <w:tcPr>
            <w:tcW w:w="1188" w:type="dxa"/>
            <w:shd w:val="clear" w:color="auto" w:fill="FFFFFF"/>
          </w:tcPr>
          <w:p w14:paraId="5B55BC6D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0E376804" wp14:editId="7E9E0F9B">
                  <wp:extent cx="666750" cy="390525"/>
                  <wp:effectExtent l="0" t="0" r="0" b="0"/>
                  <wp:docPr id="14" name="Picture 60" descr="With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60" descr="With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shd w:val="clear" w:color="auto" w:fill="FFFFFF"/>
          </w:tcPr>
          <w:p w14:paraId="032A7DFD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10C9A951" wp14:editId="23715395">
                  <wp:extent cx="666750" cy="390525"/>
                  <wp:effectExtent l="0" t="0" r="0" b="0"/>
                  <wp:docPr id="15" name="Picture 59" descr="PI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9" descr="PI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shd w:val="clear" w:color="auto" w:fill="FFFFFF"/>
          </w:tcPr>
          <w:p w14:paraId="103004F7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4DA035B9" wp14:editId="1639D5B3">
                  <wp:extent cx="666750" cy="390525"/>
                  <wp:effectExtent l="0" t="0" r="0" b="0"/>
                  <wp:docPr id="16" name="Picture 58" descr="No_pin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58" descr="No_pi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2" w:type="dxa"/>
            <w:shd w:val="clear" w:color="auto" w:fill="FFFFFF"/>
          </w:tcPr>
          <w:p w14:paraId="1D3B3819" w14:textId="77777777" w:rsidR="005F2738" w:rsidRDefault="005F2738">
            <w:pPr>
              <w:pStyle w:val="Logo"/>
            </w:pPr>
          </w:p>
        </w:tc>
      </w:tr>
    </w:tbl>
    <w:p w14:paraId="587C37FA" w14:textId="77777777" w:rsidR="005F2738" w:rsidRDefault="0015084F">
      <w:pPr>
        <w:pStyle w:val="Style1"/>
        <w:keepNext/>
      </w:pPr>
      <w:r>
        <w:t>Description</w:t>
      </w:r>
    </w:p>
    <w:p w14:paraId="307C5AF2" w14:textId="77777777" w:rsidR="005F2738" w:rsidRDefault="0015084F">
      <w:r>
        <w:rPr>
          <w:color w:val="000000"/>
        </w:rPr>
        <w:t xml:space="preserve">This Sierra Wireless proprietary command allows a user to respond to the Device Services server request when user agreement is requested for connection, download and/or package install (see </w:t>
      </w:r>
      <w:hyperlink w:anchor="RefWDSI">
        <w:r>
          <w:rPr>
            <w:rStyle w:val="InternetLink"/>
            <w:rFonts w:ascii="Helvetica" w:hAnsi="Helvetica"/>
            <w:vanish/>
          </w:rPr>
          <w:t>+WDSI</w:t>
        </w:r>
      </w:hyperlink>
      <w:r>
        <w:rPr>
          <w:color w:val="000000"/>
        </w:rPr>
        <w:t xml:space="preserve"> command for more information)</w:t>
      </w:r>
      <w:r>
        <w:t>.</w:t>
      </w:r>
    </w:p>
    <w:p w14:paraId="2DB9C9AF" w14:textId="77777777" w:rsidR="005F2738" w:rsidRDefault="005F2738"/>
    <w:p w14:paraId="4B7B1B43" w14:textId="77777777" w:rsidR="005F2738" w:rsidRDefault="0015084F">
      <w:pPr>
        <w:pStyle w:val="Style1"/>
        <w:keepNext/>
        <w:keepLines/>
      </w:pPr>
      <w:r>
        <w:t>Syntax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74C5DB41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CD1A744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220AB1F3" w14:textId="77777777" w:rsidR="005F2738" w:rsidRDefault="0015084F">
            <w:pPr>
              <w:pStyle w:val="command"/>
            </w:pPr>
            <w:r>
              <w:t>AT+WDSR=&lt;Reply&gt;</w:t>
            </w:r>
            <w:proofErr w:type="gramStart"/>
            <w:r>
              <w:t>[,&lt;</w:t>
            </w:r>
            <w:proofErr w:type="gramEnd"/>
            <w:r>
              <w:t>Timer&gt;]</w:t>
            </w:r>
          </w:p>
          <w:p w14:paraId="0F596D61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65795595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33B2AB8F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AD51077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Read command</w:t>
            </w:r>
          </w:p>
          <w:p w14:paraId="5AE58F2E" w14:textId="77777777" w:rsidR="005F2738" w:rsidRDefault="0015084F">
            <w:pPr>
              <w:pStyle w:val="TableCommandresult"/>
            </w:pPr>
            <w:r>
              <w:t>None</w:t>
            </w:r>
          </w:p>
        </w:tc>
      </w:tr>
    </w:tbl>
    <w:p w14:paraId="686C4A3D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0C4DE2A9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D68F655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lastRenderedPageBreak/>
              <w:t>Test command</w:t>
            </w:r>
          </w:p>
          <w:p w14:paraId="5EBECB22" w14:textId="77777777" w:rsidR="005F2738" w:rsidRDefault="0015084F">
            <w:pPr>
              <w:pStyle w:val="command"/>
            </w:pPr>
            <w:r>
              <w:t>AT+WDSR=?</w:t>
            </w:r>
          </w:p>
          <w:p w14:paraId="5883B04A" w14:textId="77777777" w:rsidR="005F2738" w:rsidRDefault="0015084F">
            <w:pPr>
              <w:pStyle w:val="TableCommandresult"/>
              <w:keepLines/>
            </w:pPr>
            <w:r>
              <w:t>+WDSR: (list of supported &lt;Reply&gt;s</w:t>
            </w:r>
            <w:proofErr w:type="gramStart"/>
            <w:r>
              <w:t>),(</w:t>
            </w:r>
            <w:proofErr w:type="gramEnd"/>
            <w:r>
              <w:t>list of supported &lt;Timer&gt;s)</w:t>
            </w:r>
          </w:p>
          <w:p w14:paraId="4F0EF806" w14:textId="77777777" w:rsidR="005F2738" w:rsidRDefault="0015084F">
            <w:pPr>
              <w:pStyle w:val="TableCommandresult"/>
              <w:keepLines/>
            </w:pPr>
            <w:r>
              <w:t>OK</w:t>
            </w:r>
          </w:p>
        </w:tc>
      </w:tr>
    </w:tbl>
    <w:p w14:paraId="22FD3720" w14:textId="77777777" w:rsidR="005F2738" w:rsidRDefault="005F2738"/>
    <w:p w14:paraId="67389646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2"/>
        <w:gridCol w:w="6337"/>
        <w:gridCol w:w="276"/>
      </w:tblGrid>
      <w:tr w:rsidR="005F2738" w14:paraId="2D2FBA5A" w14:textId="77777777">
        <w:trPr>
          <w:cantSplit/>
        </w:trPr>
        <w:tc>
          <w:tcPr>
            <w:tcW w:w="2095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0E9D87F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&lt;Reply&gt;:</w:t>
            </w:r>
          </w:p>
        </w:tc>
        <w:tc>
          <w:tcPr>
            <w:tcW w:w="6544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623242E" w14:textId="77777777" w:rsidR="005F2738" w:rsidRDefault="0015084F">
            <w:pPr>
              <w:pStyle w:val="Parameter"/>
            </w:pPr>
            <w:r>
              <w:rPr>
                <w:b w:val="0"/>
                <w:bCs/>
              </w:rPr>
              <w:t xml:space="preserve">Reply to a user agreement request (see </w:t>
            </w:r>
            <w:hyperlink w:anchor="RefWDSI">
              <w:r>
                <w:rPr>
                  <w:rStyle w:val="InternetLink"/>
                  <w:b w:val="0"/>
                  <w:vanish/>
                </w:rPr>
                <w:t>+WDSI</w:t>
              </w:r>
            </w:hyperlink>
            <w:r>
              <w:rPr>
                <w:b w:val="0"/>
                <w:bCs/>
              </w:rPr>
              <w:t xml:space="preserve"> command </w:t>
            </w:r>
            <w:proofErr w:type="gramStart"/>
            <w:r>
              <w:rPr>
                <w:b w:val="0"/>
                <w:bCs/>
              </w:rPr>
              <w:t>description  for</w:t>
            </w:r>
            <w:proofErr w:type="gramEnd"/>
            <w:r>
              <w:rPr>
                <w:b w:val="0"/>
                <w:bCs/>
              </w:rPr>
              <w:t xml:space="preserve"> more information) from the embedded module</w:t>
            </w:r>
            <w:r>
              <w:rPr>
                <w:b w:val="0"/>
              </w:rPr>
              <w:t xml:space="preserve">  </w:t>
            </w:r>
          </w:p>
        </w:tc>
      </w:tr>
      <w:tr w:rsidR="005F2738" w14:paraId="5A8395D6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B0CD22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5E7980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C0CD14" w14:textId="77777777" w:rsidR="005F2738" w:rsidRDefault="0015084F">
            <w:pPr>
              <w:pStyle w:val="Parameter"/>
            </w:pPr>
            <w:r>
              <w:rPr>
                <w:b w:val="0"/>
                <w:bCs/>
              </w:rPr>
              <w:t>delay the connection to server (Connect later)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F8849C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781831C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518094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629077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F113BAC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accept the connection to server (Connect now)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32B199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8FE9CB3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E8F871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33D630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50BF04E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delay or refuse to download</w:t>
            </w:r>
          </w:p>
          <w:p w14:paraId="660EE37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Refuse action is only available if OMA DM protocol is used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438FAE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84C573E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ACE79F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E2A953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2ABECBA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accept the download (download now)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8A54B7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46BBF4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3BBB58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330956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9E04637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accept the install (Install now)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BF295D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4AF5ACF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4962D5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056F41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2DF161D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delay the install (Install later)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35FFE66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D3760E1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3B9A2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796AE8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AB2466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accept the device reboot (Reboot now)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443198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1A06014" w14:textId="77777777">
        <w:trPr>
          <w:cantSplit/>
        </w:trPr>
        <w:tc>
          <w:tcPr>
            <w:tcW w:w="69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08C75E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794C4F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153FBBC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delay the device reboot (Reboot later)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ED3F4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B168353" w14:textId="77777777">
        <w:trPr>
          <w:cantSplit/>
        </w:trPr>
        <w:tc>
          <w:tcPr>
            <w:tcW w:w="69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092B357" w14:textId="77777777" w:rsidR="005F2738" w:rsidRDefault="005F2738"/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F6BC7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2A7F87E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accept the application uninstall (Uninstall now)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4D18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9438E74" w14:textId="77777777">
        <w:trPr>
          <w:cantSplit/>
        </w:trPr>
        <w:tc>
          <w:tcPr>
            <w:tcW w:w="69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9B90734" w14:textId="77777777" w:rsidR="005F2738" w:rsidRDefault="005F2738"/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A56401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9E48E6A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delay the application uninstall (Uninstall later)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3841DC" w14:textId="77777777" w:rsidR="005F2738" w:rsidRDefault="005F2738">
            <w:pPr>
              <w:pStyle w:val="Parameter"/>
              <w:rPr>
                <w:b w:val="0"/>
              </w:rPr>
            </w:pPr>
            <w:bookmarkStart w:id="192" w:name="_Hlk490664878"/>
            <w:bookmarkEnd w:id="192"/>
          </w:p>
        </w:tc>
      </w:tr>
      <w:tr w:rsidR="005F2738" w14:paraId="711FD130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</w:tcBorders>
            <w:shd w:val="clear" w:color="auto" w:fill="FFFFFF"/>
            <w:tcMar>
              <w:left w:w="20" w:type="dxa"/>
            </w:tcMar>
          </w:tcPr>
          <w:p w14:paraId="5FBCE9CE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&lt;Timer&gt;: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18" w:space="0" w:color="00000A"/>
            </w:tcBorders>
            <w:shd w:val="clear" w:color="auto" w:fill="FFFFFF"/>
            <w:tcMar>
              <w:left w:w="70" w:type="dxa"/>
            </w:tcMar>
          </w:tcPr>
          <w:p w14:paraId="6D6272BA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Timer until a new User agreement request is returned by the embedded module</w:t>
            </w:r>
          </w:p>
          <w:p w14:paraId="74D8432D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This parameter is only available for &lt;Reply&gt;=0, 2, 5, 7 and 9</w:t>
            </w:r>
          </w:p>
          <w:p w14:paraId="27960E0F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Units: minutes (0-1440)</w:t>
            </w:r>
          </w:p>
          <w:p w14:paraId="42A620E7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When this value is not filled, a default value is set to 30 minutes later</w:t>
            </w:r>
          </w:p>
          <w:p w14:paraId="7A491462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Value 0 indicates that the application refuses the user agreement (only possible to refuse a package download if OMA DM protocol is used)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609FE4F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</w:tbl>
    <w:p w14:paraId="6CA90922" w14:textId="77777777" w:rsidR="005F2738" w:rsidRDefault="005F2738"/>
    <w:p w14:paraId="2BD0505E" w14:textId="77777777" w:rsidR="005F2738" w:rsidRDefault="0015084F">
      <w:pPr>
        <w:pStyle w:val="Style1"/>
        <w:keepNext/>
        <w:keepLines/>
      </w:pPr>
      <w:r>
        <w:t>Parameter Storage</w:t>
      </w:r>
    </w:p>
    <w:p w14:paraId="71A7F917" w14:textId="77777777" w:rsidR="005F2738" w:rsidRDefault="0015084F">
      <w:r>
        <w:t>No parameter storage.</w:t>
      </w:r>
    </w:p>
    <w:p w14:paraId="540BEA7B" w14:textId="77777777" w:rsidR="005F2738" w:rsidRDefault="005F2738"/>
    <w:p w14:paraId="682F45BA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32B05351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7892D0A0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335A8515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2E6C828C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179185A" w14:textId="77777777" w:rsidR="005F2738" w:rsidRDefault="0015084F">
            <w:pPr>
              <w:pStyle w:val="command"/>
            </w:pPr>
            <w:r>
              <w:t>AT+WDSR=?</w:t>
            </w:r>
          </w:p>
          <w:p w14:paraId="0DA80AF1" w14:textId="77777777" w:rsidR="005F2738" w:rsidRDefault="005F2738">
            <w:pPr>
              <w:pStyle w:val="notetable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2B875A7" w14:textId="77777777" w:rsidR="005F2738" w:rsidRDefault="0015084F">
            <w:pPr>
              <w:pStyle w:val="commandreponse"/>
              <w:rPr>
                <w:lang w:val="nl-NL"/>
              </w:rPr>
            </w:pPr>
            <w:r>
              <w:rPr>
                <w:lang w:val="nl-NL"/>
              </w:rPr>
              <w:t>+WDSR: (0-9),(0-1440)</w:t>
            </w:r>
          </w:p>
          <w:p w14:paraId="798640AF" w14:textId="77777777" w:rsidR="005F2738" w:rsidRDefault="0015084F">
            <w:pPr>
              <w:pStyle w:val="commandreponse"/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</w:tr>
      <w:tr w:rsidR="005F2738" w14:paraId="6F95B7C9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3D900EA" w14:textId="77777777" w:rsidR="005F2738" w:rsidRDefault="005F2738">
            <w:pPr>
              <w:pStyle w:val="command"/>
              <w:rPr>
                <w:lang w:val="nl-NL"/>
              </w:rPr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704D280" w14:textId="77777777" w:rsidR="005F2738" w:rsidRDefault="0015084F">
            <w:pPr>
              <w:pStyle w:val="commandreponse"/>
              <w:rPr>
                <w:lang w:val="nl-NL"/>
              </w:rPr>
            </w:pPr>
            <w:r>
              <w:rPr>
                <w:lang w:val="nl-NL"/>
              </w:rPr>
              <w:t>+WDSI: 2</w:t>
            </w:r>
          </w:p>
          <w:p w14:paraId="5F0C2289" w14:textId="77777777" w:rsidR="005F2738" w:rsidRDefault="0015084F">
            <w:pPr>
              <w:pStyle w:val="notetable"/>
            </w:pPr>
            <w:r>
              <w:t>Note: The Device Services server requests the device to download a package from the server. The user is requested to accept the package download.</w:t>
            </w:r>
          </w:p>
        </w:tc>
      </w:tr>
      <w:tr w:rsidR="005F2738" w14:paraId="480EAB2D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DB887F0" w14:textId="77777777" w:rsidR="005F2738" w:rsidRDefault="0015084F">
            <w:pPr>
              <w:pStyle w:val="command"/>
            </w:pPr>
            <w:r>
              <w:t>AT+WDSR=3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B43EE03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5F2738" w14:paraId="54648508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5C9BF20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7B63066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+WDSI: 3</w:t>
            </w:r>
          </w:p>
          <w:p w14:paraId="036BA9FA" w14:textId="77777777" w:rsidR="005F2738" w:rsidRDefault="0015084F">
            <w:pPr>
              <w:pStyle w:val="notetable"/>
              <w:rPr>
                <w:lang w:val="en-GB"/>
              </w:rPr>
            </w:pPr>
            <w:r>
              <w:rPr>
                <w:lang w:val="en-GB"/>
              </w:rPr>
              <w:t>Note: A user agreement is requested to install a package</w:t>
            </w:r>
          </w:p>
        </w:tc>
      </w:tr>
      <w:tr w:rsidR="005F2738" w14:paraId="1F819E32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F505A00" w14:textId="77777777" w:rsidR="005F2738" w:rsidRDefault="0015084F">
            <w:pPr>
              <w:pStyle w:val="command"/>
            </w:pPr>
            <w:r>
              <w:t>AT+WDSR=5,10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8998087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73E47C4D" w14:textId="77777777" w:rsidR="005F2738" w:rsidRDefault="0015084F">
            <w:pPr>
              <w:pStyle w:val="notetable"/>
              <w:rPr>
                <w:lang w:val="en-GB"/>
              </w:rPr>
            </w:pPr>
            <w:r>
              <w:rPr>
                <w:lang w:val="en-GB"/>
              </w:rPr>
              <w:t>Note: A delay (10 minutes) is requested.</w:t>
            </w:r>
          </w:p>
        </w:tc>
      </w:tr>
      <w:tr w:rsidR="005F2738" w14:paraId="5C7EA953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A9EA055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279B140" w14:textId="77777777" w:rsidR="005F2738" w:rsidRDefault="0015084F">
            <w:pPr>
              <w:pStyle w:val="commandreponse"/>
            </w:pPr>
            <w:r>
              <w:t>+WDSI: 3</w:t>
            </w:r>
          </w:p>
          <w:p w14:paraId="5191ABF5" w14:textId="77777777" w:rsidR="005F2738" w:rsidRDefault="0015084F">
            <w:pPr>
              <w:pStyle w:val="notetable"/>
            </w:pPr>
            <w:r>
              <w:t>Note: 10 minutes later, a new user agreement is requested to install a package.</w:t>
            </w:r>
          </w:p>
        </w:tc>
      </w:tr>
      <w:tr w:rsidR="005F2738" w14:paraId="02D8ABF2" w14:textId="77777777">
        <w:trPr>
          <w:cantSplit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232AE65" w14:textId="77777777" w:rsidR="005F2738" w:rsidRDefault="0015084F">
            <w:pPr>
              <w:pStyle w:val="command"/>
            </w:pPr>
            <w:r>
              <w:t>AT+WDSR=4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D5918FA" w14:textId="77777777" w:rsidR="005F2738" w:rsidRDefault="0015084F">
            <w:pPr>
              <w:pStyle w:val="commandreponse"/>
            </w:pPr>
            <w:r>
              <w:t>OK</w:t>
            </w:r>
          </w:p>
          <w:p w14:paraId="0E20292F" w14:textId="77777777" w:rsidR="005F2738" w:rsidRDefault="0015084F">
            <w:pPr>
              <w:pStyle w:val="notetable"/>
            </w:pPr>
            <w:r>
              <w:t>Note: The install is requested.</w:t>
            </w:r>
          </w:p>
        </w:tc>
      </w:tr>
    </w:tbl>
    <w:p w14:paraId="4D491B69" w14:textId="77777777" w:rsidR="005F2738" w:rsidRDefault="005F2738"/>
    <w:p w14:paraId="08AD6357" w14:textId="77777777" w:rsidR="005F2738" w:rsidRDefault="0015084F">
      <w:pPr>
        <w:pStyle w:val="Style1"/>
        <w:keepNext/>
        <w:keepLines/>
      </w:pPr>
      <w:r>
        <w:t>Notes</w:t>
      </w:r>
    </w:p>
    <w:p w14:paraId="7EC8C310" w14:textId="77777777" w:rsidR="005F2738" w:rsidRDefault="0015084F">
      <w:r>
        <w:t>It is not possible to refuse an install request (AT+WDSR=5,0), which will return +CME ERROR: 3 response.</w:t>
      </w:r>
    </w:p>
    <w:p w14:paraId="76F0416F" w14:textId="77777777" w:rsidR="005F2738" w:rsidRDefault="0015084F">
      <w:r>
        <w:t>After an install delay, if the embedded module is powered-down the new user agreement request will be returned during the next start up.</w:t>
      </w:r>
    </w:p>
    <w:p w14:paraId="7A0B2CA4" w14:textId="77777777" w:rsidR="005F2738" w:rsidRDefault="005F2738"/>
    <w:p w14:paraId="19BC9062" w14:textId="77777777" w:rsidR="005F2738" w:rsidRDefault="0015084F">
      <w:r>
        <w:t>It is not possible to refuse an uninstall request (AT+WDSR=9,0), which will return +CME ERROR: 3 response.</w:t>
      </w:r>
    </w:p>
    <w:p w14:paraId="71FBBC5E" w14:textId="77777777" w:rsidR="005F2738" w:rsidRDefault="005F2738"/>
    <w:p w14:paraId="617647E6" w14:textId="77777777" w:rsidR="005F2738" w:rsidRDefault="0015084F">
      <w:r>
        <w:t>It’s also not possible to refuse a device reboot request (AT+WDSR=7,0), which will return +CME ERROR: 3 response.</w:t>
      </w:r>
    </w:p>
    <w:p w14:paraId="11B1362C" w14:textId="77777777" w:rsidR="005F2738" w:rsidRDefault="0015084F">
      <w:r>
        <w:br w:type="page"/>
      </w:r>
    </w:p>
    <w:p w14:paraId="5677F3E0" w14:textId="77777777" w:rsidR="005F2738" w:rsidRDefault="0015084F">
      <w:pPr>
        <w:pStyle w:val="Heading2"/>
        <w:numPr>
          <w:ilvl w:val="1"/>
          <w:numId w:val="2"/>
        </w:numPr>
        <w:tabs>
          <w:tab w:val="left" w:pos="1080"/>
          <w:tab w:val="left" w:pos="1800"/>
        </w:tabs>
        <w:spacing w:before="480" w:after="240"/>
        <w:ind w:left="1077" w:hanging="1077"/>
      </w:pPr>
      <w:bookmarkStart w:id="193" w:name="__RefHeading___Toc4563_526513179"/>
      <w:bookmarkEnd w:id="193"/>
      <w:r>
        <w:lastRenderedPageBreak/>
        <w:t>Device Services Session +WDSS</w:t>
      </w:r>
      <w:r>
        <w:fldChar w:fldCharType="begin"/>
      </w:r>
      <w:r>
        <w:instrText>XE "WDSS: : : : : : : : : : "</w:instrText>
      </w:r>
      <w:r>
        <w:fldChar w:fldCharType="end"/>
      </w:r>
    </w:p>
    <w:p w14:paraId="52D3B390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91"/>
        <w:gridCol w:w="3331"/>
      </w:tblGrid>
      <w:tr w:rsidR="005F2738" w14:paraId="0A3D5254" w14:textId="77777777">
        <w:trPr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1E9C7754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739A8716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31E17654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D8C1364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1D0C9F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7EC3884E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1854DA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201EBE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6C94D8F6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E51098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5E851B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578D4A7F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55447C9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D52AB9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13A325C1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26FBC0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38D6D33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  <w:tr w:rsidR="005F2738" w14:paraId="349AB169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4EC2A10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316968F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</w:tbl>
    <w:p w14:paraId="2D94CB3C" w14:textId="77777777" w:rsidR="005F2738" w:rsidRDefault="005F2738">
      <w:pPr>
        <w:pStyle w:val="BodyText"/>
      </w:pPr>
    </w:p>
    <w:p w14:paraId="40457837" w14:textId="77777777" w:rsidR="005F2738" w:rsidRDefault="0015084F">
      <w:pPr>
        <w:pStyle w:val="Style1"/>
        <w:keepNext/>
      </w:pPr>
      <w:r>
        <w:t>Protection Level</w:t>
      </w:r>
    </w:p>
    <w:p w14:paraId="4421B165" w14:textId="77777777" w:rsidR="005F2738" w:rsidRDefault="0015084F">
      <w:pPr>
        <w:pStyle w:val="BodyText"/>
      </w:pPr>
      <w:r>
        <w:t>Level 1</w:t>
      </w:r>
    </w:p>
    <w:p w14:paraId="5B9F3A3E" w14:textId="77777777" w:rsidR="005F2738" w:rsidRDefault="0015084F">
      <w:pPr>
        <w:pStyle w:val="Style1"/>
        <w:keepNext/>
      </w:pPr>
      <w:r>
        <w:t>Documentation</w:t>
      </w:r>
    </w:p>
    <w:p w14:paraId="068A5277" w14:textId="77777777" w:rsidR="005F2738" w:rsidRDefault="0015084F">
      <w:pPr>
        <w:pStyle w:val="BodyText"/>
      </w:pPr>
      <w:r>
        <w:t>&lt;TBD&gt;</w:t>
      </w:r>
    </w:p>
    <w:p w14:paraId="038A4EF7" w14:textId="77777777" w:rsidR="005F2738" w:rsidRDefault="0015084F">
      <w:pPr>
        <w:pStyle w:val="Style1"/>
        <w:keepNext/>
      </w:pPr>
      <w:r>
        <w:t>Applicable Logos</w:t>
      </w:r>
    </w:p>
    <w:tbl>
      <w:tblPr>
        <w:tblW w:w="55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  <w:gridCol w:w="1190"/>
        <w:gridCol w:w="1190"/>
        <w:gridCol w:w="2003"/>
      </w:tblGrid>
      <w:tr w:rsidR="005F2738" w14:paraId="2F7DAB16" w14:textId="77777777">
        <w:tc>
          <w:tcPr>
            <w:tcW w:w="1188" w:type="dxa"/>
            <w:shd w:val="clear" w:color="auto" w:fill="FFFFFF"/>
          </w:tcPr>
          <w:p w14:paraId="6C0401E4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43C7DF30" wp14:editId="65C9FFE3">
                  <wp:extent cx="666750" cy="390525"/>
                  <wp:effectExtent l="0" t="0" r="0" b="0"/>
                  <wp:docPr id="17" name="Picture 64" descr="With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64" descr="With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shd w:val="clear" w:color="auto" w:fill="FFFFFF"/>
          </w:tcPr>
          <w:p w14:paraId="70C96F74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116AA44C" wp14:editId="432DC29D">
                  <wp:extent cx="666750" cy="390525"/>
                  <wp:effectExtent l="0" t="0" r="0" b="0"/>
                  <wp:docPr id="18" name="Picture 63" descr="PI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3" descr="PI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shd w:val="clear" w:color="auto" w:fill="FFFFFF"/>
          </w:tcPr>
          <w:p w14:paraId="7AC59712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4D8FD40E" wp14:editId="21C700D1">
                  <wp:extent cx="666750" cy="390525"/>
                  <wp:effectExtent l="0" t="0" r="0" b="0"/>
                  <wp:docPr id="19" name="Picture 62" descr="No_pin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62" descr="No_pi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2" w:type="dxa"/>
            <w:shd w:val="clear" w:color="auto" w:fill="FFFFFF"/>
          </w:tcPr>
          <w:p w14:paraId="094176F8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6A7722B2" wp14:editId="777AFF85">
                  <wp:extent cx="523875" cy="381000"/>
                  <wp:effectExtent l="0" t="0" r="0" b="0"/>
                  <wp:docPr id="20" name="Picture 61" descr="Wind 3m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61" descr="Wind 3m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93E2B" w14:textId="77777777" w:rsidR="005F2738" w:rsidRDefault="0015084F">
      <w:pPr>
        <w:pStyle w:val="Style1"/>
        <w:keepNext/>
      </w:pPr>
      <w:r>
        <w:t>Description</w:t>
      </w:r>
    </w:p>
    <w:p w14:paraId="7A729C8F" w14:textId="77777777" w:rsidR="005F2738" w:rsidRDefault="0015084F">
      <w:r>
        <w:rPr>
          <w:color w:val="000000"/>
        </w:rPr>
        <w:t>This Sierra Wireless proprietary command allows user to manage the device services session. It can be used to:</w:t>
      </w:r>
    </w:p>
    <w:p w14:paraId="19ED08D9" w14:textId="77777777" w:rsidR="005F2738" w:rsidRDefault="0015084F">
      <w:pPr>
        <w:pStyle w:val="Bulleted"/>
        <w:numPr>
          <w:ilvl w:val="0"/>
          <w:numId w:val="4"/>
        </w:numPr>
      </w:pPr>
      <w:r>
        <w:rPr>
          <w:color w:val="000000"/>
        </w:rPr>
        <w:t>Change the current PDP context identifier.</w:t>
      </w:r>
    </w:p>
    <w:p w14:paraId="357930CB" w14:textId="77777777" w:rsidR="005F2738" w:rsidRDefault="0015084F">
      <w:pPr>
        <w:pStyle w:val="Bulleted"/>
        <w:numPr>
          <w:ilvl w:val="0"/>
          <w:numId w:val="4"/>
        </w:numPr>
      </w:pPr>
      <w:r>
        <w:rPr>
          <w:color w:val="000000"/>
        </w:rPr>
        <w:t>Restore the default PDP context identifier.</w:t>
      </w:r>
    </w:p>
    <w:p w14:paraId="0551ABEC" w14:textId="77777777" w:rsidR="005F2738" w:rsidRPr="007241E9" w:rsidRDefault="0015084F">
      <w:pPr>
        <w:pStyle w:val="Bullete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Initiate a connection to the device service server.</w:t>
      </w:r>
    </w:p>
    <w:p w14:paraId="293D3DD9" w14:textId="77777777" w:rsidR="005F2738" w:rsidRDefault="0015084F">
      <w:pPr>
        <w:pStyle w:val="Bulleted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Activate an automatic registration to the </w:t>
      </w:r>
      <w:proofErr w:type="spellStart"/>
      <w:r>
        <w:rPr>
          <w:color w:val="000000"/>
        </w:rPr>
        <w:t>AirVantage</w:t>
      </w:r>
      <w:proofErr w:type="spellEnd"/>
      <w:r>
        <w:rPr>
          <w:color w:val="000000"/>
        </w:rPr>
        <w:t xml:space="preserve"> server.</w:t>
      </w:r>
    </w:p>
    <w:p w14:paraId="2D7A81C1" w14:textId="77777777" w:rsidR="005F2738" w:rsidRDefault="0015084F">
      <w:pPr>
        <w:pStyle w:val="Style1"/>
        <w:keepNext/>
        <w:keepLines/>
      </w:pPr>
      <w:r>
        <w:t>Syntax</w:t>
      </w:r>
    </w:p>
    <w:p w14:paraId="4FD08D5F" w14:textId="77777777" w:rsidR="005F2738" w:rsidRDefault="0015084F">
      <w:pPr>
        <w:pStyle w:val="Style1"/>
        <w:numPr>
          <w:ilvl w:val="0"/>
          <w:numId w:val="4"/>
        </w:numPr>
      </w:pPr>
      <w:r>
        <w:rPr>
          <w:lang w:val="fr-FR"/>
        </w:rPr>
        <w:t>For &lt;Mode&gt;=0</w:t>
      </w:r>
    </w:p>
    <w:p w14:paraId="0ECC6190" w14:textId="77777777" w:rsidR="005F2738" w:rsidRDefault="0015084F">
      <w:pPr>
        <w:pStyle w:val="Style1"/>
      </w:pPr>
      <w:r>
        <w:rPr>
          <w:b w:val="0"/>
          <w:sz w:val="20"/>
        </w:rPr>
        <w:t>Deprecated and cannot be used anymore. Instead, use &lt;Mode&gt;=2 to set the profile to be used, and configure it using the dedicated AT commands (</w:t>
      </w:r>
      <w:proofErr w:type="spellStart"/>
      <w:r>
        <w:rPr>
          <w:b w:val="0"/>
          <w:sz w:val="20"/>
        </w:rPr>
        <w:t>e.g</w:t>
      </w:r>
      <w:proofErr w:type="spellEnd"/>
      <w:r>
        <w:rPr>
          <w:b w:val="0"/>
          <w:sz w:val="20"/>
        </w:rPr>
        <w:t>: AT+CGDCONT).</w:t>
      </w:r>
      <w:r>
        <w:rPr>
          <w:b w:val="0"/>
          <w:sz w:val="20"/>
        </w:rPr>
        <w:br/>
      </w:r>
    </w:p>
    <w:p w14:paraId="51C781F1" w14:textId="77777777" w:rsidR="005F2738" w:rsidRDefault="005F2738">
      <w:pPr>
        <w:pStyle w:val="Style1"/>
        <w:numPr>
          <w:ilvl w:val="0"/>
          <w:numId w:val="4"/>
        </w:numPr>
      </w:pPr>
    </w:p>
    <w:p w14:paraId="6DD0CFF7" w14:textId="77777777" w:rsidR="005F2738" w:rsidRDefault="0015084F">
      <w:pPr>
        <w:pStyle w:val="Style1"/>
        <w:numPr>
          <w:ilvl w:val="0"/>
          <w:numId w:val="4"/>
        </w:numPr>
      </w:pPr>
      <w:r>
        <w:t>For &lt;Mode&gt;=1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52FD9754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EC739A0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3BFABBEA" w14:textId="77777777" w:rsidR="005F2738" w:rsidRDefault="0015084F">
            <w:pPr>
              <w:pStyle w:val="command"/>
            </w:pPr>
            <w:r>
              <w:t>AT+WDSS=&lt;Mode&gt;</w:t>
            </w:r>
            <w:proofErr w:type="gramStart"/>
            <w:r>
              <w:t>[,&lt;</w:t>
            </w:r>
            <w:proofErr w:type="gramEnd"/>
            <w:r>
              <w:t>Action&gt;]</w:t>
            </w:r>
          </w:p>
          <w:p w14:paraId="1D07E58A" w14:textId="77777777" w:rsidR="005F2738" w:rsidRDefault="0015084F">
            <w:pPr>
              <w:pStyle w:val="commandreponse"/>
            </w:pPr>
            <w:r>
              <w:t>OK</w:t>
            </w:r>
          </w:p>
        </w:tc>
      </w:tr>
    </w:tbl>
    <w:p w14:paraId="65A35432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6E5025CB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5E1E478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lastRenderedPageBreak/>
              <w:t>Read command</w:t>
            </w:r>
          </w:p>
          <w:p w14:paraId="0606B56D" w14:textId="77777777" w:rsidR="005F2738" w:rsidRDefault="0015084F">
            <w:pPr>
              <w:pStyle w:val="command"/>
            </w:pPr>
            <w:r>
              <w:t>AT+WDSS?</w:t>
            </w:r>
          </w:p>
          <w:p w14:paraId="4A6AC44E" w14:textId="77777777" w:rsidR="005F2738" w:rsidRDefault="005F2738">
            <w:pPr>
              <w:pStyle w:val="command"/>
            </w:pPr>
          </w:p>
          <w:p w14:paraId="7CF9B687" w14:textId="77777777" w:rsidR="005F2738" w:rsidRDefault="0015084F">
            <w:pPr>
              <w:pStyle w:val="commandreponse"/>
            </w:pPr>
            <w:r>
              <w:t xml:space="preserve">[+WDSS: </w:t>
            </w:r>
            <w:proofErr w:type="gramStart"/>
            <w:r>
              <w:t>1,&lt;</w:t>
            </w:r>
            <w:proofErr w:type="gramEnd"/>
            <w:r>
              <w:t>Action&gt;]</w:t>
            </w:r>
          </w:p>
          <w:p w14:paraId="12DC6337" w14:textId="77777777" w:rsidR="005F2738" w:rsidRDefault="0015084F">
            <w:pPr>
              <w:pStyle w:val="commandreponse"/>
            </w:pPr>
            <w:r>
              <w:t xml:space="preserve">[+WDSS: </w:t>
            </w:r>
            <w:proofErr w:type="gramStart"/>
            <w:r>
              <w:t>2,&lt;</w:t>
            </w:r>
            <w:proofErr w:type="gramEnd"/>
            <w:r>
              <w:t>Cid&gt;]</w:t>
            </w:r>
          </w:p>
          <w:p w14:paraId="2BD6E65C" w14:textId="77777777" w:rsidR="005F2738" w:rsidRDefault="0015084F">
            <w:pPr>
              <w:pStyle w:val="commandreponse"/>
            </w:pPr>
            <w:r>
              <w:t xml:space="preserve">OK </w:t>
            </w:r>
          </w:p>
        </w:tc>
      </w:tr>
    </w:tbl>
    <w:p w14:paraId="13C6DCCD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7D71846D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F116848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69DA7AC1" w14:textId="77777777" w:rsidR="005F2738" w:rsidRDefault="0015084F">
            <w:pPr>
              <w:pStyle w:val="command"/>
            </w:pPr>
            <w:r>
              <w:t>AT+WDSS=?</w:t>
            </w:r>
          </w:p>
          <w:p w14:paraId="7DA42DD4" w14:textId="77777777" w:rsidR="005F2738" w:rsidRDefault="005F2738">
            <w:pPr>
              <w:pStyle w:val="command"/>
            </w:pPr>
          </w:p>
          <w:p w14:paraId="1E7F178D" w14:textId="77777777" w:rsidR="005F2738" w:rsidRDefault="0015084F">
            <w:pPr>
              <w:pStyle w:val="commandreponse"/>
            </w:pPr>
            <w:r>
              <w:t xml:space="preserve">+WDSS: </w:t>
            </w:r>
            <w:proofErr w:type="gramStart"/>
            <w:r>
              <w:t>1,(</w:t>
            </w:r>
            <w:proofErr w:type="gramEnd"/>
            <w:r>
              <w:t>list of supported &lt;Action&gt;s for this &lt;Mode&gt;)</w:t>
            </w:r>
          </w:p>
          <w:p w14:paraId="0CB747AE" w14:textId="77777777" w:rsidR="005F2738" w:rsidRDefault="0015084F">
            <w:pPr>
              <w:pStyle w:val="commandreponse"/>
            </w:pPr>
            <w:r>
              <w:t xml:space="preserve">+WDSS: </w:t>
            </w:r>
            <w:proofErr w:type="gramStart"/>
            <w:r>
              <w:t>2,(</w:t>
            </w:r>
            <w:proofErr w:type="gramEnd"/>
            <w:r>
              <w:t>range of supported PDP context identifiers)</w:t>
            </w:r>
          </w:p>
          <w:p w14:paraId="6E458E50" w14:textId="77777777" w:rsidR="005F2738" w:rsidRDefault="0015084F">
            <w:pPr>
              <w:pStyle w:val="commandreponse"/>
            </w:pPr>
            <w:r>
              <w:t>OK</w:t>
            </w:r>
          </w:p>
        </w:tc>
      </w:tr>
    </w:tbl>
    <w:p w14:paraId="06F2430F" w14:textId="77777777" w:rsidR="005F2738" w:rsidRDefault="005F2738"/>
    <w:p w14:paraId="17035ADD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2"/>
        <w:gridCol w:w="6337"/>
        <w:gridCol w:w="276"/>
      </w:tblGrid>
      <w:tr w:rsidR="005F2738" w14:paraId="4EB4A321" w14:textId="77777777">
        <w:trPr>
          <w:cantSplit/>
        </w:trPr>
        <w:tc>
          <w:tcPr>
            <w:tcW w:w="2095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6C17D8A" w14:textId="77777777" w:rsidR="005F2738" w:rsidRDefault="0015084F">
            <w:pPr>
              <w:pStyle w:val="Paraentte"/>
              <w:ind w:left="708" w:hanging="708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&lt;Mode</w:t>
            </w:r>
            <w:proofErr w:type="gramStart"/>
            <w:r>
              <w:rPr>
                <w:b w:val="0"/>
                <w:lang w:val="fr-FR"/>
              </w:rPr>
              <w:t>&gt;:</w:t>
            </w:r>
            <w:proofErr w:type="gramEnd"/>
          </w:p>
        </w:tc>
        <w:tc>
          <w:tcPr>
            <w:tcW w:w="6544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7FA0C3E" w14:textId="77777777" w:rsidR="005F2738" w:rsidRDefault="0015084F">
            <w:pPr>
              <w:pStyle w:val="Parameter"/>
            </w:pPr>
            <w:r>
              <w:rPr>
                <w:b w:val="0"/>
                <w:bCs/>
                <w:lang w:val="fr-FR"/>
              </w:rPr>
              <w:t>Mode</w:t>
            </w:r>
            <w:r>
              <w:rPr>
                <w:b w:val="0"/>
                <w:lang w:val="fr-FR"/>
              </w:rPr>
              <w:t xml:space="preserve">  </w:t>
            </w:r>
          </w:p>
        </w:tc>
      </w:tr>
      <w:tr w:rsidR="005F2738" w14:paraId="685DAB6E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2E30587" w14:textId="77777777" w:rsidR="005F2738" w:rsidRDefault="005F2738">
            <w:pPr>
              <w:pStyle w:val="Parameter"/>
              <w:rPr>
                <w:b w:val="0"/>
                <w:lang w:val="fr-FR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A57CC0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53B2D6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user initiated connection to the Device Services server 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49480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31FC32B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C868847" w14:textId="77777777" w:rsidR="005F2738" w:rsidRPr="007241E9" w:rsidRDefault="005F2738">
            <w:pPr>
              <w:pStyle w:val="Parameter"/>
              <w:rPr>
                <w:b w:val="0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0270C8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518268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PDP context identifier configuration for Device Services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A8BE01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C909BF1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48F1E0B" w14:textId="77777777" w:rsidR="005F2738" w:rsidRDefault="0015084F">
            <w:pPr>
              <w:pStyle w:val="Paraentte"/>
              <w:ind w:left="708" w:hanging="708"/>
            </w:pPr>
            <w:r>
              <w:t>&lt;Cid&gt;: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180422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PDP context identifier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7751F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9B390A0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2BB4844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&lt;Action&gt;: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5D018C5" w14:textId="77777777" w:rsidR="005F2738" w:rsidRDefault="005F2738">
            <w:pPr>
              <w:pStyle w:val="Parameter"/>
              <w:rPr>
                <w:b w:val="0"/>
                <w:bCs/>
              </w:rPr>
            </w:pP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B52FCA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88DB2B0" w14:textId="77777777">
        <w:trPr>
          <w:cantSplit/>
        </w:trPr>
        <w:tc>
          <w:tcPr>
            <w:tcW w:w="2095" w:type="dxa"/>
            <w:gridSpan w:val="2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8C00A9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&lt;Mode&gt;=1 only</w:t>
            </w:r>
          </w:p>
        </w:tc>
        <w:tc>
          <w:tcPr>
            <w:tcW w:w="6271" w:type="dxa"/>
            <w:shd w:val="clear" w:color="auto" w:fill="FFFFFF"/>
            <w:tcMar>
              <w:left w:w="70" w:type="dxa"/>
            </w:tcMar>
          </w:tcPr>
          <w:p w14:paraId="0A62183F" w14:textId="77777777" w:rsidR="005F2738" w:rsidRDefault="005F2738">
            <w:pPr>
              <w:pStyle w:val="Parameter"/>
              <w:rPr>
                <w:b w:val="0"/>
                <w:bCs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048EBDF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AB554AA" w14:textId="77777777">
        <w:trPr>
          <w:cantSplit/>
        </w:trPr>
        <w:tc>
          <w:tcPr>
            <w:tcW w:w="698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F0CDA5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B20EB4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8EE30E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release the current connection to the Device Services server (default value)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4D6ACF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64610F2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97E0A0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353633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112296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establish a connection to the Device Services server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CBD20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</w:tbl>
    <w:p w14:paraId="1904D930" w14:textId="77777777" w:rsidR="005F2738" w:rsidRDefault="005F2738"/>
    <w:p w14:paraId="6A0CCA48" w14:textId="77777777" w:rsidR="005F2738" w:rsidRDefault="0015084F">
      <w:pPr>
        <w:pStyle w:val="Style1"/>
      </w:pPr>
      <w:r>
        <w:t>Restore default PDP context</w:t>
      </w:r>
    </w:p>
    <w:p w14:paraId="07B92B6D" w14:textId="77777777" w:rsidR="005F2738" w:rsidRDefault="0015084F">
      <w:r>
        <w:t xml:space="preserve">When +WDSS=2 is called without specifying a &lt;Cid&gt;, a </w:t>
      </w:r>
      <w:proofErr w:type="spellStart"/>
      <w:r>
        <w:t>fall-back</w:t>
      </w:r>
      <w:proofErr w:type="spellEnd"/>
      <w:r>
        <w:t xml:space="preserve"> to default PDP context is performed.</w:t>
      </w:r>
    </w:p>
    <w:p w14:paraId="65C3A8BF" w14:textId="77777777" w:rsidR="005F2738" w:rsidRDefault="005F2738"/>
    <w:p w14:paraId="1E2D916A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7D37BD87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553043CF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37A62DCC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1A243C0E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E6EDCC0" w14:textId="77777777" w:rsidR="005F2738" w:rsidRDefault="0015084F">
            <w:pPr>
              <w:pStyle w:val="command"/>
            </w:pPr>
            <w:r>
              <w:t>AT+WDSS=?</w:t>
            </w:r>
          </w:p>
          <w:p w14:paraId="5E17A391" w14:textId="77777777" w:rsidR="005F2738" w:rsidRDefault="005F2738">
            <w:pPr>
              <w:pStyle w:val="notetable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BEAC825" w14:textId="77777777" w:rsidR="005F2738" w:rsidRDefault="0015084F">
            <w:pPr>
              <w:pStyle w:val="commandreponse"/>
            </w:pPr>
            <w:r>
              <w:t xml:space="preserve">+WDSS: </w:t>
            </w:r>
            <w:proofErr w:type="gramStart"/>
            <w:r>
              <w:t>1,(</w:t>
            </w:r>
            <w:proofErr w:type="gramEnd"/>
            <w:r>
              <w:t>0-1)</w:t>
            </w:r>
          </w:p>
          <w:p w14:paraId="090CFE73" w14:textId="77777777" w:rsidR="005F2738" w:rsidRDefault="0015084F">
            <w:pPr>
              <w:pStyle w:val="commandreponse"/>
            </w:pPr>
            <w:r>
              <w:t>+WDSS: 2, (1-16)</w:t>
            </w:r>
          </w:p>
          <w:p w14:paraId="528A2E6F" w14:textId="77777777" w:rsidR="005F2738" w:rsidRDefault="0015084F">
            <w:pPr>
              <w:pStyle w:val="commandreponse"/>
            </w:pPr>
            <w:r>
              <w:t>OK</w:t>
            </w:r>
          </w:p>
        </w:tc>
      </w:tr>
      <w:tr w:rsidR="005F2738" w14:paraId="23EF72F1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B20B5DB" w14:textId="77777777" w:rsidR="005F2738" w:rsidRDefault="0015084F">
            <w:pPr>
              <w:pStyle w:val="command"/>
            </w:pPr>
            <w:r>
              <w:lastRenderedPageBreak/>
              <w:t>AT+WDSS?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0ED8B6B" w14:textId="77777777" w:rsidR="005F2738" w:rsidRDefault="0015084F">
            <w:pPr>
              <w:pStyle w:val="commandreponse"/>
            </w:pPr>
            <w:proofErr w:type="spellStart"/>
            <w:r>
              <w:t>at+wdss</w:t>
            </w:r>
            <w:proofErr w:type="spellEnd"/>
            <w:r>
              <w:t>?</w:t>
            </w:r>
          </w:p>
          <w:p w14:paraId="240A6143" w14:textId="77777777" w:rsidR="005F2738" w:rsidRDefault="0015084F">
            <w:pPr>
              <w:pStyle w:val="commandreponse"/>
            </w:pPr>
            <w:r>
              <w:t>+WDSS: 1,1</w:t>
            </w:r>
          </w:p>
          <w:p w14:paraId="3D421591" w14:textId="77777777" w:rsidR="005F2738" w:rsidRDefault="0015084F">
            <w:pPr>
              <w:pStyle w:val="commandreponse"/>
            </w:pPr>
            <w:r>
              <w:t>+WDSS: 2,1</w:t>
            </w:r>
          </w:p>
          <w:p w14:paraId="2B42276E" w14:textId="77777777" w:rsidR="005F2738" w:rsidRDefault="0015084F">
            <w:pPr>
              <w:pStyle w:val="commandreponse"/>
            </w:pPr>
            <w:r>
              <w:t>OK</w:t>
            </w:r>
          </w:p>
        </w:tc>
      </w:tr>
      <w:tr w:rsidR="005F2738" w14:paraId="41934DCC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4194212" w14:textId="77777777" w:rsidR="005F2738" w:rsidRDefault="0015084F">
            <w:pPr>
              <w:pStyle w:val="command"/>
            </w:pPr>
            <w:r>
              <w:t>AT+WDSS=1,1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808810F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094BF219" w14:textId="77777777" w:rsidR="005F2738" w:rsidRDefault="0015084F">
            <w:pPr>
              <w:pStyle w:val="notetable"/>
            </w:pPr>
            <w:r>
              <w:rPr>
                <w:lang w:val="en-GB"/>
              </w:rPr>
              <w:t xml:space="preserve">Note: </w:t>
            </w:r>
            <w:r>
              <w:t>The user initiates a connection to the Device Services server</w:t>
            </w:r>
          </w:p>
        </w:tc>
      </w:tr>
      <w:tr w:rsidR="005F2738" w14:paraId="1B7AACC1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B1C6519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B5F4FB1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+WDSI: 4</w:t>
            </w:r>
            <w:r>
              <w:rPr>
                <w:lang w:val="en-GB"/>
              </w:rPr>
              <w:br/>
              <w:t>+WDSI: 6</w:t>
            </w:r>
            <w:r>
              <w:rPr>
                <w:lang w:val="en-GB"/>
              </w:rPr>
              <w:br/>
              <w:t>+WDSI: 23,0</w:t>
            </w:r>
          </w:p>
          <w:p w14:paraId="32810A73" w14:textId="77777777" w:rsidR="005F2738" w:rsidRDefault="0015084F">
            <w:pPr>
              <w:pStyle w:val="notetable"/>
            </w:pPr>
            <w:r>
              <w:rPr>
                <w:lang w:val="en-GB"/>
              </w:rPr>
              <w:t>Note: a</w:t>
            </w:r>
            <w:r>
              <w:t xml:space="preserve"> bootstrap session was initiated</w:t>
            </w:r>
          </w:p>
        </w:tc>
      </w:tr>
      <w:tr w:rsidR="005F2738" w14:paraId="410ACC30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C422CD2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1BE63C9" w14:textId="77777777" w:rsidR="005F2738" w:rsidRDefault="0015084F">
            <w:pPr>
              <w:pStyle w:val="commandreponse"/>
            </w:pPr>
            <w:r>
              <w:rPr>
                <w:lang w:val="en-GB"/>
              </w:rPr>
              <w:t>+WDSI: 4</w:t>
            </w:r>
            <w:r>
              <w:rPr>
                <w:lang w:val="en-GB"/>
              </w:rPr>
              <w:br/>
              <w:t>+WDSI: 6</w:t>
            </w:r>
            <w:r>
              <w:rPr>
                <w:lang w:val="en-GB"/>
              </w:rPr>
              <w:br/>
              <w:t>+WDSI: 23,1</w:t>
            </w:r>
          </w:p>
          <w:p w14:paraId="2006D44A" w14:textId="77777777" w:rsidR="005F2738" w:rsidRDefault="0015084F">
            <w:pPr>
              <w:pStyle w:val="notetable"/>
            </w:pPr>
            <w:r>
              <w:t>Note: a device management session was initiated</w:t>
            </w:r>
          </w:p>
        </w:tc>
      </w:tr>
      <w:tr w:rsidR="005F2738" w14:paraId="6C75661B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64814D8" w14:textId="77777777" w:rsidR="005F2738" w:rsidRDefault="0015084F">
            <w:pPr>
              <w:pStyle w:val="command"/>
            </w:pPr>
            <w:r>
              <w:t>AT+WDSS=1,0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6548048" w14:textId="77777777" w:rsidR="005F2738" w:rsidRDefault="0015084F">
            <w:pPr>
              <w:pStyle w:val="commandreponse"/>
            </w:pPr>
            <w:r>
              <w:t>OK</w:t>
            </w:r>
          </w:p>
          <w:p w14:paraId="12CA0D85" w14:textId="77777777" w:rsidR="005F2738" w:rsidRDefault="0015084F">
            <w:pPr>
              <w:pStyle w:val="notetable"/>
            </w:pPr>
            <w:r>
              <w:t>Note: The user releases the current connection to the Device Services server.</w:t>
            </w:r>
          </w:p>
        </w:tc>
      </w:tr>
      <w:tr w:rsidR="005F2738" w14:paraId="01B36DE9" w14:textId="77777777">
        <w:trPr>
          <w:cantSplit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EDAFBE3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1FE2AD3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+WDSI: 8</w:t>
            </w:r>
          </w:p>
          <w:p w14:paraId="6EBDC820" w14:textId="77777777" w:rsidR="005F2738" w:rsidRDefault="0015084F">
            <w:pPr>
              <w:pStyle w:val="notetable"/>
              <w:keepLines/>
            </w:pPr>
            <w:r>
              <w:t>Note: Session was stopped</w:t>
            </w:r>
          </w:p>
        </w:tc>
      </w:tr>
    </w:tbl>
    <w:p w14:paraId="5B8C47E7" w14:textId="77777777" w:rsidR="005F2738" w:rsidRDefault="005F2738"/>
    <w:p w14:paraId="2FAF54F8" w14:textId="77777777" w:rsidR="005F2738" w:rsidRDefault="0015084F">
      <w:pPr>
        <w:pStyle w:val="Style1"/>
        <w:keepNext/>
        <w:keepLines/>
      </w:pPr>
      <w:r>
        <w:t>Notes</w:t>
      </w:r>
    </w:p>
    <w:p w14:paraId="745B75B9" w14:textId="77777777" w:rsidR="005F2738" w:rsidRDefault="0015084F">
      <w:pPr>
        <w:pStyle w:val="Heading4"/>
        <w:keepLines/>
        <w:numPr>
          <w:ilvl w:val="3"/>
          <w:numId w:val="2"/>
        </w:numPr>
        <w:tabs>
          <w:tab w:val="left" w:pos="720"/>
          <w:tab w:val="left" w:pos="1440"/>
          <w:tab w:val="left" w:pos="1800"/>
          <w:tab w:val="left" w:pos="2160"/>
        </w:tabs>
        <w:spacing w:before="480" w:after="240"/>
        <w:ind w:left="648" w:hanging="648"/>
      </w:pPr>
      <w:r>
        <w:t>Changing the PDP context identifier</w:t>
      </w:r>
    </w:p>
    <w:p w14:paraId="73C02CEB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  <w:ind w:left="648" w:hanging="648"/>
      </w:pPr>
    </w:p>
    <w:p w14:paraId="2E88372C" w14:textId="77777777" w:rsidR="005F2738" w:rsidRDefault="0015084F">
      <w:pPr>
        <w:tabs>
          <w:tab w:val="left" w:pos="720"/>
          <w:tab w:val="left" w:pos="1440"/>
          <w:tab w:val="left" w:pos="1800"/>
          <w:tab w:val="left" w:pos="2160"/>
        </w:tabs>
        <w:spacing w:before="138"/>
        <w:ind w:left="648" w:hanging="648"/>
      </w:pPr>
      <w:r>
        <w:t>There is no dedicated PDP context for AVMS. Instead, AVMS shares the same context with other applications and thus the same data connection.</w:t>
      </w:r>
    </w:p>
    <w:p w14:paraId="3AB959F1" w14:textId="77777777" w:rsidR="005F2738" w:rsidRDefault="0015084F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  <w:r>
        <w:t xml:space="preserve">It is possible to change the current PDP context using +WDSS command. However, there is no guarantee that the newly chosen identifier contains a valid configuration. </w:t>
      </w:r>
    </w:p>
    <w:p w14:paraId="73BC4CE9" w14:textId="77777777" w:rsidR="005F2738" w:rsidRDefault="0015084F">
      <w:pPr>
        <w:keepNext/>
        <w:keepLines/>
        <w:tabs>
          <w:tab w:val="left" w:pos="720"/>
          <w:tab w:val="left" w:pos="1440"/>
          <w:tab w:val="left" w:pos="1800"/>
          <w:tab w:val="left" w:pos="2160"/>
        </w:tabs>
        <w:spacing w:before="138"/>
      </w:pPr>
      <w:r>
        <w:t>To configure PDP context, dedicated AT commands (</w:t>
      </w:r>
      <w:proofErr w:type="spellStart"/>
      <w:r>
        <w:t>e.g</w:t>
      </w:r>
      <w:proofErr w:type="spellEnd"/>
      <w:r>
        <w:t xml:space="preserve">: +CGDCONT) should be called with the right parameters. </w:t>
      </w:r>
    </w:p>
    <w:p w14:paraId="19DF8919" w14:textId="77777777" w:rsidR="005F2738" w:rsidRDefault="0015084F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  <w:r>
        <w:t xml:space="preserve">It is also possible to </w:t>
      </w:r>
      <w:proofErr w:type="spellStart"/>
      <w:r>
        <w:t>fall-back</w:t>
      </w:r>
      <w:proofErr w:type="spellEnd"/>
      <w:r>
        <w:t xml:space="preserve"> to the default PDP profile index by calling +WDSS=2 without specifying &lt;Cid&gt;.</w:t>
      </w:r>
    </w:p>
    <w:p w14:paraId="2F9B40B3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720DEAD7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1AF735D1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18D84235" w14:textId="77777777" w:rsidR="005F2738" w:rsidRDefault="005F2738">
      <w:pPr>
        <w:keepNext/>
        <w:keepLines/>
      </w:pPr>
    </w:p>
    <w:p w14:paraId="3B70B655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6E0FB4DE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6B9A8841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226A1D20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5BEC23AC" w14:textId="77777777" w:rsidR="005F2738" w:rsidRDefault="005F2738">
      <w:pPr>
        <w:tabs>
          <w:tab w:val="left" w:pos="720"/>
          <w:tab w:val="left" w:pos="1440"/>
          <w:tab w:val="left" w:pos="1800"/>
          <w:tab w:val="left" w:pos="2160"/>
        </w:tabs>
        <w:spacing w:before="138"/>
      </w:pPr>
    </w:p>
    <w:p w14:paraId="0D216F87" w14:textId="77777777" w:rsidR="005F2738" w:rsidRDefault="0015084F">
      <w:pPr>
        <w:pStyle w:val="Heading2"/>
        <w:numPr>
          <w:ilvl w:val="1"/>
          <w:numId w:val="2"/>
        </w:numPr>
        <w:tabs>
          <w:tab w:val="left" w:pos="1080"/>
          <w:tab w:val="left" w:pos="1800"/>
        </w:tabs>
        <w:spacing w:before="480" w:after="240"/>
      </w:pPr>
      <w:bookmarkStart w:id="194" w:name="__RefHeading___Toc4571_526513179"/>
      <w:bookmarkEnd w:id="194"/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Services Indications +WDSI</w:t>
      </w:r>
      <w:r>
        <w:fldChar w:fldCharType="begin"/>
      </w:r>
      <w:r>
        <w:instrText>XE "WDSS: : : : : : : : : : "</w:instrText>
      </w:r>
      <w:r>
        <w:fldChar w:fldCharType="end"/>
      </w:r>
    </w:p>
    <w:p w14:paraId="56C0530D" w14:textId="77777777" w:rsidR="005F2738" w:rsidRDefault="005F2738">
      <w:pPr>
        <w:pStyle w:val="Style1"/>
        <w:keepNext/>
        <w:tabs>
          <w:tab w:val="left" w:pos="720"/>
          <w:tab w:val="left" w:pos="1440"/>
          <w:tab w:val="left" w:pos="1800"/>
          <w:tab w:val="left" w:pos="2160"/>
        </w:tabs>
        <w:spacing w:before="138" w:after="0"/>
        <w:rPr>
          <w:lang w:val="fr-FR"/>
        </w:rPr>
      </w:pPr>
    </w:p>
    <w:p w14:paraId="2B3EFEBA" w14:textId="77777777" w:rsidR="005F2738" w:rsidRDefault="0015084F">
      <w:pPr>
        <w:pStyle w:val="Style1"/>
        <w:tabs>
          <w:tab w:val="left" w:pos="720"/>
          <w:tab w:val="left" w:pos="1440"/>
          <w:tab w:val="left" w:pos="1800"/>
          <w:tab w:val="left" w:pos="2160"/>
        </w:tabs>
        <w:spacing w:before="138" w:after="0"/>
      </w:pPr>
      <w:r>
        <w:fldChar w:fldCharType="begin"/>
      </w:r>
      <w:r>
        <w:instrText>XE "WDSI: : : : : : : : : : "</w:instrText>
      </w:r>
      <w:r>
        <w:fldChar w:fldCharType="end"/>
      </w:r>
    </w:p>
    <w:p w14:paraId="2ABEF9B7" w14:textId="77777777" w:rsidR="005F2738" w:rsidRDefault="0015084F">
      <w:pPr>
        <w:pStyle w:val="Style1"/>
        <w:tabs>
          <w:tab w:val="left" w:pos="720"/>
          <w:tab w:val="left" w:pos="1440"/>
          <w:tab w:val="left" w:pos="1800"/>
          <w:tab w:val="left" w:pos="2160"/>
        </w:tabs>
        <w:spacing w:before="138" w:after="0"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91"/>
        <w:gridCol w:w="3331"/>
      </w:tblGrid>
      <w:tr w:rsidR="005F2738" w14:paraId="58557150" w14:textId="77777777">
        <w:trPr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7B7EBAA4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47CB2BA0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5EAF8DF6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0E9023F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608123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341E6EF8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FE6093C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6FD07BC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20138CD3" w14:textId="77777777">
        <w:trPr>
          <w:trHeight w:val="107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E93F85D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DABBA3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26F45E3C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90E4103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2E0D912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4974C1FA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7CFDD5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C6B3FA0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  <w:tr w:rsidR="005F2738" w14:paraId="3ACCD43B" w14:textId="77777777">
        <w:trPr>
          <w:trHeight w:val="75"/>
          <w:jc w:val="center"/>
        </w:trPr>
        <w:tc>
          <w:tcPr>
            <w:tcW w:w="2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F42806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5445DBC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</w:tbl>
    <w:p w14:paraId="5EF6BA97" w14:textId="77777777" w:rsidR="005F2738" w:rsidRDefault="005F2738">
      <w:pPr>
        <w:pStyle w:val="BodyText"/>
      </w:pPr>
    </w:p>
    <w:p w14:paraId="3A6126EC" w14:textId="77777777" w:rsidR="005F2738" w:rsidRDefault="0015084F">
      <w:pPr>
        <w:pStyle w:val="Style1"/>
        <w:keepNext/>
      </w:pPr>
      <w:r>
        <w:t>Protection Level</w:t>
      </w:r>
    </w:p>
    <w:p w14:paraId="3C1EED13" w14:textId="77777777" w:rsidR="005F2738" w:rsidRDefault="0015084F">
      <w:pPr>
        <w:pStyle w:val="BodyText"/>
      </w:pPr>
      <w:r>
        <w:t>Level 1</w:t>
      </w:r>
    </w:p>
    <w:p w14:paraId="0979B45E" w14:textId="77777777" w:rsidR="005F2738" w:rsidRDefault="0015084F">
      <w:pPr>
        <w:pStyle w:val="Style1"/>
        <w:keepNext/>
      </w:pPr>
      <w:r>
        <w:t>Documentation</w:t>
      </w:r>
    </w:p>
    <w:p w14:paraId="1D09320C" w14:textId="77777777" w:rsidR="005F2738" w:rsidRDefault="0015084F">
      <w:pPr>
        <w:pStyle w:val="BodyText"/>
      </w:pPr>
      <w:r>
        <w:t>&lt;TBD&gt;</w:t>
      </w:r>
    </w:p>
    <w:p w14:paraId="04D1BD2C" w14:textId="77777777" w:rsidR="005F2738" w:rsidRDefault="0015084F">
      <w:pPr>
        <w:pStyle w:val="Style1"/>
        <w:keepNext/>
      </w:pPr>
      <w:r>
        <w:t>Applicable Logos</w:t>
      </w:r>
    </w:p>
    <w:tbl>
      <w:tblPr>
        <w:tblW w:w="11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</w:tblGrid>
      <w:tr w:rsidR="005F2738" w14:paraId="70769BB0" w14:textId="77777777">
        <w:tc>
          <w:tcPr>
            <w:tcW w:w="1189" w:type="dxa"/>
            <w:shd w:val="clear" w:color="auto" w:fill="FFFFFF"/>
          </w:tcPr>
          <w:p w14:paraId="7D52E70B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44A990FF" wp14:editId="382C4DE5">
                  <wp:extent cx="666750" cy="390525"/>
                  <wp:effectExtent l="0" t="0" r="0" b="0"/>
                  <wp:docPr id="21" name="Image4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F912C" w14:textId="77777777" w:rsidR="005F2738" w:rsidRDefault="0015084F">
      <w:pPr>
        <w:pStyle w:val="Style1"/>
        <w:keepNext/>
      </w:pPr>
      <w:r>
        <w:t>Description</w:t>
      </w:r>
    </w:p>
    <w:p w14:paraId="4EB0FD8E" w14:textId="77777777" w:rsidR="005F2738" w:rsidRDefault="0015084F">
      <w:pPr>
        <w:rPr>
          <w:color w:val="000000"/>
        </w:rPr>
      </w:pPr>
      <w:r>
        <w:rPr>
          <w:color w:val="000000"/>
        </w:rPr>
        <w:t>This Sierra Wireless proprietary command allows the user to request some unsolicited indication for Device Services.</w:t>
      </w:r>
    </w:p>
    <w:p w14:paraId="76FC0FBE" w14:textId="77777777" w:rsidR="005F2738" w:rsidRDefault="0015084F">
      <w:pPr>
        <w:pStyle w:val="Style1"/>
        <w:keepNext/>
        <w:keepLines/>
      </w:pPr>
      <w:r>
        <w:t>Syntax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2D4CD1C7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EF4E016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534593C4" w14:textId="77777777" w:rsidR="005F2738" w:rsidRDefault="0015084F">
            <w:pPr>
              <w:pStyle w:val="command"/>
            </w:pPr>
            <w:r>
              <w:t>AT+WDSI=&lt;Level&gt;</w:t>
            </w:r>
          </w:p>
          <w:p w14:paraId="2F42B5FF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77188679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221B0779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2EBBF3B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lastRenderedPageBreak/>
              <w:t>Read command</w:t>
            </w:r>
          </w:p>
          <w:p w14:paraId="2913E3DF" w14:textId="77777777" w:rsidR="005F2738" w:rsidRDefault="0015084F">
            <w:pPr>
              <w:pStyle w:val="command"/>
            </w:pPr>
            <w:r>
              <w:t>AT+WDSI?</w:t>
            </w:r>
          </w:p>
          <w:p w14:paraId="7B19A6A5" w14:textId="77777777" w:rsidR="005F2738" w:rsidRDefault="0015084F">
            <w:pPr>
              <w:pStyle w:val="TableCommandresult"/>
            </w:pPr>
            <w:r>
              <w:t>[+WDSI: &lt;Level&gt;</w:t>
            </w:r>
            <w:r>
              <w:br/>
              <w:t xml:space="preserve">OK </w:t>
            </w:r>
          </w:p>
        </w:tc>
      </w:tr>
    </w:tbl>
    <w:p w14:paraId="01FA666E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29D0A4B8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E3849A6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506E4E48" w14:textId="77777777" w:rsidR="005F2738" w:rsidRDefault="0015084F">
            <w:pPr>
              <w:pStyle w:val="command"/>
            </w:pPr>
            <w:r>
              <w:t>AT+WDSI=?</w:t>
            </w:r>
          </w:p>
          <w:p w14:paraId="32BDFCFE" w14:textId="77777777" w:rsidR="005F2738" w:rsidRDefault="0015084F">
            <w:pPr>
              <w:pStyle w:val="TableCommandresult"/>
              <w:keepLines/>
            </w:pPr>
            <w:r>
              <w:t>+WDSI: (list of supported &lt;Level&gt;s)</w:t>
            </w:r>
          </w:p>
          <w:p w14:paraId="3D9F7823" w14:textId="77777777" w:rsidR="005F2738" w:rsidRDefault="0015084F">
            <w:pPr>
              <w:pStyle w:val="TableCommandresult"/>
              <w:keepLines/>
            </w:pPr>
            <w:r>
              <w:t>OK</w:t>
            </w:r>
          </w:p>
        </w:tc>
      </w:tr>
    </w:tbl>
    <w:p w14:paraId="444BDDB1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4C38A853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3" w:type="dxa"/>
            </w:tcMar>
          </w:tcPr>
          <w:p w14:paraId="2D84A7A5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Unsolicited response</w:t>
            </w:r>
          </w:p>
          <w:p w14:paraId="55201E56" w14:textId="77777777" w:rsidR="005F2738" w:rsidRDefault="0015084F">
            <w:pPr>
              <w:pStyle w:val="TableCommandresult"/>
              <w:jc w:val="both"/>
            </w:pPr>
            <w:r>
              <w:t>+WDSI: &lt;Event&gt;</w:t>
            </w:r>
            <w:proofErr w:type="gramStart"/>
            <w:r>
              <w:t>[,Data</w:t>
            </w:r>
            <w:proofErr w:type="gramEnd"/>
            <w:r>
              <w:t>&gt;]</w:t>
            </w:r>
          </w:p>
        </w:tc>
      </w:tr>
    </w:tbl>
    <w:p w14:paraId="349E6540" w14:textId="77777777" w:rsidR="005F2738" w:rsidRDefault="005F2738"/>
    <w:p w14:paraId="3B9F0DB6" w14:textId="77777777" w:rsidR="005F2738" w:rsidRDefault="0015084F">
      <w:pPr>
        <w:pStyle w:val="Style1"/>
        <w:keepNext/>
        <w:keepLines/>
      </w:pPr>
      <w:r>
        <w:lastRenderedPageBreak/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3"/>
        <w:gridCol w:w="1514"/>
        <w:gridCol w:w="6237"/>
        <w:gridCol w:w="276"/>
      </w:tblGrid>
      <w:tr w:rsidR="005F2738" w14:paraId="02B251D3" w14:textId="77777777">
        <w:trPr>
          <w:cantSplit/>
        </w:trPr>
        <w:tc>
          <w:tcPr>
            <w:tcW w:w="2193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FDDC134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&lt;Level&gt;:</w:t>
            </w:r>
          </w:p>
        </w:tc>
        <w:tc>
          <w:tcPr>
            <w:tcW w:w="6446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949C9AC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Indication level, bit field (default value = 0)</w:t>
            </w:r>
          </w:p>
          <w:p w14:paraId="7ECAA6E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bit set to 0: indication deactivated</w:t>
            </w:r>
          </w:p>
          <w:p w14:paraId="3F71901C" w14:textId="77777777" w:rsidR="005F2738" w:rsidRDefault="0015084F">
            <w:pPr>
              <w:pStyle w:val="Parameter"/>
            </w:pPr>
            <w:r>
              <w:rPr>
                <w:b w:val="0"/>
                <w:bCs/>
              </w:rPr>
              <w:t>bit set to 1: indication activated</w:t>
            </w:r>
            <w:r>
              <w:rPr>
                <w:b w:val="0"/>
              </w:rPr>
              <w:t xml:space="preserve">  </w:t>
            </w:r>
          </w:p>
        </w:tc>
      </w:tr>
      <w:tr w:rsidR="005F2738" w14:paraId="6D34C916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DF9C25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1A1C11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579DB1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no indication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ED6B04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3D41DD8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D134D8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891E35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 (bit 0)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FCAB23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activate the initialization end indication (&lt;Event&gt;=0)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E245B6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1105264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B89B89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D7C546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 (bit 1)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5BDAB9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the server request for a user agreement indication (&lt;Event&gt;=1,2,3,24,25)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86C629F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C34F91A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A359DF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5FB070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 (bit 2)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A4A0EC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the authentication indications (&lt;Event&gt; = 4 &amp; 5)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626DE9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699E7E3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7453C8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62FD7F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8 (bit 3)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47CFF2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the session indication (&lt;Event&gt; = 6, 7 &amp; 8)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A55BF5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14910B2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961B84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E8045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16 (bit 4)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3FC4BE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the package download indications (&lt;Event&gt; = 9, 10 &amp; 11)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0F9FC1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25FFFCE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B12265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25517B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32 (bit 5)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57AC91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the certified downloaded package indication (&lt;Event&gt; = 12 &amp; 13)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280CDB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C254710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7E5490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22F0DB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64 (bit 6)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22E41E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the update indications (&lt;Event&gt; = 14, 15 &amp; 16)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3A42B7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0D2340E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D23E37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4DA1DFA" w14:textId="2BCD10E5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EBCE02E" w14:textId="750DEFDD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EF10ED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E6CF394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B23C58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5E31C5" w14:textId="77777777" w:rsidR="005F2738" w:rsidRDefault="0015084F">
            <w:pPr>
              <w:pStyle w:val="Parameter"/>
            </w:pPr>
            <w:r>
              <w:rPr>
                <w:b w:val="0"/>
              </w:rPr>
              <w:t>256 (bit 8)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6A84F5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download progress indication (&lt;Event&gt;=18)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1F7E73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9F8B01B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4C9582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B46718F" w14:textId="32B7E6D9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87F3BB0" w14:textId="541FEC85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421A66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D092EBC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88BF9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D2BF900" w14:textId="67C1946A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AFC3E5C" w14:textId="06DE9A8F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9F0FC3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5FE62F5" w14:textId="77777777">
        <w:trPr>
          <w:cantSplit/>
        </w:trPr>
        <w:tc>
          <w:tcPr>
            <w:tcW w:w="6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452D13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830180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2048 (bit 11)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1756A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Reserved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2634943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48F7B4D" w14:textId="77777777">
        <w:trPr>
          <w:cantSplit/>
        </w:trPr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B27461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CB9C32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4096 (bit 12)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D80188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Activate Bootstrap event indication (&lt;Event&gt;=23)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3A45A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ADDE77D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F7A0C12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&lt;Event&gt;:</w:t>
            </w:r>
          </w:p>
        </w:tc>
        <w:tc>
          <w:tcPr>
            <w:tcW w:w="6173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82DD2DF" w14:textId="77777777" w:rsidR="005F2738" w:rsidRDefault="005F2738">
            <w:pPr>
              <w:pStyle w:val="Parameter"/>
              <w:rPr>
                <w:b w:val="0"/>
                <w:bCs/>
              </w:rPr>
            </w:pP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0FFA80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5F031CE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E06832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AE303E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18A0EF" w14:textId="59D7CE76" w:rsidR="005F2738" w:rsidRDefault="0015084F">
            <w:pPr>
              <w:pStyle w:val="Parameter"/>
            </w:pPr>
            <w:r>
              <w:rPr>
                <w:b w:val="0"/>
                <w:bCs/>
              </w:rPr>
              <w:t>device services are initialized and can be used</w:t>
            </w:r>
            <w:ins w:id="195" w:author="Apelete Seketeli" w:date="2018-11-22T16:29:00Z">
              <w:r w:rsidR="00FA1A33">
                <w:rPr>
                  <w:b w:val="0"/>
                  <w:bCs/>
                </w:rPr>
                <w:t xml:space="preserve">. </w:t>
              </w:r>
            </w:ins>
            <w:ins w:id="196" w:author="Apelete Seketeli" w:date="2018-11-28T12:49:00Z">
              <w:r w:rsidR="00F01EB2" w:rsidRPr="00F01EB2">
                <w:rPr>
                  <w:b w:val="0"/>
                  <w:bCs/>
                </w:rPr>
                <w:t>The device is configured in order to be able to authenticate with the AV server</w:t>
              </w:r>
            </w:ins>
            <w:bookmarkStart w:id="197" w:name="_GoBack"/>
            <w:bookmarkEnd w:id="197"/>
            <w:del w:id="198" w:author="Apelete Seketeli" w:date="2018-11-22T16:29:00Z">
              <w:r w:rsidDel="00FA1A33">
                <w:rPr>
                  <w:b w:val="0"/>
                  <w:bCs/>
                </w:rPr>
                <w:delText>. Devices services are initialized when the SIM is registered on network and a dedicated NAP is configured</w:delText>
              </w:r>
            </w:del>
            <w:r>
              <w:rPr>
                <w:b w:val="0"/>
                <w:bCs/>
              </w:rPr>
              <w:t>.</w:t>
            </w:r>
            <w:r w:rsidR="00EB22EF">
              <w:fldChar w:fldCharType="begin"/>
            </w:r>
            <w:r w:rsidR="00EB22EF">
              <w:instrText xml:space="preserve"> HYPERLINK \l "refwdss" \h </w:instrText>
            </w:r>
            <w:r w:rsidR="00EB22EF">
              <w:fldChar w:fldCharType="end"/>
            </w:r>
          </w:p>
          <w:p w14:paraId="45E2D4A1" w14:textId="77777777" w:rsidR="005F2738" w:rsidRDefault="005F2738">
            <w:pPr>
              <w:pStyle w:val="Parameter"/>
              <w:rPr>
                <w:b w:val="0"/>
                <w:bCs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A03FC3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3866A54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AB3ABE4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9D60DA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3D60ED1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the </w:t>
            </w:r>
            <w:r>
              <w:rPr>
                <w:b w:val="0"/>
                <w:color w:val="000000"/>
              </w:rPr>
              <w:t>Device Services</w:t>
            </w:r>
            <w:r>
              <w:rPr>
                <w:b w:val="0"/>
              </w:rPr>
              <w:t xml:space="preserve"> server requests the device to make a connection. The device requests a user agreement to allow the embedded module to make the connection. The response can be sent using +WDSR command and this indication can be returned by the device if the user has activated the user agreement for connection (see </w:t>
            </w:r>
            <w:hyperlink w:anchor="refwdsc">
              <w:r>
                <w:rPr>
                  <w:rStyle w:val="InternetLink"/>
                  <w:b w:val="0"/>
                  <w:vanish/>
                  <w:sz w:val="18"/>
                </w:rPr>
                <w:t>+WDSC</w:t>
              </w:r>
            </w:hyperlink>
            <w:r>
              <w:rPr>
                <w:b w:val="0"/>
              </w:rPr>
              <w:t xml:space="preserve"> command for more information)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603314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C957247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6A9E3D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E95B7D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0B9C68A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the </w:t>
            </w:r>
            <w:r>
              <w:rPr>
                <w:b w:val="0"/>
                <w:color w:val="000000"/>
              </w:rPr>
              <w:t>Device Services</w:t>
            </w:r>
            <w:r>
              <w:rPr>
                <w:b w:val="0"/>
              </w:rPr>
              <w:t xml:space="preserve"> server requests the device to make a package download. The device requests a user agreement to allow the embedded module to make the download. The response can be sent using +WDSR command and this indication can be returned by the device if the user has activated the user agreement for download (see </w:t>
            </w:r>
            <w:hyperlink w:anchor="refwdsc">
              <w:r>
                <w:rPr>
                  <w:rStyle w:val="InternetLink"/>
                  <w:b w:val="0"/>
                  <w:vanish/>
                  <w:sz w:val="18"/>
                </w:rPr>
                <w:t>+WDSC</w:t>
              </w:r>
            </w:hyperlink>
            <w:r>
              <w:rPr>
                <w:b w:val="0"/>
              </w:rPr>
              <w:t xml:space="preserve"> command for more information).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202481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FFAE1A5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C4DE8D4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3EA017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346A378" w14:textId="24DC0C62" w:rsidR="005F2738" w:rsidRDefault="0015084F">
            <w:pPr>
              <w:pStyle w:val="Parameter"/>
            </w:pPr>
            <w:r>
              <w:rPr>
                <w:b w:val="0"/>
              </w:rPr>
              <w:t xml:space="preserve">the device has downloaded a package. The device requests a user agreement to install the downloaded package. The response can be sent using +WDSR command and this indication can be returned by the device if the user has activated the user agreement for install (see </w:t>
            </w:r>
            <w:hyperlink w:anchor="refwdsc">
              <w:r>
                <w:rPr>
                  <w:rStyle w:val="InternetLink"/>
                  <w:b w:val="0"/>
                  <w:vanish/>
                  <w:sz w:val="18"/>
                </w:rPr>
                <w:t>+WDSC</w:t>
              </w:r>
            </w:hyperlink>
            <w:r>
              <w:rPr>
                <w:b w:val="0"/>
              </w:rPr>
              <w:t xml:space="preserve"> </w:t>
            </w:r>
            <w:r w:rsidR="008023D9">
              <w:rPr>
                <w:b w:val="0"/>
              </w:rPr>
              <w:t>command for</w:t>
            </w:r>
            <w:r>
              <w:rPr>
                <w:b w:val="0"/>
              </w:rPr>
              <w:t xml:space="preserve"> more information).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7FA14C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3492A1F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6AF2CE3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959F84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96805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the embedded module starts authentication with the server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7C6DE4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2458099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8E1BE2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749B929" w14:textId="77777777" w:rsidR="005F2738" w:rsidRDefault="0015084F">
            <w:pPr>
              <w:pStyle w:val="Parameter"/>
            </w:pPr>
            <w:r>
              <w:rPr>
                <w:b w:val="0"/>
              </w:rPr>
              <w:t>5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2513A8D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authentication with the server failed. This event is sent when the server rejects the device authentication request. </w:t>
            </w:r>
          </w:p>
          <w:p w14:paraId="31401934" w14:textId="77777777" w:rsidR="005F2738" w:rsidRDefault="0015084F">
            <w:pPr>
              <w:pStyle w:val="Parameter"/>
            </w:pPr>
            <w:r>
              <w:rPr>
                <w:b w:val="0"/>
              </w:rPr>
              <w:t>Example of rejection cause: authentication keys mismatch.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3139B9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FBD8BAB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F6327A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9F519B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AE9735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authentication has succeeded and session with the server started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8FA272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99E6B4A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5A3DA1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9F27C52" w14:textId="77777777" w:rsidR="005F2738" w:rsidRDefault="0015084F">
            <w:pPr>
              <w:pStyle w:val="Parameter"/>
            </w:pPr>
            <w:r>
              <w:rPr>
                <w:b w:val="0"/>
              </w:rPr>
              <w:t>7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983911" w14:textId="77777777" w:rsidR="005F2738" w:rsidRDefault="0015084F">
            <w:pPr>
              <w:pStyle w:val="Parameter"/>
            </w:pPr>
            <w:r>
              <w:rPr>
                <w:b w:val="0"/>
              </w:rPr>
              <w:t>session with the server failed. This event is sent when the server rejects the device connection request.</w:t>
            </w:r>
          </w:p>
          <w:p w14:paraId="48D234DD" w14:textId="77777777" w:rsidR="005F2738" w:rsidRDefault="0015084F">
            <w:pPr>
              <w:pStyle w:val="Parameter"/>
            </w:pPr>
            <w:r>
              <w:rPr>
                <w:b w:val="0"/>
              </w:rPr>
              <w:t>Example of rejection cause: device not registered on server side.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342ED8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D2FA98F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D86F8A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DFD375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640F24E" w14:textId="77777777" w:rsidR="005F2738" w:rsidRDefault="0015084F">
            <w:pPr>
              <w:pStyle w:val="Parameter"/>
            </w:pPr>
            <w:r>
              <w:rPr>
                <w:b w:val="0"/>
              </w:rPr>
              <w:t xml:space="preserve">session with the server is finished. </w:t>
            </w:r>
          </w:p>
          <w:p w14:paraId="049C4AD2" w14:textId="77777777" w:rsidR="005F2738" w:rsidRDefault="0015084F">
            <w:pPr>
              <w:pStyle w:val="Parameter"/>
            </w:pPr>
            <w:r>
              <w:rPr>
                <w:b w:val="0"/>
              </w:rPr>
              <w:t>Example of session termination cause: connection loss, user initiated using +WDSS=1,0 AT command, reboot process.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AEEFB6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AF391E9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888B8A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01FBE9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CE0B43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 package is available on the server and can be downloaded by the embedded module. A &lt;Data&gt; parameter is returned indicating the package size in kB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36DEB96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D8F4050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D318F3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150A06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D2569E7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 package was successfully downloaded and stored in flash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F5C936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E423E2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BA326D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D16B20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92DF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an issue happens during the package download. If the download has not started (+WDSI: 9 indication was not returned), this indication indicates that there is not enough space in the device to download the update package. If the download has started (+WDSI: 9 indication was returned), a flash problem implies that the package has not been saved in the device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D24E14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CF4A084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D4177E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3A2D5B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8ED3821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downloaded package is certified to be sent by the </w:t>
            </w:r>
            <w:proofErr w:type="spellStart"/>
            <w:r>
              <w:rPr>
                <w:b w:val="0"/>
                <w:bCs/>
              </w:rPr>
              <w:t>AirPrime</w:t>
            </w:r>
            <w:proofErr w:type="spellEnd"/>
            <w:r>
              <w:rPr>
                <w:b w:val="0"/>
                <w:bCs/>
              </w:rPr>
              <w:t xml:space="preserve"> Management Services server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F8F0662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67C1503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FBEA34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F8B6F0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3303AD6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downloaded package is not certified to be sent by the </w:t>
            </w:r>
            <w:proofErr w:type="spellStart"/>
            <w:r>
              <w:rPr>
                <w:b w:val="0"/>
                <w:bCs/>
              </w:rPr>
              <w:t>AirPrime</w:t>
            </w:r>
            <w:proofErr w:type="spellEnd"/>
            <w:r>
              <w:rPr>
                <w:b w:val="0"/>
                <w:bCs/>
              </w:rPr>
              <w:t xml:space="preserve"> Management Services server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C4DF9F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5B6A099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13ECD1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14F8DC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3FEE6A2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update will be launched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4E2A3E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62ED171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A3BD29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40ACFD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DD4FF1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OTA update client has finished unsuccessfully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F4A085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427C56E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D259BD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6D76A8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11DBEF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OTA update client has finished successfully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D32E27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1EBF5C3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4CDE14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94761B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27C80ED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Reserved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D6AB69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50AE650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43FECB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3690F2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0767659" w14:textId="77777777" w:rsidR="005F2738" w:rsidRDefault="0015084F">
            <w:pPr>
              <w:pStyle w:val="Parameter"/>
            </w:pPr>
            <w:r>
              <w:rPr>
                <w:b w:val="0"/>
              </w:rPr>
              <w:t>download progress. This event is returned without &lt;Data&gt; parameter to indicate that a download starts. During the download, a percentage progress is indicated in &lt;Data&gt; parameter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BA71CD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36648D0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E323BF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8344A3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90F78F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Reserved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19F9D6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8A19512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044FF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E7BC9E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DFEB98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Reserved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0214D5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BEBBC17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9E0946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7AAFEF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048D71" w14:textId="77777777" w:rsidR="005F2738" w:rsidRDefault="0015084F">
            <w:pPr>
              <w:pStyle w:val="Parameter"/>
              <w:rPr>
                <w:b w:val="0"/>
                <w:lang w:val="en-US"/>
              </w:rPr>
            </w:pPr>
            <w:r>
              <w:rPr>
                <w:b w:val="0"/>
              </w:rPr>
              <w:t>Reserved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7B312F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02CDDA3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D9B8BD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3503D2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47B62D" w14:textId="77777777" w:rsidR="005F2738" w:rsidRDefault="0015084F">
            <w:pPr>
              <w:pStyle w:val="Parameter"/>
              <w:tabs>
                <w:tab w:val="right" w:pos="6229"/>
              </w:tabs>
              <w:rPr>
                <w:b w:val="0"/>
              </w:rPr>
            </w:pPr>
            <w:r>
              <w:rPr>
                <w:b w:val="0"/>
              </w:rPr>
              <w:t>Reserved</w:t>
            </w:r>
            <w:r>
              <w:rPr>
                <w:b w:val="0"/>
              </w:rPr>
              <w:tab/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224931F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708AA5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3F73B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147ABA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590A333" w14:textId="77777777" w:rsidR="005F2738" w:rsidRDefault="0015084F">
            <w:pPr>
              <w:pStyle w:val="Parameter"/>
              <w:tabs>
                <w:tab w:val="right" w:pos="6229"/>
              </w:tabs>
              <w:rPr>
                <w:b w:val="0"/>
              </w:rPr>
            </w:pPr>
            <w:r>
              <w:rPr>
                <w:b w:val="0"/>
              </w:rPr>
              <w:t>Session type (only in LWM2M protocol)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8D18F3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53E0FCF" w14:textId="77777777">
        <w:trPr>
          <w:cantSplit/>
        </w:trPr>
        <w:tc>
          <w:tcPr>
            <w:tcW w:w="696" w:type="dxa"/>
            <w:vMerge w:val="restart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A83CF55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DB5BF3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075FB9F" w14:textId="77777777" w:rsidR="005F2738" w:rsidRDefault="0015084F">
            <w:pPr>
              <w:pStyle w:val="Parameter"/>
              <w:tabs>
                <w:tab w:val="right" w:pos="6229"/>
              </w:tabs>
            </w:pPr>
            <w:r>
              <w:rPr>
                <w:b w:val="0"/>
              </w:rPr>
              <w:t xml:space="preserve">the </w:t>
            </w:r>
            <w:r>
              <w:rPr>
                <w:b w:val="0"/>
                <w:color w:val="000000"/>
              </w:rPr>
              <w:t>Device Services</w:t>
            </w:r>
            <w:r>
              <w:rPr>
                <w:b w:val="0"/>
              </w:rPr>
              <w:t xml:space="preserve"> server requests the device to make a reboot. The device requests a user agreement to allow the embedded module to reboot. The response can be sent using +WDSR command and this indication can be returned by the device if the user has activated the user agreement for connection (see </w:t>
            </w:r>
            <w:hyperlink w:anchor="refwdsc">
              <w:r>
                <w:rPr>
                  <w:rStyle w:val="InternetLink"/>
                  <w:b w:val="0"/>
                  <w:vanish/>
                  <w:sz w:val="18"/>
                </w:rPr>
                <w:t>+WDSC</w:t>
              </w:r>
            </w:hyperlink>
            <w:r>
              <w:rPr>
                <w:b w:val="0"/>
              </w:rPr>
              <w:t xml:space="preserve"> command for more information)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42DDA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5BC3573" w14:textId="77777777">
        <w:trPr>
          <w:cantSplit/>
        </w:trPr>
        <w:tc>
          <w:tcPr>
            <w:tcW w:w="696" w:type="dxa"/>
            <w:vMerge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8F13E42" w14:textId="77777777" w:rsidR="005F2738" w:rsidRDefault="005F2738"/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9EE3D7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3B82597" w14:textId="626F64BB" w:rsidR="005F2738" w:rsidRDefault="0015084F">
            <w:pPr>
              <w:pStyle w:val="Parameter"/>
              <w:tabs>
                <w:tab w:val="right" w:pos="6229"/>
              </w:tabs>
            </w:pPr>
            <w:r>
              <w:rPr>
                <w:b w:val="0"/>
              </w:rPr>
              <w:t xml:space="preserve">the </w:t>
            </w:r>
            <w:r>
              <w:rPr>
                <w:b w:val="0"/>
                <w:color w:val="000000"/>
              </w:rPr>
              <w:t>Device Services</w:t>
            </w:r>
            <w:r>
              <w:rPr>
                <w:b w:val="0"/>
              </w:rPr>
              <w:t xml:space="preserve"> server requests the device to uninstall a SW application. The device requests a user agreement to allow the embedded </w:t>
            </w:r>
            <w:r w:rsidR="008023D9">
              <w:rPr>
                <w:b w:val="0"/>
              </w:rPr>
              <w:t>module</w:t>
            </w:r>
            <w:r>
              <w:rPr>
                <w:b w:val="0"/>
              </w:rPr>
              <w:t xml:space="preserve"> to uninstall an application. The response can be sent using +WDSR command and this indication can be returned by the device if the user has activated the user agreement for uninstall (see </w:t>
            </w:r>
            <w:hyperlink w:anchor="refwdsc">
              <w:r>
                <w:rPr>
                  <w:rStyle w:val="InternetLink"/>
                  <w:b w:val="0"/>
                  <w:vanish/>
                  <w:sz w:val="18"/>
                </w:rPr>
                <w:t>+WDSC</w:t>
              </w:r>
            </w:hyperlink>
            <w:r>
              <w:rPr>
                <w:b w:val="0"/>
              </w:rPr>
              <w:t xml:space="preserve"> </w:t>
            </w:r>
            <w:r w:rsidR="008023D9">
              <w:rPr>
                <w:b w:val="0"/>
              </w:rPr>
              <w:t>command for</w:t>
            </w:r>
            <w:r>
              <w:rPr>
                <w:b w:val="0"/>
              </w:rPr>
              <w:t xml:space="preserve"> more information).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86F04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6B7B207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05B40F6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&lt;Data&gt;:</w:t>
            </w:r>
          </w:p>
        </w:tc>
        <w:tc>
          <w:tcPr>
            <w:tcW w:w="6173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7D8027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Specific data for some &lt;event&gt;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4E2AA9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07DFC40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035BFD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&lt;Event&gt;=5</w:t>
            </w:r>
          </w:p>
        </w:tc>
        <w:tc>
          <w:tcPr>
            <w:tcW w:w="61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90C5F6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To be defined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AB5189C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D968286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C430C7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&lt;Event&gt;=9</w:t>
            </w:r>
          </w:p>
        </w:tc>
        <w:tc>
          <w:tcPr>
            <w:tcW w:w="61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341728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&lt;Data&gt; indicates the package size in bytes, which will be downloaded</w:t>
            </w:r>
          </w:p>
          <w:p w14:paraId="20D30A8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&lt;Data&gt; indicates the pre-empted DOTA area size needed to download an update package. </w:t>
            </w:r>
          </w:p>
          <w:p w14:paraId="5B475E9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Unit: </w:t>
            </w:r>
            <w:proofErr w:type="spellStart"/>
            <w:r>
              <w:rPr>
                <w:b w:val="0"/>
              </w:rPr>
              <w:t>kBytes</w:t>
            </w:r>
            <w:proofErr w:type="spellEnd"/>
            <w:r>
              <w:rPr>
                <w:b w:val="0"/>
              </w:rPr>
              <w:t xml:space="preserve">. </w:t>
            </w:r>
          </w:p>
          <w:p w14:paraId="5C05A61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If pre-emption is not made, this parameter is not returned for this event.</w:t>
            </w:r>
          </w:p>
          <w:p w14:paraId="5FC2BB1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If a reverse package is not downloaded and stored, the pre-empted area will be released after the installation.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C914F2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F8C0AB7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21A5C7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&lt;Event&gt;=11</w:t>
            </w:r>
          </w:p>
        </w:tc>
        <w:tc>
          <w:tcPr>
            <w:tcW w:w="6173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8594E5E" w14:textId="30E1F100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&lt;Data&gt; indicates the reason of the </w:t>
            </w:r>
            <w:r w:rsidR="008023D9">
              <w:rPr>
                <w:b w:val="0"/>
              </w:rPr>
              <w:t>download</w:t>
            </w:r>
            <w:r>
              <w:rPr>
                <w:b w:val="0"/>
              </w:rPr>
              <w:t xml:space="preserve"> failure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520348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76589F8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A83E8F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18E424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992384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The download fails due insufficient memory in the device to save the firmware update package. The package was not downloaded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985A70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037A4FF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D6A9B13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DCC19A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A009E7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An HTTP/HTTPS error occurs. Please refer to +WDSE command description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4CB242E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8B65B53" w14:textId="77777777">
        <w:trPr>
          <w:cantSplit/>
        </w:trPr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1C18B8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912791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4BB1389" w14:textId="66E76BB5" w:rsidR="005F2738" w:rsidRDefault="0015084F">
            <w:pPr>
              <w:pStyle w:val="Parameter"/>
              <w:rPr>
                <w:b w:val="0"/>
              </w:rPr>
            </w:pPr>
            <w:proofErr w:type="gramStart"/>
            <w:r>
              <w:rPr>
                <w:b w:val="0"/>
              </w:rPr>
              <w:t>Corrupted firmware update package,</w:t>
            </w:r>
            <w:proofErr w:type="gramEnd"/>
            <w:r>
              <w:rPr>
                <w:b w:val="0"/>
              </w:rPr>
              <w:t xml:space="preserve"> did not store </w:t>
            </w:r>
            <w:r w:rsidR="008023D9">
              <w:rPr>
                <w:b w:val="0"/>
              </w:rPr>
              <w:t>correctly. Detected</w:t>
            </w:r>
            <w:r>
              <w:rPr>
                <w:b w:val="0"/>
              </w:rPr>
              <w:t>, for example, by mismatched CRCs between actual and expected or signature check error.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E9358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9D4F827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6DA413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&lt;Event&gt;=18</w:t>
            </w:r>
          </w:p>
        </w:tc>
        <w:tc>
          <w:tcPr>
            <w:tcW w:w="61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E05A2F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&lt;Data&gt; indicates the download progress in percentage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948D30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E4CFE85" w14:textId="77777777">
        <w:trPr>
          <w:cantSplit/>
        </w:trPr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A40E1F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&lt;Event&gt;=23</w:t>
            </w:r>
          </w:p>
        </w:tc>
        <w:tc>
          <w:tcPr>
            <w:tcW w:w="6173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62A570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&lt;Data&gt; indicates the session event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158FF74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099F7916" w14:textId="77777777">
        <w:trPr>
          <w:cantSplit/>
        </w:trPr>
        <w:tc>
          <w:tcPr>
            <w:tcW w:w="696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ACD3E6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EE012F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54573D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Bootstrap session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478CEB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EB8F32B" w14:textId="77777777">
        <w:trPr>
          <w:cantSplit/>
        </w:trPr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5F4E75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F5C67E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1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70AB43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Device management session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B0EE7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</w:tbl>
    <w:p w14:paraId="28558B6B" w14:textId="77777777" w:rsidR="005F2738" w:rsidRDefault="005F2738"/>
    <w:p w14:paraId="74D256B1" w14:textId="77777777" w:rsidR="005F2738" w:rsidRDefault="0015084F">
      <w:pPr>
        <w:pStyle w:val="Style1"/>
        <w:keepNext/>
        <w:keepLines/>
      </w:pPr>
      <w:r>
        <w:t>Parameter Storage</w:t>
      </w:r>
    </w:p>
    <w:p w14:paraId="4454C7CD" w14:textId="77777777" w:rsidR="005F2738" w:rsidRDefault="0015084F">
      <w:r>
        <w:t>The &lt;Level&gt; parameter is stored in NV without using AT&amp;W command. The default value can be restored using AT&amp;F.</w:t>
      </w:r>
    </w:p>
    <w:p w14:paraId="0381D4EC" w14:textId="77777777" w:rsidR="005F2738" w:rsidRDefault="005F2738"/>
    <w:p w14:paraId="26D22638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2906F3AF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67110CEE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1429F775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03030FF7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ABF528D" w14:textId="77777777" w:rsidR="005F2738" w:rsidRDefault="0015084F">
            <w:pPr>
              <w:pStyle w:val="command"/>
            </w:pPr>
            <w:r>
              <w:t>AT+WDSI=?</w:t>
            </w:r>
          </w:p>
          <w:p w14:paraId="68CE93C2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8075D94" w14:textId="77777777" w:rsidR="005F2738" w:rsidRDefault="0015084F">
            <w:pPr>
              <w:pStyle w:val="commandreponse"/>
            </w:pPr>
            <w:r>
              <w:t>+WDSI: (0-</w:t>
            </w:r>
            <w:r w:rsidR="008023D9" w:rsidRPr="008023D9">
              <w:t>127,256-383,4096-4223,4352-</w:t>
            </w:r>
            <w:r>
              <w:t>4479)</w:t>
            </w:r>
          </w:p>
          <w:p w14:paraId="2D9DEA62" w14:textId="77777777" w:rsidR="005F2738" w:rsidRDefault="0015084F">
            <w:pPr>
              <w:pStyle w:val="commandreponse"/>
            </w:pPr>
            <w:r>
              <w:t>OK</w:t>
            </w:r>
          </w:p>
          <w:p w14:paraId="1E356F7F" w14:textId="77777777" w:rsidR="005F2738" w:rsidRDefault="005F2738">
            <w:pPr>
              <w:pStyle w:val="notetable"/>
            </w:pPr>
          </w:p>
        </w:tc>
      </w:tr>
      <w:tr w:rsidR="005F2738" w14:paraId="0743791B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7882C62" w14:textId="77777777" w:rsidR="005F2738" w:rsidRDefault="0015084F">
            <w:pPr>
              <w:pStyle w:val="command"/>
            </w:pPr>
            <w:r>
              <w:lastRenderedPageBreak/>
              <w:t>AT+WDSI?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E1B612E" w14:textId="77777777" w:rsidR="005F2738" w:rsidRDefault="0015084F">
            <w:pPr>
              <w:pStyle w:val="commandreponse"/>
            </w:pPr>
            <w:r>
              <w:t>+WDSI: 0</w:t>
            </w:r>
          </w:p>
          <w:p w14:paraId="6B6BE751" w14:textId="77777777" w:rsidR="005F2738" w:rsidRDefault="0015084F">
            <w:pPr>
              <w:pStyle w:val="commandreponse"/>
            </w:pPr>
            <w:r>
              <w:t>OK</w:t>
            </w:r>
          </w:p>
          <w:p w14:paraId="259604D0" w14:textId="77777777" w:rsidR="005F2738" w:rsidRDefault="0015084F">
            <w:pPr>
              <w:pStyle w:val="notetable"/>
            </w:pPr>
            <w:r>
              <w:t xml:space="preserve">Note: All indications are deactivated </w:t>
            </w:r>
          </w:p>
        </w:tc>
      </w:tr>
      <w:tr w:rsidR="005F2738" w14:paraId="080AD1CE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289B69B" w14:textId="77777777" w:rsidR="005F2738" w:rsidRDefault="0015084F">
            <w:pPr>
              <w:pStyle w:val="command"/>
            </w:pPr>
            <w:r>
              <w:t>AT+WDSI=4479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82F422F" w14:textId="77777777" w:rsidR="005F2738" w:rsidRDefault="0015084F">
            <w:pPr>
              <w:pStyle w:val="notetable"/>
            </w:pPr>
            <w:r>
              <w:t>OK</w:t>
            </w:r>
          </w:p>
        </w:tc>
      </w:tr>
      <w:tr w:rsidR="005F2738" w14:paraId="3A446F03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21F7F50" w14:textId="77777777" w:rsidR="005F2738" w:rsidRDefault="0015084F">
            <w:pPr>
              <w:pStyle w:val="command"/>
            </w:pPr>
            <w:r>
              <w:t>AT+WDSI?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D63F1BC" w14:textId="77777777" w:rsidR="005F2738" w:rsidRDefault="0015084F">
            <w:pPr>
              <w:pStyle w:val="commandreponse"/>
            </w:pPr>
            <w:r>
              <w:t>+WDSI: 4479</w:t>
            </w:r>
          </w:p>
          <w:p w14:paraId="6E3D92AF" w14:textId="77777777" w:rsidR="005F2738" w:rsidRDefault="0015084F">
            <w:pPr>
              <w:pStyle w:val="commandreponse"/>
            </w:pPr>
            <w:r>
              <w:t>OK</w:t>
            </w:r>
          </w:p>
          <w:p w14:paraId="4B31382A" w14:textId="77777777" w:rsidR="005F2738" w:rsidRDefault="0015084F">
            <w:pPr>
              <w:pStyle w:val="notetable"/>
            </w:pPr>
            <w:r>
              <w:t>Note: All indications are activated</w:t>
            </w:r>
          </w:p>
        </w:tc>
      </w:tr>
      <w:tr w:rsidR="005F2738" w14:paraId="6A1835AE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E639211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CE7770E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+WDSI: 1</w:t>
            </w:r>
          </w:p>
          <w:p w14:paraId="56CF4F0B" w14:textId="77777777" w:rsidR="005F2738" w:rsidRDefault="0015084F">
            <w:pPr>
              <w:pStyle w:val="notetable"/>
            </w:pPr>
            <w:r>
              <w:t>Note: The Device Services server requests a connection to the embedded module</w:t>
            </w:r>
          </w:p>
        </w:tc>
      </w:tr>
      <w:tr w:rsidR="005F2738" w14:paraId="7DBFDB4E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DD04880" w14:textId="77777777" w:rsidR="005F2738" w:rsidRDefault="0015084F">
            <w:pPr>
              <w:pStyle w:val="command"/>
            </w:pPr>
            <w:r>
              <w:t>AT+WDSR=1</w:t>
            </w:r>
          </w:p>
          <w:p w14:paraId="7A7A2CBD" w14:textId="77777777" w:rsidR="005F2738" w:rsidRDefault="0015084F">
            <w:pPr>
              <w:pStyle w:val="notetable"/>
            </w:pPr>
            <w:r>
              <w:t>Note: Accept the connection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C13517C" w14:textId="77777777" w:rsidR="005F2738" w:rsidRDefault="0015084F">
            <w:pPr>
              <w:pStyle w:val="commandrepons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4C29E194" w14:textId="77777777" w:rsidR="005F2738" w:rsidRDefault="005F2738">
            <w:pPr>
              <w:pStyle w:val="notetable"/>
              <w:rPr>
                <w:lang w:val="en-GB"/>
              </w:rPr>
            </w:pPr>
          </w:p>
        </w:tc>
      </w:tr>
      <w:tr w:rsidR="005F2738" w14:paraId="218380F0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44D38CB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188AE84" w14:textId="77777777" w:rsidR="005F2738" w:rsidRDefault="0015084F">
            <w:pPr>
              <w:pStyle w:val="commandreponse"/>
            </w:pPr>
            <w:r>
              <w:t>+WDSI: 4</w:t>
            </w:r>
          </w:p>
          <w:p w14:paraId="539BF7EF" w14:textId="77777777" w:rsidR="005F2738" w:rsidRDefault="0015084F">
            <w:pPr>
              <w:pStyle w:val="notetable"/>
            </w:pPr>
            <w:r>
              <w:t xml:space="preserve">Note: </w:t>
            </w:r>
            <w:r>
              <w:rPr>
                <w:lang w:val="en-GB"/>
              </w:rPr>
              <w:t>The embedded module</w:t>
            </w:r>
            <w:r>
              <w:rPr>
                <w:vertAlign w:val="superscript"/>
                <w:lang w:val="en-GB"/>
              </w:rPr>
              <w:t xml:space="preserve"> </w:t>
            </w:r>
            <w:r>
              <w:rPr>
                <w:lang w:val="en-GB"/>
              </w:rPr>
              <w:t xml:space="preserve">will send the first data to the </w:t>
            </w:r>
            <w:proofErr w:type="spellStart"/>
            <w:r>
              <w:rPr>
                <w:lang w:val="en-GB"/>
              </w:rPr>
              <w:t>AirPrime</w:t>
            </w:r>
            <w:proofErr w:type="spellEnd"/>
            <w:r>
              <w:rPr>
                <w:lang w:val="en-GB"/>
              </w:rPr>
              <w:t xml:space="preserve"> Management Services server</w:t>
            </w:r>
            <w:r>
              <w:t>.</w:t>
            </w:r>
          </w:p>
        </w:tc>
      </w:tr>
      <w:tr w:rsidR="005F2738" w14:paraId="4173EECD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CF64D5B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002718E" w14:textId="77777777" w:rsidR="005F2738" w:rsidRDefault="0015084F">
            <w:pPr>
              <w:pStyle w:val="commandreponse"/>
            </w:pPr>
            <w:r>
              <w:t>+WDSI: 6</w:t>
            </w:r>
          </w:p>
          <w:p w14:paraId="18CB11BB" w14:textId="77777777" w:rsidR="005F2738" w:rsidRDefault="0015084F">
            <w:pPr>
              <w:pStyle w:val="notetable"/>
            </w:pPr>
            <w:r>
              <w:t xml:space="preserve">Note: </w:t>
            </w:r>
            <w:r>
              <w:rPr>
                <w:lang w:val="en-GB"/>
              </w:rPr>
              <w:t>The authentication succeeded</w:t>
            </w:r>
          </w:p>
        </w:tc>
      </w:tr>
      <w:tr w:rsidR="005F2738" w14:paraId="71A5E2BF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79D0D56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F154E11" w14:textId="77777777" w:rsidR="005F2738" w:rsidRDefault="0015084F">
            <w:pPr>
              <w:pStyle w:val="commandreponse"/>
            </w:pPr>
            <w:r>
              <w:t>+WDSI: 8</w:t>
            </w:r>
          </w:p>
          <w:p w14:paraId="6F60DA5C" w14:textId="77777777" w:rsidR="005F2738" w:rsidRDefault="0015084F">
            <w:pPr>
              <w:pStyle w:val="notetable"/>
            </w:pPr>
            <w:r>
              <w:t xml:space="preserve">Note: </w:t>
            </w:r>
            <w:r>
              <w:rPr>
                <w:lang w:val="en-GB"/>
              </w:rPr>
              <w:t>The session with the server is over.</w:t>
            </w:r>
          </w:p>
        </w:tc>
      </w:tr>
      <w:tr w:rsidR="005F2738" w14:paraId="4E0F880F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3F8A5D0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4FDC9BE" w14:textId="77777777" w:rsidR="005F2738" w:rsidRDefault="0015084F">
            <w:pPr>
              <w:pStyle w:val="commandreponse"/>
            </w:pPr>
            <w:r>
              <w:t>+WDSI: 9,1000</w:t>
            </w:r>
          </w:p>
          <w:p w14:paraId="47316C2B" w14:textId="77777777" w:rsidR="005F2738" w:rsidRDefault="0015084F">
            <w:pPr>
              <w:pStyle w:val="notetable"/>
            </w:pPr>
            <w:r>
              <w:t xml:space="preserve">Note: </w:t>
            </w:r>
            <w:r>
              <w:rPr>
                <w:lang w:val="en-GB"/>
              </w:rPr>
              <w:t>A package will be downloaded, the size is 1000 bytes</w:t>
            </w:r>
          </w:p>
        </w:tc>
      </w:tr>
      <w:tr w:rsidR="005F2738" w14:paraId="09491AFD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4E38A81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84555A5" w14:textId="77777777" w:rsidR="005F2738" w:rsidRDefault="0015084F">
            <w:pPr>
              <w:pStyle w:val="commandreponse"/>
            </w:pPr>
            <w:r>
              <w:t>+WDSI: 18,1</w:t>
            </w:r>
          </w:p>
          <w:p w14:paraId="46F39287" w14:textId="77777777" w:rsidR="005F2738" w:rsidRDefault="0015084F">
            <w:pPr>
              <w:pStyle w:val="notetable"/>
            </w:pPr>
            <w:r>
              <w:t xml:space="preserve">Note: </w:t>
            </w:r>
            <w:r>
              <w:rPr>
                <w:lang w:val="en-GB"/>
              </w:rPr>
              <w:t>1% was downloaded</w:t>
            </w:r>
          </w:p>
        </w:tc>
      </w:tr>
      <w:tr w:rsidR="005F2738" w14:paraId="4507B405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49D1C7F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A5B2402" w14:textId="77777777" w:rsidR="005F2738" w:rsidRDefault="0015084F">
            <w:pPr>
              <w:pStyle w:val="commandreponse"/>
            </w:pPr>
            <w:r>
              <w:t>+WDSI: 18,100</w:t>
            </w:r>
          </w:p>
          <w:p w14:paraId="05811B79" w14:textId="77777777" w:rsidR="005F2738" w:rsidRDefault="0015084F">
            <w:pPr>
              <w:pStyle w:val="notetable"/>
            </w:pPr>
            <w:r>
              <w:t xml:space="preserve">Note: The whole package was </w:t>
            </w:r>
            <w:proofErr w:type="spellStart"/>
            <w:r>
              <w:t>donwloaded</w:t>
            </w:r>
            <w:proofErr w:type="spellEnd"/>
          </w:p>
        </w:tc>
      </w:tr>
      <w:tr w:rsidR="005F2738" w14:paraId="1EC93313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391ED18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041A449" w14:textId="77777777" w:rsidR="005F2738" w:rsidRDefault="0015084F">
            <w:pPr>
              <w:pStyle w:val="commandreponse"/>
            </w:pPr>
            <w:r>
              <w:t>+WDSI: 10</w:t>
            </w:r>
          </w:p>
          <w:p w14:paraId="114853F2" w14:textId="77777777" w:rsidR="005F2738" w:rsidRDefault="0015084F">
            <w:pPr>
              <w:pStyle w:val="notetable"/>
              <w:keepLines/>
            </w:pPr>
            <w:r>
              <w:t>Note: The whole package was stored in flash.</w:t>
            </w:r>
          </w:p>
        </w:tc>
      </w:tr>
      <w:tr w:rsidR="005F2738" w14:paraId="31A88C2F" w14:textId="77777777">
        <w:trPr>
          <w:cantSplit/>
        </w:trPr>
        <w:tc>
          <w:tcPr>
            <w:tcW w:w="4319" w:type="dxa"/>
            <w:tcBorders>
              <w:top w:val="single" w:sz="4" w:space="0" w:color="00000A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27B9104F" w14:textId="77777777" w:rsidR="005F2738" w:rsidRDefault="005F2738">
            <w:pPr>
              <w:pStyle w:val="command"/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1B36737" w14:textId="77777777" w:rsidR="005F2738" w:rsidRDefault="0015084F">
            <w:pPr>
              <w:pStyle w:val="commandreponse"/>
            </w:pPr>
            <w:r>
              <w:t>+WDSI: 11,2</w:t>
            </w:r>
          </w:p>
          <w:p w14:paraId="5A8B6B84" w14:textId="77777777" w:rsidR="005F2738" w:rsidRDefault="0015084F">
            <w:pPr>
              <w:pStyle w:val="notetable"/>
              <w:keepLines/>
            </w:pPr>
            <w:r>
              <w:t>Note: Package download failure due to HTTP(S) error (see +WDSE command to get the HTTP(S) error)</w:t>
            </w:r>
          </w:p>
        </w:tc>
      </w:tr>
    </w:tbl>
    <w:p w14:paraId="2A16C0C4" w14:textId="77777777" w:rsidR="005F2738" w:rsidRDefault="005F2738"/>
    <w:p w14:paraId="45EDE2F0" w14:textId="77777777" w:rsidR="005F2738" w:rsidRDefault="0015084F">
      <w:pPr>
        <w:pStyle w:val="Style1"/>
        <w:keepNext/>
        <w:keepLines/>
      </w:pPr>
      <w:r>
        <w:lastRenderedPageBreak/>
        <w:t>Notes</w:t>
      </w:r>
    </w:p>
    <w:p w14:paraId="5227F2D1" w14:textId="77777777" w:rsidR="005F2738" w:rsidRDefault="0015084F">
      <w:pPr>
        <w:keepNext/>
        <w:keepLines/>
      </w:pPr>
      <w:r>
        <w:t xml:space="preserve">To receive +WDSI indications, the Device Services should be in activated state (see </w:t>
      </w:r>
      <w:hyperlink w:anchor="refwdsg">
        <w:r>
          <w:rPr>
            <w:rStyle w:val="InternetLink"/>
            <w:rFonts w:ascii="Helvetica" w:hAnsi="Helvetica"/>
            <w:vanish/>
          </w:rPr>
          <w:t>+WDSG</w:t>
        </w:r>
      </w:hyperlink>
      <w:r>
        <w:t xml:space="preserve"> command for more information).</w:t>
      </w:r>
    </w:p>
    <w:p w14:paraId="619B2FC3" w14:textId="77777777" w:rsidR="005F2738" w:rsidRDefault="0015084F">
      <w:pPr>
        <w:keepNext/>
        <w:keepLines/>
      </w:pPr>
      <w:r>
        <w:t xml:space="preserve">When a package is available on the </w:t>
      </w:r>
      <w:proofErr w:type="spellStart"/>
      <w:r>
        <w:t>AirPrime</w:t>
      </w:r>
      <w:proofErr w:type="spellEnd"/>
      <w:r>
        <w:t xml:space="preserve"> Management Services server, the embedded module checks if enough space is available in a dedicated memory area, </w:t>
      </w:r>
      <w:proofErr w:type="spellStart"/>
      <w:r>
        <w:t>SWI_FOTA_partition</w:t>
      </w:r>
      <w:proofErr w:type="spellEnd"/>
      <w:r>
        <w:t>:</w:t>
      </w:r>
    </w:p>
    <w:p w14:paraId="19844500" w14:textId="77777777" w:rsidR="005F2738" w:rsidRDefault="005F2738"/>
    <w:p w14:paraId="0257DFD4" w14:textId="77777777" w:rsidR="005F2738" w:rsidRDefault="005F2738"/>
    <w:p w14:paraId="00327ECB" w14:textId="77777777" w:rsidR="005F2738" w:rsidRDefault="0015084F">
      <w:r>
        <w:t xml:space="preserve">If the downloaded package is not certified (bad CRC, bad signature, not correspond to the current software), this package is not deleted. </w:t>
      </w:r>
    </w:p>
    <w:p w14:paraId="2C36DCC2" w14:textId="77777777" w:rsidR="005F2738" w:rsidRDefault="005F2738"/>
    <w:p w14:paraId="4FBFD2FD" w14:textId="77777777" w:rsidR="005F2738" w:rsidRDefault="0015084F">
      <w:r>
        <w:br w:type="page"/>
      </w:r>
    </w:p>
    <w:p w14:paraId="0D0E1FA9" w14:textId="77777777" w:rsidR="005F2738" w:rsidRDefault="0015084F">
      <w:pPr>
        <w:pStyle w:val="Heading2"/>
        <w:numPr>
          <w:ilvl w:val="1"/>
          <w:numId w:val="2"/>
        </w:numPr>
      </w:pPr>
      <w:bookmarkStart w:id="199" w:name="_Toc435604056"/>
      <w:bookmarkStart w:id="200" w:name="__RefHeading___Toc4565_526513179"/>
      <w:bookmarkEnd w:id="199"/>
      <w:bookmarkEnd w:id="200"/>
      <w:r>
        <w:lastRenderedPageBreak/>
        <w:t>Device Services</w:t>
      </w:r>
      <w:r>
        <w:tab/>
        <w:t>+WDSW</w:t>
      </w:r>
    </w:p>
    <w:p w14:paraId="71E15183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415"/>
        <w:gridCol w:w="3707"/>
      </w:tblGrid>
      <w:tr w:rsidR="005F2738" w14:paraId="387ED9B7" w14:textId="77777777">
        <w:trPr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6C00F47D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7BB060CF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678AB905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573065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8C70EAC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5B77EA85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FE8DB2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32CDF1B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288C4BEA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26CD6BF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4771C7A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32D46452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9491073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308C75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58734965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9196041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D8E5582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  <w:tr w:rsidR="005F2738" w14:paraId="2FDCD023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9D39A8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5DD24E3" w14:textId="77777777" w:rsidR="005F2738" w:rsidRDefault="005F2738">
            <w:pPr>
              <w:pStyle w:val="BodyText"/>
              <w:spacing w:after="0"/>
              <w:rPr>
                <w:highlight w:val="yellow"/>
                <w:lang w:val="en-CA" w:eastAsia="en-CA"/>
              </w:rPr>
            </w:pPr>
          </w:p>
        </w:tc>
      </w:tr>
    </w:tbl>
    <w:p w14:paraId="4529A6FB" w14:textId="77777777" w:rsidR="005F2738" w:rsidRDefault="005F2738">
      <w:pPr>
        <w:pStyle w:val="BodyText"/>
      </w:pPr>
    </w:p>
    <w:p w14:paraId="69F7C3F9" w14:textId="77777777" w:rsidR="005F2738" w:rsidRDefault="0015084F">
      <w:pPr>
        <w:pStyle w:val="Style1"/>
        <w:keepNext/>
      </w:pPr>
      <w:r>
        <w:t>Protection Level</w:t>
      </w:r>
    </w:p>
    <w:p w14:paraId="61260AA9" w14:textId="77777777" w:rsidR="005F2738" w:rsidRDefault="0015084F">
      <w:pPr>
        <w:pStyle w:val="BodyText"/>
      </w:pPr>
      <w:r>
        <w:t>Level 3</w:t>
      </w:r>
    </w:p>
    <w:p w14:paraId="0B73E21E" w14:textId="77777777" w:rsidR="005F2738" w:rsidRDefault="0015084F">
      <w:pPr>
        <w:pStyle w:val="Style1"/>
        <w:keepNext/>
      </w:pPr>
      <w:r>
        <w:t>Documentation</w:t>
      </w:r>
    </w:p>
    <w:p w14:paraId="77B661E0" w14:textId="77777777" w:rsidR="005F2738" w:rsidRDefault="0015084F">
      <w:pPr>
        <w:pStyle w:val="BodyText"/>
        <w:rPr>
          <w:b/>
        </w:rPr>
      </w:pPr>
      <w:r>
        <w:rPr>
          <w:b/>
        </w:rPr>
        <w:t>None: Internal AT command</w:t>
      </w:r>
    </w:p>
    <w:p w14:paraId="2AD5CB6F" w14:textId="77777777" w:rsidR="005F2738" w:rsidRDefault="0015084F">
      <w:pPr>
        <w:pStyle w:val="Style1"/>
        <w:keepNext/>
      </w:pPr>
      <w:r>
        <w:t>Applicable Logos</w:t>
      </w:r>
    </w:p>
    <w:tbl>
      <w:tblPr>
        <w:tblW w:w="241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  <w:gridCol w:w="1225"/>
      </w:tblGrid>
      <w:tr w:rsidR="005F2738" w14:paraId="4D7B25DD" w14:textId="77777777">
        <w:tc>
          <w:tcPr>
            <w:tcW w:w="1188" w:type="dxa"/>
            <w:shd w:val="clear" w:color="auto" w:fill="FFFFFF"/>
          </w:tcPr>
          <w:p w14:paraId="66EA1AF1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16B51A11" wp14:editId="3CB5C9C7">
                  <wp:extent cx="666750" cy="390525"/>
                  <wp:effectExtent l="0" t="0" r="0" b="0"/>
                  <wp:docPr id="22" name="Picture 97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97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  <w:shd w:val="clear" w:color="auto" w:fill="FFFFFF"/>
          </w:tcPr>
          <w:p w14:paraId="3E18838A" w14:textId="77777777" w:rsidR="005F2738" w:rsidRDefault="005F2738">
            <w:pPr>
              <w:pStyle w:val="Logo"/>
            </w:pPr>
          </w:p>
        </w:tc>
      </w:tr>
    </w:tbl>
    <w:p w14:paraId="08687C3C" w14:textId="77777777" w:rsidR="005F2738" w:rsidRDefault="0015084F">
      <w:pPr>
        <w:pStyle w:val="Style1"/>
        <w:keepNext/>
      </w:pPr>
      <w:r>
        <w:t>Description</w:t>
      </w:r>
    </w:p>
    <w:p w14:paraId="2B72C152" w14:textId="77777777" w:rsidR="005F2738" w:rsidRDefault="0015084F">
      <w:r>
        <w:t xml:space="preserve">This Sierra Wireless proprietary command allows configuration of </w:t>
      </w:r>
      <w:proofErr w:type="spellStart"/>
      <w:r>
        <w:t>AirVantage</w:t>
      </w:r>
      <w:proofErr w:type="spellEnd"/>
      <w:r>
        <w:t xml:space="preserve"> Management Services in the module.</w:t>
      </w:r>
    </w:p>
    <w:p w14:paraId="6C6F311E" w14:textId="77777777" w:rsidR="005F2738" w:rsidRDefault="0015084F">
      <w:pPr>
        <w:pStyle w:val="Style1"/>
        <w:keepNext/>
        <w:keepLines/>
      </w:pPr>
      <w:r>
        <w:t>Syntax</w:t>
      </w:r>
    </w:p>
    <w:p w14:paraId="00BC2CEF" w14:textId="77777777" w:rsidR="005F2738" w:rsidRDefault="0015084F">
      <w:pPr>
        <w:pStyle w:val="Bulleted"/>
        <w:numPr>
          <w:ilvl w:val="0"/>
          <w:numId w:val="4"/>
        </w:numPr>
      </w:pPr>
      <w:r>
        <w:t>For &lt;Operation&gt;= 3 and &lt;Action&gt;=0, 1, 2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3C9308D7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E1488FE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Action command</w:t>
            </w:r>
          </w:p>
          <w:p w14:paraId="04D84CA6" w14:textId="77777777" w:rsidR="005F2738" w:rsidRDefault="0015084F">
            <w:pPr>
              <w:pStyle w:val="syntaxcommand"/>
              <w:ind w:left="708" w:hanging="708"/>
              <w:rPr>
                <w:rFonts w:ascii="Courier New" w:hAnsi="Courier New" w:cs="Courier New"/>
                <w:b/>
                <w:i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i w:val="0"/>
                <w:sz w:val="18"/>
                <w:szCs w:val="18"/>
              </w:rPr>
              <w:t>AT+WDSW=&lt;Operation</w:t>
            </w:r>
            <w:proofErr w:type="gramStart"/>
            <w:r>
              <w:rPr>
                <w:rFonts w:ascii="Courier New" w:hAnsi="Courier New" w:cs="Courier New"/>
                <w:b/>
                <w:i w:val="0"/>
                <w:sz w:val="18"/>
                <w:szCs w:val="18"/>
              </w:rPr>
              <w:t>&gt;,&lt;</w:t>
            </w:r>
            <w:proofErr w:type="gramEnd"/>
            <w:r>
              <w:rPr>
                <w:rFonts w:ascii="Courier New" w:hAnsi="Courier New" w:cs="Courier New"/>
                <w:b/>
                <w:i w:val="0"/>
                <w:sz w:val="18"/>
                <w:szCs w:val="18"/>
              </w:rPr>
              <w:t>Action&gt;,&lt;Path&gt;[,&lt;Value&gt;]</w:t>
            </w:r>
          </w:p>
          <w:p w14:paraId="7901291C" w14:textId="77777777" w:rsidR="005F2738" w:rsidRDefault="0015084F">
            <w:pPr>
              <w:pStyle w:val="TableCommandresult"/>
              <w:rPr>
                <w:color w:val="00000A"/>
                <w:szCs w:val="20"/>
              </w:rPr>
            </w:pPr>
            <w:r>
              <w:rPr>
                <w:color w:val="00000A"/>
                <w:szCs w:val="20"/>
              </w:rPr>
              <w:t>OK</w:t>
            </w:r>
          </w:p>
        </w:tc>
      </w:tr>
    </w:tbl>
    <w:p w14:paraId="6FC6E8B5" w14:textId="77777777" w:rsidR="005F2738" w:rsidRDefault="0015084F">
      <w:pPr>
        <w:pStyle w:val="Bulleted"/>
        <w:numPr>
          <w:ilvl w:val="0"/>
          <w:numId w:val="4"/>
        </w:numPr>
      </w:pPr>
      <w:r>
        <w:t>For &lt;Operation&gt; = 15</w:t>
      </w:r>
    </w:p>
    <w:p w14:paraId="3CDA6855" w14:textId="77777777" w:rsidR="005F2738" w:rsidRDefault="0015084F">
      <w:pPr>
        <w:pStyle w:val="syntaxcomman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8" w:hanging="708"/>
      </w:pPr>
      <w:r>
        <w:t>Action command</w:t>
      </w:r>
    </w:p>
    <w:p w14:paraId="21E15308" w14:textId="77777777" w:rsidR="005F2738" w:rsidRDefault="0015084F">
      <w:pPr>
        <w:pStyle w:val="syntaxcomman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8" w:hanging="708"/>
        <w:rPr>
          <w:rFonts w:ascii="Courier New" w:hAnsi="Courier New" w:cs="Courier New"/>
          <w:b/>
          <w:i w:val="0"/>
          <w:sz w:val="18"/>
          <w:szCs w:val="18"/>
        </w:rPr>
      </w:pPr>
      <w:r>
        <w:rPr>
          <w:rFonts w:ascii="Courier New" w:hAnsi="Courier New" w:cs="Courier New"/>
          <w:b/>
          <w:i w:val="0"/>
          <w:sz w:val="18"/>
          <w:szCs w:val="18"/>
        </w:rPr>
        <w:t>AT+WDSW=&lt;Operation&gt;</w:t>
      </w:r>
      <w:proofErr w:type="gramStart"/>
      <w:r>
        <w:rPr>
          <w:rFonts w:ascii="Courier New" w:hAnsi="Courier New" w:cs="Courier New"/>
          <w:b/>
          <w:i w:val="0"/>
          <w:sz w:val="18"/>
          <w:szCs w:val="18"/>
        </w:rPr>
        <w:t>[,&lt;</w:t>
      </w:r>
      <w:proofErr w:type="gramEnd"/>
      <w:r>
        <w:rPr>
          <w:rFonts w:ascii="Courier New" w:hAnsi="Courier New" w:cs="Courier New"/>
          <w:b/>
          <w:i w:val="0"/>
          <w:sz w:val="18"/>
          <w:szCs w:val="18"/>
        </w:rPr>
        <w:t>Delete&gt;]</w:t>
      </w:r>
    </w:p>
    <w:p w14:paraId="5C3B1EB0" w14:textId="77777777" w:rsidR="005F2738" w:rsidRDefault="0015084F">
      <w:pPr>
        <w:pStyle w:val="TableCommandres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00000A"/>
          <w:szCs w:val="20"/>
        </w:rPr>
      </w:pPr>
      <w:r>
        <w:rPr>
          <w:color w:val="00000A"/>
          <w:szCs w:val="20"/>
        </w:rPr>
        <w:t>OK</w:t>
      </w:r>
    </w:p>
    <w:p w14:paraId="63153C66" w14:textId="77777777" w:rsidR="005F2738" w:rsidRDefault="0015084F">
      <w:pPr>
        <w:pStyle w:val="Bulleted"/>
        <w:numPr>
          <w:ilvl w:val="0"/>
          <w:numId w:val="4"/>
        </w:numPr>
      </w:pPr>
      <w:r>
        <w:t>For &lt;Operation&gt; = 24</w:t>
      </w:r>
    </w:p>
    <w:p w14:paraId="40BAF590" w14:textId="77777777" w:rsidR="005F2738" w:rsidRDefault="0015084F">
      <w:pPr>
        <w:pStyle w:val="syntaxcomman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8" w:hanging="708"/>
      </w:pPr>
      <w:r>
        <w:t>Action command</w:t>
      </w:r>
    </w:p>
    <w:p w14:paraId="5F6B6D5A" w14:textId="77777777" w:rsidR="005F2738" w:rsidRDefault="0015084F">
      <w:pPr>
        <w:pStyle w:val="syntaxcomman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8" w:hanging="708"/>
        <w:rPr>
          <w:rFonts w:ascii="Courier New" w:hAnsi="Courier New" w:cs="Courier New"/>
          <w:b/>
          <w:i w:val="0"/>
          <w:sz w:val="18"/>
          <w:szCs w:val="18"/>
        </w:rPr>
      </w:pPr>
      <w:r>
        <w:rPr>
          <w:rFonts w:ascii="Courier New" w:hAnsi="Courier New" w:cs="Courier New"/>
          <w:b/>
          <w:i w:val="0"/>
          <w:sz w:val="18"/>
          <w:szCs w:val="18"/>
        </w:rPr>
        <w:t>AT+WDSW=&lt;Operation&gt;</w:t>
      </w:r>
    </w:p>
    <w:p w14:paraId="374EFFF2" w14:textId="77777777" w:rsidR="005F2738" w:rsidRDefault="0015084F">
      <w:pPr>
        <w:pStyle w:val="TableCommandres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00000A"/>
          <w:szCs w:val="20"/>
        </w:rPr>
      </w:pPr>
      <w:r>
        <w:rPr>
          <w:color w:val="00000A"/>
          <w:szCs w:val="20"/>
        </w:rPr>
        <w:t>&lt;Reason&gt;</w:t>
      </w:r>
    </w:p>
    <w:p w14:paraId="6CBDB01E" w14:textId="77777777" w:rsidR="005F2738" w:rsidRDefault="0015084F">
      <w:pPr>
        <w:pStyle w:val="TableCommandres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00000A"/>
          <w:szCs w:val="20"/>
        </w:rPr>
      </w:pPr>
      <w:r>
        <w:rPr>
          <w:color w:val="00000A"/>
          <w:szCs w:val="20"/>
        </w:rPr>
        <w:t>OK</w:t>
      </w:r>
    </w:p>
    <w:p w14:paraId="441A5A7F" w14:textId="77777777" w:rsidR="005F2738" w:rsidRDefault="0015084F">
      <w:pPr>
        <w:pStyle w:val="Bulleted"/>
        <w:numPr>
          <w:ilvl w:val="0"/>
          <w:numId w:val="4"/>
        </w:numPr>
      </w:pPr>
      <w:r>
        <w:t>For &lt;Operation&gt; = 25</w:t>
      </w:r>
    </w:p>
    <w:p w14:paraId="420E8DAF" w14:textId="77777777" w:rsidR="005F2738" w:rsidRDefault="0015084F">
      <w:pPr>
        <w:pStyle w:val="syntaxcomman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8" w:hanging="708"/>
      </w:pPr>
      <w:r>
        <w:t>Action command</w:t>
      </w:r>
    </w:p>
    <w:p w14:paraId="435E3A5B" w14:textId="77777777" w:rsidR="005F2738" w:rsidRDefault="0015084F">
      <w:pPr>
        <w:pStyle w:val="syntaxcomman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8" w:hanging="708"/>
        <w:rPr>
          <w:rFonts w:ascii="Courier New" w:hAnsi="Courier New" w:cs="Courier New"/>
          <w:b/>
          <w:i w:val="0"/>
          <w:sz w:val="18"/>
          <w:szCs w:val="18"/>
        </w:rPr>
      </w:pPr>
      <w:r>
        <w:rPr>
          <w:rFonts w:ascii="Courier New" w:hAnsi="Courier New" w:cs="Courier New"/>
          <w:b/>
          <w:i w:val="0"/>
          <w:sz w:val="18"/>
          <w:szCs w:val="18"/>
        </w:rPr>
        <w:t>AT+WDSW=&lt;Operation</w:t>
      </w:r>
      <w:proofErr w:type="gramStart"/>
      <w:r>
        <w:rPr>
          <w:rFonts w:ascii="Courier New" w:hAnsi="Courier New" w:cs="Courier New"/>
          <w:b/>
          <w:i w:val="0"/>
          <w:sz w:val="18"/>
          <w:szCs w:val="18"/>
        </w:rPr>
        <w:t>&gt;,&lt;</w:t>
      </w:r>
      <w:proofErr w:type="spellStart"/>
      <w:proofErr w:type="gramEnd"/>
      <w:r>
        <w:rPr>
          <w:rFonts w:ascii="Courier New" w:hAnsi="Courier New" w:cs="Courier New"/>
          <w:b/>
          <w:i w:val="0"/>
          <w:sz w:val="18"/>
          <w:szCs w:val="18"/>
        </w:rPr>
        <w:t>ConfigId</w:t>
      </w:r>
      <w:proofErr w:type="spellEnd"/>
      <w:r>
        <w:rPr>
          <w:rFonts w:ascii="Courier New" w:hAnsi="Courier New" w:cs="Courier New"/>
          <w:b/>
          <w:i w:val="0"/>
          <w:sz w:val="18"/>
          <w:szCs w:val="18"/>
        </w:rPr>
        <w:t>&gt;,&lt;</w:t>
      </w:r>
      <w:proofErr w:type="spellStart"/>
      <w:r>
        <w:rPr>
          <w:rFonts w:ascii="Courier New" w:hAnsi="Courier New" w:cs="Courier New"/>
          <w:b/>
          <w:i w:val="0"/>
          <w:sz w:val="18"/>
          <w:szCs w:val="18"/>
        </w:rPr>
        <w:t>ConfigValue</w:t>
      </w:r>
      <w:proofErr w:type="spellEnd"/>
      <w:r>
        <w:rPr>
          <w:rFonts w:ascii="Courier New" w:hAnsi="Courier New" w:cs="Courier New"/>
          <w:b/>
          <w:i w:val="0"/>
          <w:sz w:val="18"/>
          <w:szCs w:val="18"/>
        </w:rPr>
        <w:t>&gt;</w:t>
      </w:r>
    </w:p>
    <w:p w14:paraId="10F18F5A" w14:textId="77777777" w:rsidR="005F2738" w:rsidRDefault="0015084F">
      <w:pPr>
        <w:pStyle w:val="TableCommandresul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00000A"/>
          <w:szCs w:val="20"/>
        </w:rPr>
      </w:pPr>
      <w:r>
        <w:rPr>
          <w:color w:val="00000A"/>
          <w:szCs w:val="20"/>
        </w:rPr>
        <w:t>OK</w:t>
      </w:r>
    </w:p>
    <w:p w14:paraId="1E151E74" w14:textId="77777777" w:rsidR="005F2738" w:rsidRDefault="005F2738">
      <w:pPr>
        <w:pStyle w:val="Bulleted"/>
      </w:pPr>
    </w:p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7F7F5DA1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B3E08CE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Read command</w:t>
            </w:r>
          </w:p>
          <w:p w14:paraId="05E49750" w14:textId="77777777" w:rsidR="005F2738" w:rsidRDefault="0015084F">
            <w:pPr>
              <w:pStyle w:val="syntaxcommand"/>
              <w:ind w:left="708" w:hanging="708"/>
              <w:rPr>
                <w:rFonts w:ascii="Courier New" w:hAnsi="Courier New" w:cs="Courier New"/>
                <w:b/>
                <w:i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i w:val="0"/>
                <w:sz w:val="18"/>
                <w:szCs w:val="18"/>
              </w:rPr>
              <w:t>AT+WDSW?</w:t>
            </w:r>
          </w:p>
          <w:p w14:paraId="2D8D8EB0" w14:textId="77777777" w:rsidR="005F2738" w:rsidRDefault="0015084F">
            <w:pPr>
              <w:pStyle w:val="TableCommandresult"/>
            </w:pPr>
            <w:r>
              <w:t xml:space="preserve">+WDSW: </w:t>
            </w:r>
            <w:proofErr w:type="gramStart"/>
            <w:r>
              <w:t>25,&lt;</w:t>
            </w:r>
            <w:proofErr w:type="spellStart"/>
            <w:proofErr w:type="gramEnd"/>
            <w:r>
              <w:t>ConfigId</w:t>
            </w:r>
            <w:proofErr w:type="spellEnd"/>
            <w:r>
              <w:t>&gt;,&lt;</w:t>
            </w:r>
            <w:proofErr w:type="spellStart"/>
            <w:r>
              <w:t>ConfigValue</w:t>
            </w:r>
            <w:proofErr w:type="spellEnd"/>
            <w:r>
              <w:t>&gt;</w:t>
            </w:r>
          </w:p>
          <w:p w14:paraId="2AA7B960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5437EDD0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7AC7405D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0AB1604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Test command</w:t>
            </w:r>
          </w:p>
          <w:p w14:paraId="3E783593" w14:textId="77777777" w:rsidR="005F2738" w:rsidRDefault="0015084F">
            <w:pPr>
              <w:pStyle w:val="command"/>
            </w:pPr>
            <w:r>
              <w:t>AT+WDSW=?</w:t>
            </w:r>
          </w:p>
          <w:p w14:paraId="24AC22FE" w14:textId="77777777" w:rsidR="005F2738" w:rsidRDefault="0015084F">
            <w:pPr>
              <w:pStyle w:val="TableCommandresult"/>
              <w:keepLines/>
            </w:pPr>
            <w:r>
              <w:t>ERROR</w:t>
            </w:r>
          </w:p>
        </w:tc>
      </w:tr>
    </w:tbl>
    <w:p w14:paraId="48FD24AC" w14:textId="77777777" w:rsidR="005F2738" w:rsidRDefault="005F2738">
      <w:pPr>
        <w:rPr>
          <w:b/>
          <w:sz w:val="22"/>
        </w:rPr>
      </w:pPr>
    </w:p>
    <w:p w14:paraId="3274C21D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3"/>
        <w:gridCol w:w="6341"/>
        <w:gridCol w:w="276"/>
      </w:tblGrid>
      <w:tr w:rsidR="005F2738" w14:paraId="62983E87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4478E07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&lt;Operation&gt;: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82084ED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Operation</w:t>
            </w:r>
          </w:p>
        </w:tc>
      </w:tr>
      <w:tr w:rsidR="005F2738" w14:paraId="493E0A92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5A3B75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4BDF0A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35C530C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Read, write or execute a resource</w:t>
            </w:r>
          </w:p>
          <w:p w14:paraId="68ECDF2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Only action on single resource instance is possible.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2393F4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66808CA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C28533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20D261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2D7B3AB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File deletion (see &lt;Delete&gt; parameter definition)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B8849B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0DF954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CA1C6A6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54ECD8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B2FC4B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session establishment reason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29B0A1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57202BC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C6EE57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564E45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A9796B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agent internal configuration for internal usage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7EF461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D20D34D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1DFA370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&lt;action&gt;: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8DE1EC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For node read and write</w:t>
            </w:r>
          </w:p>
        </w:tc>
      </w:tr>
      <w:tr w:rsidR="005F2738" w14:paraId="5AEA34C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F57367E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FD273F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7B8804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Read node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C1D4B9B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D66FE14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5F87ED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9275DF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64DA93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Write node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C61C24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800A7F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32E086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80527A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8CF933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Exec node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4F01B0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7BFDF67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C376459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&lt;Delete&gt;: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4119315" w14:textId="77777777" w:rsidR="005F2738" w:rsidRDefault="0015084F">
            <w:r>
              <w:t>Parameter for &lt;Operation&gt;=15</w:t>
            </w:r>
          </w:p>
          <w:p w14:paraId="51446412" w14:textId="77777777" w:rsidR="005F2738" w:rsidRDefault="0015084F">
            <w:r>
              <w:t>If this parameter is omitted, the device behavior is the same than &lt;Delete&gt; = 0</w:t>
            </w:r>
          </w:p>
        </w:tc>
      </w:tr>
      <w:tr w:rsidR="005F2738" w14:paraId="2882852C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6EA5C9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7EEF57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54B52D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Delete DM credentials stored from SFS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5B69517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01B666F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23BBF74" w14:textId="77777777" w:rsidR="005F2738" w:rsidRDefault="005F2738">
            <w:pPr>
              <w:pStyle w:val="Parameter"/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92C902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DA2AE7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Delete download workspace file from EFS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50BC898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40E0F4B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635636E" w14:textId="77777777" w:rsidR="005F2738" w:rsidRDefault="005F2738">
            <w:pPr>
              <w:pStyle w:val="Parameter"/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93421CA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0013060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Delete Bootstrap credentials stored in NV and SFS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A9C596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77352AEE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A6D7734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&lt;Reason&gt;: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482E041" w14:textId="77777777" w:rsidR="005F2738" w:rsidRDefault="0015084F">
            <w:r>
              <w:t>for &lt;Operation&gt;=24</w:t>
            </w:r>
          </w:p>
          <w:p w14:paraId="0BE1F9B4" w14:textId="77777777" w:rsidR="005F2738" w:rsidRDefault="0015084F">
            <w:r>
              <w:t>If this parameter is omitted, the device behavior is the same than &lt;Delete&gt; = 0</w:t>
            </w:r>
          </w:p>
        </w:tc>
      </w:tr>
      <w:tr w:rsidR="005F2738" w14:paraId="5CF1476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DBCE3A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2771706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DBB1D5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session was established on user request (manual)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E617C7A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E05E06F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F4D60FC" w14:textId="77777777" w:rsidR="005F2738" w:rsidRDefault="005F2738">
            <w:pPr>
              <w:pStyle w:val="Parameter"/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68E7538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233BEB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session was automatically established for FOTA notification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6290085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42F1271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27FCE60" w14:textId="77777777" w:rsidR="005F2738" w:rsidRDefault="005F2738">
            <w:pPr>
              <w:pStyle w:val="Parameter"/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C1D20B9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47D4FF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session was automatically established for FOTA AOTA ongoing job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671B31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5A98CDB5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875891A" w14:textId="77777777" w:rsidR="005F2738" w:rsidRDefault="005F2738">
            <w:pPr>
              <w:pStyle w:val="Parameter"/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0198BEE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3F19E90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session was automatically established for download resume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00C800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1F191DB7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3187CEF" w14:textId="77777777" w:rsidR="005F2738" w:rsidRDefault="005F2738">
            <w:pPr>
              <w:pStyle w:val="Parameter"/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D7DB10B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9FDD32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LWM2M session was automatically established for polling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99748D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30C1B344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195BCD0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>
              <w:rPr>
                <w:b w:val="0"/>
              </w:rPr>
              <w:t>ConfigId</w:t>
            </w:r>
            <w:proofErr w:type="spellEnd"/>
            <w:r>
              <w:rPr>
                <w:b w:val="0"/>
              </w:rPr>
              <w:t>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8794E68" w14:textId="77777777" w:rsidR="005F2738" w:rsidRDefault="0015084F">
            <w:r>
              <w:t>for &lt;Operation&gt;=25</w:t>
            </w:r>
          </w:p>
        </w:tc>
      </w:tr>
      <w:tr w:rsidR="005F2738" w14:paraId="3514A520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206F61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01CC28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5A5E8E0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Update message mechanism deactivation.</w:t>
            </w:r>
            <w:r>
              <w:rPr>
                <w:b w:val="0"/>
              </w:rPr>
              <w:br/>
              <w:t xml:space="preserve">When this configuration is set, the device does not send UPDATE message to the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 server. The only use case in which the device sends an UPDATE message is when an EXEC command is received on /1/0/8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7B811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  <w:tr w:rsidR="005F2738" w14:paraId="294BB2D8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40F9F01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>
              <w:rPr>
                <w:b w:val="0"/>
              </w:rPr>
              <w:t>ConfigValue</w:t>
            </w:r>
            <w:proofErr w:type="spellEnd"/>
            <w:r>
              <w:rPr>
                <w:b w:val="0"/>
              </w:rPr>
              <w:t>&gt;:</w:t>
            </w:r>
          </w:p>
        </w:tc>
        <w:tc>
          <w:tcPr>
            <w:tcW w:w="654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653D629" w14:textId="77777777" w:rsidR="005F2738" w:rsidRDefault="0015084F">
            <w:r>
              <w:t>Configuration value</w:t>
            </w:r>
          </w:p>
        </w:tc>
      </w:tr>
      <w:tr w:rsidR="005F2738" w14:paraId="248D022A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818DB0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C97EEE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BB5708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For &lt;</w:t>
            </w:r>
            <w:proofErr w:type="spellStart"/>
            <w:r>
              <w:rPr>
                <w:b w:val="0"/>
              </w:rPr>
              <w:t>ConfigId</w:t>
            </w:r>
            <w:proofErr w:type="spellEnd"/>
            <w:r>
              <w:rPr>
                <w:b w:val="0"/>
              </w:rPr>
              <w:t>&gt;=0</w:t>
            </w:r>
            <w:r>
              <w:rPr>
                <w:b w:val="0"/>
              </w:rPr>
              <w:br/>
              <w:t xml:space="preserve">0: The device automatically sends UPDATE message to the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 server (default value)</w:t>
            </w:r>
          </w:p>
          <w:p w14:paraId="7AA9FB7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1: The device does not automatically </w:t>
            </w:r>
            <w:proofErr w:type="gramStart"/>
            <w:r>
              <w:rPr>
                <w:b w:val="0"/>
              </w:rPr>
              <w:t>sends</w:t>
            </w:r>
            <w:proofErr w:type="gramEnd"/>
            <w:r>
              <w:rPr>
                <w:b w:val="0"/>
              </w:rPr>
              <w:t xml:space="preserve"> UPDATE message to the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 server (except EXEC command on /1/0/8)</w:t>
            </w:r>
            <w:r>
              <w:rPr>
                <w:b w:val="0"/>
              </w:rPr>
              <w:br/>
              <w:t>This configuration is not stored in NV and the default value is set after a reset.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213F79" w14:textId="77777777" w:rsidR="005F2738" w:rsidRDefault="005F2738">
            <w:pPr>
              <w:pStyle w:val="Parameter"/>
              <w:rPr>
                <w:b w:val="0"/>
              </w:rPr>
            </w:pPr>
          </w:p>
        </w:tc>
      </w:tr>
    </w:tbl>
    <w:p w14:paraId="5098CCBD" w14:textId="77777777" w:rsidR="005F2738" w:rsidRDefault="005F2738"/>
    <w:p w14:paraId="10F35371" w14:textId="77777777" w:rsidR="005F2738" w:rsidRDefault="0015084F">
      <w:pPr>
        <w:pStyle w:val="Style1"/>
        <w:keepNext/>
        <w:keepLines/>
      </w:pPr>
      <w:r>
        <w:t>Parameter Storage</w:t>
      </w:r>
    </w:p>
    <w:p w14:paraId="61D4D54A" w14:textId="77777777" w:rsidR="005F2738" w:rsidRDefault="0015084F">
      <w:pPr>
        <w:tabs>
          <w:tab w:val="left" w:pos="426"/>
        </w:tabs>
      </w:pPr>
      <w:r>
        <w:t>No parameter storage.</w:t>
      </w:r>
    </w:p>
    <w:p w14:paraId="3D075D69" w14:textId="77777777" w:rsidR="005F2738" w:rsidRDefault="005F2738"/>
    <w:p w14:paraId="5E9763B4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4413"/>
        <w:gridCol w:w="4415"/>
      </w:tblGrid>
      <w:tr w:rsidR="005F2738" w14:paraId="5AD2B34C" w14:textId="77777777">
        <w:trPr>
          <w:cantSplit/>
          <w:tblHeader/>
        </w:trPr>
        <w:tc>
          <w:tcPr>
            <w:tcW w:w="4319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70D8D312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320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3B3B3"/>
            <w:tcMar>
              <w:left w:w="80" w:type="dxa"/>
            </w:tcMar>
          </w:tcPr>
          <w:p w14:paraId="49263BD8" w14:textId="77777777" w:rsidR="005F2738" w:rsidRDefault="0015084F">
            <w:pPr>
              <w:pStyle w:val="TableRowHead"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07255B96" w14:textId="77777777">
        <w:trPr>
          <w:cantSplit/>
        </w:trPr>
        <w:tc>
          <w:tcPr>
            <w:tcW w:w="4319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0353EAD" w14:textId="77777777" w:rsidR="005F2738" w:rsidRDefault="0015084F">
            <w:pPr>
              <w:pStyle w:val="command"/>
            </w:pPr>
            <w:r>
              <w:t>AT+WDSS=1,1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5B26B68" w14:textId="77777777" w:rsidR="005F2738" w:rsidRDefault="0015084F">
            <w:pPr>
              <w:pStyle w:val="commandreponse"/>
            </w:pPr>
            <w:r>
              <w:t>OK</w:t>
            </w:r>
          </w:p>
          <w:p w14:paraId="58CF5896" w14:textId="77777777" w:rsidR="005F2738" w:rsidRDefault="0015084F">
            <w:pPr>
              <w:pStyle w:val="commandreponse"/>
            </w:pPr>
            <w:r>
              <w:t>+WDSI: 4</w:t>
            </w:r>
          </w:p>
          <w:p w14:paraId="25864A3C" w14:textId="77777777" w:rsidR="005F2738" w:rsidRDefault="0015084F">
            <w:pPr>
              <w:pStyle w:val="commandreponse"/>
            </w:pPr>
            <w:r>
              <w:t>+WDSI: 6</w:t>
            </w:r>
          </w:p>
          <w:p w14:paraId="2BDAAE2C" w14:textId="77777777" w:rsidR="005F2738" w:rsidRDefault="0015084F">
            <w:pPr>
              <w:pStyle w:val="commandreponse"/>
            </w:pPr>
            <w:r>
              <w:t>+WDSI: 23,1</w:t>
            </w:r>
          </w:p>
          <w:p w14:paraId="7F58A7AC" w14:textId="77777777" w:rsidR="005F2738" w:rsidRDefault="0015084F">
            <w:pPr>
              <w:pStyle w:val="notetable"/>
            </w:pPr>
            <w:r>
              <w:t xml:space="preserve">Note: Initiate an </w:t>
            </w:r>
            <w:proofErr w:type="spellStart"/>
            <w:r>
              <w:t>AirVantage</w:t>
            </w:r>
            <w:proofErr w:type="spellEnd"/>
            <w:r>
              <w:t xml:space="preserve"> session (LWM2M protocol)</w:t>
            </w:r>
          </w:p>
        </w:tc>
      </w:tr>
      <w:tr w:rsidR="005F2738" w14:paraId="024C5B8C" w14:textId="77777777">
        <w:trPr>
          <w:cantSplit/>
        </w:trPr>
        <w:tc>
          <w:tcPr>
            <w:tcW w:w="4319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F3744C3" w14:textId="77777777" w:rsidR="005F2738" w:rsidRDefault="0015084F">
            <w:pPr>
              <w:pStyle w:val="command"/>
            </w:pPr>
            <w:r>
              <w:t>AT+WDSW=24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655BA51" w14:textId="77777777" w:rsidR="005F2738" w:rsidRDefault="0015084F">
            <w:pPr>
              <w:pStyle w:val="commandreponse"/>
            </w:pPr>
            <w:r>
              <w:t>1</w:t>
            </w:r>
          </w:p>
          <w:p w14:paraId="61D98838" w14:textId="77777777" w:rsidR="005F2738" w:rsidRDefault="0015084F">
            <w:pPr>
              <w:pStyle w:val="commandreponse"/>
            </w:pPr>
            <w:r>
              <w:t>OK</w:t>
            </w:r>
          </w:p>
          <w:p w14:paraId="714BC187" w14:textId="77777777" w:rsidR="005F2738" w:rsidRDefault="0015084F">
            <w:pPr>
              <w:pStyle w:val="notetable"/>
              <w:keepLines/>
            </w:pPr>
            <w:r>
              <w:t xml:space="preserve">Note: </w:t>
            </w:r>
            <w:proofErr w:type="spellStart"/>
            <w:r>
              <w:t>AirVantage</w:t>
            </w:r>
            <w:proofErr w:type="spellEnd"/>
            <w:r>
              <w:t xml:space="preserve"> session was initiated by user</w:t>
            </w:r>
          </w:p>
        </w:tc>
      </w:tr>
      <w:tr w:rsidR="005F2738" w14:paraId="3F4F3F04" w14:textId="77777777">
        <w:trPr>
          <w:cantSplit/>
        </w:trPr>
        <w:tc>
          <w:tcPr>
            <w:tcW w:w="4319" w:type="dxa"/>
            <w:tcBorders>
              <w:top w:val="single" w:sz="4" w:space="0" w:color="00000A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660B4F1" w14:textId="77777777" w:rsidR="005F2738" w:rsidRDefault="0015084F">
            <w:pPr>
              <w:pStyle w:val="command"/>
            </w:pPr>
            <w:r>
              <w:t>AT+WDSW=3,0,"/3/0/0"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70A6C68" w14:textId="77777777" w:rsidR="005F2738" w:rsidRDefault="0015084F">
            <w:pPr>
              <w:pStyle w:val="commandreponse"/>
            </w:pPr>
            <w:r>
              <w:t>Sierra Wireless, Incorporated</w:t>
            </w:r>
          </w:p>
          <w:p w14:paraId="35ED76A6" w14:textId="77777777" w:rsidR="005F2738" w:rsidRDefault="0015084F">
            <w:pPr>
              <w:pStyle w:val="commandreponse"/>
            </w:pPr>
            <w:r>
              <w:t>OK</w:t>
            </w:r>
          </w:p>
          <w:p w14:paraId="71ED7FDD" w14:textId="77777777" w:rsidR="005F2738" w:rsidRDefault="0015084F">
            <w:pPr>
              <w:pStyle w:val="notetable"/>
            </w:pPr>
            <w:r>
              <w:t>Note: Read manufacturer (LWM2M resource path: /3/0/0)</w:t>
            </w:r>
          </w:p>
        </w:tc>
      </w:tr>
    </w:tbl>
    <w:p w14:paraId="5E314E80" w14:textId="77777777" w:rsidR="005F2738" w:rsidRDefault="005F2738">
      <w:pPr>
        <w:pStyle w:val="Style1"/>
        <w:keepNext/>
        <w:keepLines/>
      </w:pPr>
    </w:p>
    <w:p w14:paraId="249D5A5F" w14:textId="77777777" w:rsidR="005F2738" w:rsidRDefault="005F2738"/>
    <w:p w14:paraId="43A0A822" w14:textId="77777777" w:rsidR="005F2738" w:rsidRDefault="0015084F">
      <w:pPr>
        <w:rPr>
          <w:b/>
          <w:i/>
          <w:sz w:val="24"/>
        </w:rPr>
      </w:pPr>
      <w:r>
        <w:br w:type="page"/>
      </w:r>
    </w:p>
    <w:p w14:paraId="055EEDFB" w14:textId="77777777" w:rsidR="005F2738" w:rsidRDefault="0015084F">
      <w:pPr>
        <w:pStyle w:val="Heading2"/>
        <w:numPr>
          <w:ilvl w:val="1"/>
          <w:numId w:val="2"/>
        </w:numPr>
      </w:pPr>
      <w:bookmarkStart w:id="201" w:name="_Toc435604057"/>
      <w:bookmarkStart w:id="202" w:name="__RefHeading___Toc4567_526513179"/>
      <w:bookmarkEnd w:id="201"/>
      <w:bookmarkEnd w:id="202"/>
      <w:proofErr w:type="spellStart"/>
      <w:r>
        <w:lastRenderedPageBreak/>
        <w:t>AirVantage</w:t>
      </w:r>
      <w:proofErr w:type="spellEnd"/>
      <w:r>
        <w:t xml:space="preserve"> Credential Provisioning</w:t>
      </w:r>
      <w:r>
        <w:tab/>
        <w:t>+WAMS</w:t>
      </w:r>
    </w:p>
    <w:p w14:paraId="25DC708E" w14:textId="77777777" w:rsidR="005F2738" w:rsidRDefault="0015084F">
      <w:pPr>
        <w:pStyle w:val="Style1"/>
        <w:keepNext/>
      </w:pPr>
      <w:r>
        <w:t>Platform</w:t>
      </w:r>
    </w:p>
    <w:tbl>
      <w:tblPr>
        <w:tblW w:w="61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415"/>
        <w:gridCol w:w="3707"/>
      </w:tblGrid>
      <w:tr w:rsidR="005F2738" w14:paraId="77BF268D" w14:textId="77777777">
        <w:trPr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14D6BE2C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Family/Product(s)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0D4A5582" w14:textId="77777777" w:rsidR="005F2738" w:rsidRDefault="0015084F">
            <w:pPr>
              <w:pStyle w:val="BodyText"/>
              <w:spacing w:after="0"/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Release</w:t>
            </w:r>
          </w:p>
        </w:tc>
      </w:tr>
      <w:tr w:rsidR="005F2738" w14:paraId="407797E8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B36F69D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Automotive (AR)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69FEDEF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AR75xx, AR8652</w:t>
            </w:r>
          </w:p>
        </w:tc>
      </w:tr>
      <w:tr w:rsidR="005F2738" w14:paraId="6067E781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70B6DF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Embedded Module (EM)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C861F3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EM74xx</w:t>
            </w:r>
          </w:p>
        </w:tc>
      </w:tr>
      <w:tr w:rsidR="005F2738" w14:paraId="1E7AE9A6" w14:textId="77777777">
        <w:trPr>
          <w:trHeight w:val="107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D2922FF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Minicard</w:t>
            </w:r>
            <w:proofErr w:type="spellEnd"/>
            <w:r>
              <w:rPr>
                <w:lang w:val="en-CA" w:eastAsia="en-CA"/>
              </w:rPr>
              <w:t xml:space="preserve"> (MC)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E305006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MC74xx</w:t>
            </w:r>
          </w:p>
        </w:tc>
      </w:tr>
      <w:tr w:rsidR="005F2738" w14:paraId="676FC2EF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C623555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Wireless Product (WP)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EA4E848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WP85xx, WP75xx</w:t>
            </w:r>
          </w:p>
        </w:tc>
      </w:tr>
      <w:tr w:rsidR="005F2738" w14:paraId="338D6077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5962E2E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r>
              <w:rPr>
                <w:lang w:val="en-CA" w:eastAsia="en-CA"/>
              </w:rPr>
              <w:t>LGA Module (SL)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D766F02" w14:textId="77777777" w:rsidR="005F2738" w:rsidRDefault="005F2738">
            <w:pPr>
              <w:pStyle w:val="BodyText"/>
              <w:spacing w:after="0"/>
              <w:rPr>
                <w:lang w:val="en-CA" w:eastAsia="en-CA"/>
              </w:rPr>
            </w:pPr>
          </w:p>
        </w:tc>
      </w:tr>
      <w:tr w:rsidR="005F2738" w14:paraId="0C8FEF82" w14:textId="77777777">
        <w:trPr>
          <w:trHeight w:val="75"/>
          <w:jc w:val="center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1BA8CAC" w14:textId="77777777" w:rsidR="005F2738" w:rsidRDefault="0015084F">
            <w:pPr>
              <w:pStyle w:val="BodyText"/>
              <w:spacing w:after="0"/>
              <w:rPr>
                <w:lang w:val="en-CA" w:eastAsia="en-CA"/>
              </w:rPr>
            </w:pPr>
            <w:proofErr w:type="spellStart"/>
            <w:r>
              <w:rPr>
                <w:lang w:val="en-CA" w:eastAsia="en-CA"/>
              </w:rPr>
              <w:t>HiLo</w:t>
            </w:r>
            <w:proofErr w:type="spellEnd"/>
            <w:r>
              <w:rPr>
                <w:lang w:val="en-CA" w:eastAsia="en-CA"/>
              </w:rPr>
              <w:t xml:space="preserve"> Module (HL)</w:t>
            </w:r>
          </w:p>
        </w:tc>
        <w:tc>
          <w:tcPr>
            <w:tcW w:w="3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CB37B59" w14:textId="77777777" w:rsidR="005F2738" w:rsidRDefault="005F2738">
            <w:pPr>
              <w:pStyle w:val="BodyText"/>
              <w:spacing w:after="0"/>
              <w:rPr>
                <w:lang w:val="en-CA" w:eastAsia="en-CA"/>
              </w:rPr>
            </w:pPr>
          </w:p>
        </w:tc>
      </w:tr>
    </w:tbl>
    <w:p w14:paraId="08E4108B" w14:textId="77777777" w:rsidR="005F2738" w:rsidRDefault="005F2738">
      <w:pPr>
        <w:pStyle w:val="BodyText"/>
      </w:pPr>
    </w:p>
    <w:p w14:paraId="305B4E75" w14:textId="77777777" w:rsidR="005F2738" w:rsidRDefault="0015084F">
      <w:pPr>
        <w:pStyle w:val="Style1"/>
        <w:keepNext/>
      </w:pPr>
      <w:r>
        <w:t>Protection Level</w:t>
      </w:r>
    </w:p>
    <w:p w14:paraId="39DDAD8E" w14:textId="77777777" w:rsidR="005F2738" w:rsidRDefault="0015084F">
      <w:pPr>
        <w:pStyle w:val="BodyText"/>
      </w:pPr>
      <w:r>
        <w:t>Level 3 (Confidential)</w:t>
      </w:r>
    </w:p>
    <w:p w14:paraId="0857EC44" w14:textId="77777777" w:rsidR="005F2738" w:rsidRDefault="0015084F">
      <w:pPr>
        <w:pStyle w:val="Style1"/>
        <w:keepNext/>
      </w:pPr>
      <w:r>
        <w:t>Documentation</w:t>
      </w:r>
    </w:p>
    <w:p w14:paraId="300FB1B7" w14:textId="77777777" w:rsidR="005F2738" w:rsidRDefault="0015084F">
      <w:pPr>
        <w:pStyle w:val="BodyText"/>
      </w:pPr>
      <w:r>
        <w:t>None – Internal Use Only</w:t>
      </w:r>
    </w:p>
    <w:p w14:paraId="6521781E" w14:textId="77777777" w:rsidR="005F2738" w:rsidRDefault="0015084F">
      <w:pPr>
        <w:pStyle w:val="Style1"/>
        <w:keepNext/>
      </w:pPr>
      <w:r>
        <w:t>Requirements Tracking</w:t>
      </w:r>
    </w:p>
    <w:tbl>
      <w:tblPr>
        <w:tblW w:w="83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4429"/>
        <w:gridCol w:w="3901"/>
      </w:tblGrid>
      <w:tr w:rsidR="005F2738" w14:paraId="224D729A" w14:textId="77777777">
        <w:trPr>
          <w:jc w:val="center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500A1168" w14:textId="77777777" w:rsidR="005F2738" w:rsidRDefault="0015084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Carrier/Customer</w:t>
            </w:r>
          </w:p>
        </w:tc>
        <w:tc>
          <w:tcPr>
            <w:tcW w:w="3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3" w:type="dxa"/>
            </w:tcMar>
          </w:tcPr>
          <w:p w14:paraId="2D4A9BF3" w14:textId="77777777" w:rsidR="005F2738" w:rsidRDefault="0015084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Specification/Section</w:t>
            </w:r>
          </w:p>
        </w:tc>
      </w:tr>
      <w:tr w:rsidR="005F2738" w14:paraId="2EFA9330" w14:textId="77777777">
        <w:trPr>
          <w:jc w:val="center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0322FB3" w14:textId="77777777" w:rsidR="005F2738" w:rsidRDefault="0015084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None</w:t>
            </w:r>
          </w:p>
        </w:tc>
        <w:tc>
          <w:tcPr>
            <w:tcW w:w="3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05CB0E1" w14:textId="77777777" w:rsidR="005F2738" w:rsidRDefault="0015084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N/A</w:t>
            </w:r>
          </w:p>
        </w:tc>
      </w:tr>
    </w:tbl>
    <w:p w14:paraId="5DED5E32" w14:textId="77777777" w:rsidR="005F2738" w:rsidRDefault="005F2738"/>
    <w:p w14:paraId="7643821F" w14:textId="77777777" w:rsidR="005F2738" w:rsidRDefault="0015084F">
      <w:pPr>
        <w:pStyle w:val="Style1"/>
        <w:keepNext/>
      </w:pPr>
      <w:r>
        <w:t>Applicable Logos</w:t>
      </w:r>
    </w:p>
    <w:tbl>
      <w:tblPr>
        <w:tblW w:w="241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  <w:gridCol w:w="1225"/>
      </w:tblGrid>
      <w:tr w:rsidR="005F2738" w14:paraId="7C2A94A4" w14:textId="77777777">
        <w:tc>
          <w:tcPr>
            <w:tcW w:w="1188" w:type="dxa"/>
            <w:shd w:val="clear" w:color="auto" w:fill="FFFFFF"/>
          </w:tcPr>
          <w:p w14:paraId="16E3D6ED" w14:textId="77777777" w:rsidR="005F2738" w:rsidRDefault="0015084F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1D06AD54" wp14:editId="24343AD2">
                  <wp:extent cx="666750" cy="390525"/>
                  <wp:effectExtent l="0" t="0" r="0" b="0"/>
                  <wp:docPr id="23" name="Picture 11" descr="Without_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1" descr="Without_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  <w:shd w:val="clear" w:color="auto" w:fill="FFFFFF"/>
          </w:tcPr>
          <w:p w14:paraId="3DB8F8B9" w14:textId="77777777" w:rsidR="005F2738" w:rsidRDefault="005F2738">
            <w:pPr>
              <w:pStyle w:val="Logo"/>
            </w:pPr>
          </w:p>
        </w:tc>
      </w:tr>
    </w:tbl>
    <w:p w14:paraId="089543B4" w14:textId="77777777" w:rsidR="005F2738" w:rsidRDefault="0015084F">
      <w:pPr>
        <w:pStyle w:val="Style1"/>
        <w:keepNext/>
      </w:pPr>
      <w:r>
        <w:t>Description</w:t>
      </w:r>
    </w:p>
    <w:p w14:paraId="61530810" w14:textId="77777777" w:rsidR="005F2738" w:rsidRDefault="0015084F">
      <w:pPr>
        <w:pStyle w:val="BodyText"/>
      </w:pPr>
      <w:r>
        <w:t xml:space="preserve">This command is used during the production process and allows setup / verifying the credentials required by </w:t>
      </w:r>
      <w:proofErr w:type="spellStart"/>
      <w:r>
        <w:t>AirVantage</w:t>
      </w:r>
      <w:proofErr w:type="spellEnd"/>
      <w:r>
        <w:t xml:space="preserve"> (AV).</w:t>
      </w:r>
    </w:p>
    <w:p w14:paraId="49692614" w14:textId="77777777" w:rsidR="005F2738" w:rsidRDefault="0015084F">
      <w:pPr>
        <w:pStyle w:val="BodyText"/>
      </w:pPr>
      <w:r>
        <w:t>The comprehensive list of configurable items is provided below. This command shall be used sequentially for each requested item.</w:t>
      </w:r>
    </w:p>
    <w:p w14:paraId="61E6A60E" w14:textId="77777777" w:rsidR="005F2738" w:rsidRDefault="0015084F">
      <w:pPr>
        <w:pStyle w:val="BodyText"/>
      </w:pPr>
      <w:r>
        <w:t xml:space="preserve">Note: </w:t>
      </w:r>
      <w:r>
        <w:tab/>
        <w:t>This command is confidential and should be only used during the production process.</w:t>
      </w:r>
    </w:p>
    <w:p w14:paraId="687D4A4A" w14:textId="77777777" w:rsidR="005F2738" w:rsidRDefault="005F2738">
      <w:pPr>
        <w:pStyle w:val="Style1"/>
        <w:keepNext/>
        <w:keepLines/>
      </w:pPr>
    </w:p>
    <w:p w14:paraId="2997E59B" w14:textId="77777777" w:rsidR="005F2738" w:rsidRDefault="0015084F">
      <w:pPr>
        <w:pStyle w:val="Style1"/>
        <w:keepNext/>
      </w:pPr>
      <w:r>
        <w:t>Syntax</w:t>
      </w:r>
    </w:p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2567133D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350344A" w14:textId="77777777" w:rsidR="005F2738" w:rsidRDefault="0015084F">
            <w:pPr>
              <w:pStyle w:val="syntaxcommand"/>
              <w:ind w:left="708" w:hanging="708"/>
            </w:pPr>
            <w:r>
              <w:rPr>
                <w:rFonts w:ascii="Helvetica" w:hAnsi="Helvetica"/>
                <w:color w:val="3D3E40"/>
              </w:rPr>
              <w:t>Action co</w:t>
            </w:r>
            <w:r>
              <w:rPr>
                <w:rFonts w:ascii="Helvetica" w:hAnsi="Helvetica"/>
                <w:color w:val="000000"/>
              </w:rPr>
              <w:t>mma</w:t>
            </w:r>
            <w:r>
              <w:rPr>
                <w:rFonts w:ascii="Helvetica" w:hAnsi="Helvetica"/>
                <w:color w:val="3D3E40"/>
              </w:rPr>
              <w:t>nd</w:t>
            </w:r>
          </w:p>
          <w:p w14:paraId="76F2D192" w14:textId="77777777" w:rsidR="005F2738" w:rsidRDefault="0015084F">
            <w:pPr>
              <w:pStyle w:val="command"/>
            </w:pPr>
            <w:r>
              <w:t>AT+WAMS=&lt;mode</w:t>
            </w:r>
            <w:proofErr w:type="gramStart"/>
            <w:r>
              <w:t>&gt;,&lt;</w:t>
            </w:r>
            <w:proofErr w:type="gramEnd"/>
            <w:r>
              <w:t>item id&gt;,&lt;data length&gt;[,&lt;key index&gt;,&lt;</w:t>
            </w:r>
            <w:proofErr w:type="spellStart"/>
            <w:r>
              <w:t>keyversion</w:t>
            </w:r>
            <w:proofErr w:type="spellEnd"/>
            <w:r>
              <w:t>&gt;]&lt;CR&gt;</w:t>
            </w:r>
          </w:p>
          <w:p w14:paraId="5C5ED44F" w14:textId="77777777" w:rsidR="005F2738" w:rsidRDefault="0015084F">
            <w:pPr>
              <w:pStyle w:val="TableCommandresult"/>
            </w:pPr>
            <w:r>
              <w:t>&gt;enter data&lt;Ctrl-Z / ESC&gt;</w:t>
            </w:r>
          </w:p>
          <w:p w14:paraId="3D03C7B8" w14:textId="77777777" w:rsidR="005F2738" w:rsidRDefault="0015084F">
            <w:pPr>
              <w:pStyle w:val="TableCommandresult"/>
            </w:pPr>
            <w:r>
              <w:t>+WAMS: &lt;result&gt;</w:t>
            </w:r>
          </w:p>
          <w:p w14:paraId="5511C2B2" w14:textId="77777777" w:rsidR="005F2738" w:rsidRDefault="0015084F">
            <w:pPr>
              <w:pStyle w:val="TableCommandresult"/>
            </w:pPr>
            <w:r>
              <w:t>OK</w:t>
            </w:r>
          </w:p>
        </w:tc>
      </w:tr>
    </w:tbl>
    <w:p w14:paraId="7E59C633" w14:textId="77777777" w:rsidR="005F2738" w:rsidRDefault="005F2738"/>
    <w:tbl>
      <w:tblPr>
        <w:tblW w:w="5000" w:type="pc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735"/>
      </w:tblGrid>
      <w:tr w:rsidR="005F2738" w14:paraId="5CE7E8EE" w14:textId="77777777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51597D3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t>Read command</w:t>
            </w:r>
          </w:p>
          <w:p w14:paraId="386E58E3" w14:textId="77777777" w:rsidR="005F2738" w:rsidRDefault="0015084F">
            <w:pPr>
              <w:pStyle w:val="command"/>
            </w:pPr>
            <w:r>
              <w:t>AT+WAMS?</w:t>
            </w:r>
          </w:p>
          <w:p w14:paraId="7C54D121" w14:textId="77777777" w:rsidR="005F2738" w:rsidRDefault="0015084F">
            <w:pPr>
              <w:pStyle w:val="TableCommandresult"/>
              <w:keepNext/>
              <w:keepLines/>
            </w:pPr>
            <w:r>
              <w:t>ERROR</w:t>
            </w:r>
          </w:p>
        </w:tc>
      </w:tr>
    </w:tbl>
    <w:p w14:paraId="47DFDBBC" w14:textId="77777777" w:rsidR="005F2738" w:rsidRDefault="005F2738"/>
    <w:tbl>
      <w:tblPr>
        <w:tblW w:w="86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5" w:type="dxa"/>
          <w:right w:w="70" w:type="dxa"/>
        </w:tblCellMar>
        <w:tblLook w:val="0000" w:firstRow="0" w:lastRow="0" w:firstColumn="0" w:lastColumn="0" w:noHBand="0" w:noVBand="0"/>
      </w:tblPr>
      <w:tblGrid>
        <w:gridCol w:w="8630"/>
      </w:tblGrid>
      <w:tr w:rsidR="005F2738" w14:paraId="16CD4273" w14:textId="77777777"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1FD9D00" w14:textId="77777777" w:rsidR="005F2738" w:rsidRDefault="0015084F">
            <w:pPr>
              <w:pStyle w:val="syntaxcommand"/>
              <w:ind w:left="708" w:hanging="708"/>
              <w:rPr>
                <w:rFonts w:ascii="Helvetica" w:hAnsi="Helvetica"/>
                <w:color w:val="3D3E40"/>
              </w:rPr>
            </w:pPr>
            <w:r>
              <w:rPr>
                <w:rFonts w:ascii="Helvetica" w:hAnsi="Helvetica"/>
                <w:color w:val="3D3E40"/>
              </w:rPr>
              <w:lastRenderedPageBreak/>
              <w:t>Test command</w:t>
            </w:r>
          </w:p>
          <w:p w14:paraId="297D03CF" w14:textId="77777777" w:rsidR="005F2738" w:rsidRDefault="0015084F">
            <w:pPr>
              <w:pStyle w:val="command"/>
            </w:pPr>
            <w:r>
              <w:t>AT+WAMS=?</w:t>
            </w:r>
          </w:p>
          <w:p w14:paraId="3C07EAF3" w14:textId="77777777" w:rsidR="005F2738" w:rsidRDefault="0015084F">
            <w:pPr>
              <w:pStyle w:val="TableCommandresult"/>
              <w:keepLines/>
            </w:pPr>
            <w:r>
              <w:t>ERROR</w:t>
            </w:r>
          </w:p>
        </w:tc>
      </w:tr>
    </w:tbl>
    <w:p w14:paraId="5B7AE4E8" w14:textId="77777777" w:rsidR="005F2738" w:rsidRDefault="005F2738"/>
    <w:p w14:paraId="14AC7BCA" w14:textId="77777777" w:rsidR="005F2738" w:rsidRDefault="0015084F">
      <w:pPr>
        <w:pStyle w:val="Style1"/>
        <w:keepNext/>
        <w:keepLines/>
      </w:pPr>
      <w:r>
        <w:t>Parameters and Defined Values</w:t>
      </w:r>
    </w:p>
    <w:tbl>
      <w:tblPr>
        <w:tblW w:w="5000" w:type="pct"/>
        <w:tblInd w:w="-45" w:type="dxa"/>
        <w:tblBorders>
          <w:top w:val="single" w:sz="18" w:space="0" w:color="00000A"/>
          <w:left w:val="single" w:sz="4" w:space="0" w:color="00000A"/>
        </w:tblBorders>
        <w:tblCellMar>
          <w:left w:w="2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1412"/>
        <w:gridCol w:w="6337"/>
        <w:gridCol w:w="276"/>
      </w:tblGrid>
      <w:tr w:rsidR="005F2738" w14:paraId="23B5185D" w14:textId="77777777">
        <w:trPr>
          <w:cantSplit/>
        </w:trPr>
        <w:tc>
          <w:tcPr>
            <w:tcW w:w="2095" w:type="dxa"/>
            <w:gridSpan w:val="2"/>
            <w:tcBorders>
              <w:top w:val="single" w:sz="18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815B040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&lt;mode&gt;:</w:t>
            </w:r>
          </w:p>
        </w:tc>
        <w:tc>
          <w:tcPr>
            <w:tcW w:w="6544" w:type="dxa"/>
            <w:gridSpan w:val="2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317661C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Operation mode</w:t>
            </w:r>
          </w:p>
        </w:tc>
      </w:tr>
      <w:tr w:rsidR="005F2738" w14:paraId="11A5E7BC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574799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06A16A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0F33146" w14:textId="77777777" w:rsidR="005F2738" w:rsidRDefault="0015084F">
            <w:pPr>
              <w:pStyle w:val="Parameter"/>
              <w:rPr>
                <w:lang w:eastAsia="fr-FR"/>
              </w:rPr>
            </w:pPr>
            <w:r>
              <w:rPr>
                <w:lang w:eastAsia="fr-FR"/>
              </w:rPr>
              <w:t xml:space="preserve">Verify </w:t>
            </w:r>
            <w:proofErr w:type="spellStart"/>
            <w:r>
              <w:rPr>
                <w:lang w:eastAsia="fr-FR"/>
              </w:rPr>
              <w:t>AirVantage</w:t>
            </w:r>
            <w:proofErr w:type="spellEnd"/>
            <w:r>
              <w:rPr>
                <w:lang w:eastAsia="fr-FR"/>
              </w:rPr>
              <w:t xml:space="preserve"> credentials stored into the module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CB61DE7" w14:textId="77777777" w:rsidR="005F2738" w:rsidRDefault="005F2738">
            <w:pPr>
              <w:pStyle w:val="Parameter"/>
            </w:pPr>
          </w:p>
        </w:tc>
      </w:tr>
      <w:tr w:rsidR="005F2738" w14:paraId="6D09D5DA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4B7CF58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A9A37B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9582BAA" w14:textId="77777777" w:rsidR="005F2738" w:rsidRDefault="0015084F">
            <w:pPr>
              <w:pStyle w:val="Parameter"/>
            </w:pPr>
            <w:r>
              <w:rPr>
                <w:lang w:eastAsia="fr-FR"/>
              </w:rPr>
              <w:t xml:space="preserve">Write </w:t>
            </w:r>
            <w:proofErr w:type="spellStart"/>
            <w:r>
              <w:rPr>
                <w:lang w:eastAsia="fr-FR"/>
              </w:rPr>
              <w:t>AirVantage</w:t>
            </w:r>
            <w:proofErr w:type="spellEnd"/>
            <w:r>
              <w:rPr>
                <w:lang w:eastAsia="fr-FR"/>
              </w:rPr>
              <w:t xml:space="preserve"> credentials into the module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68FFDD6" w14:textId="77777777" w:rsidR="005F2738" w:rsidRDefault="005F2738">
            <w:pPr>
              <w:pStyle w:val="Parameter"/>
            </w:pPr>
          </w:p>
        </w:tc>
      </w:tr>
      <w:tr w:rsidR="005F2738" w14:paraId="4DF78681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D5E079B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&lt;item id&gt;: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0B567F15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Item identity to write or verify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055FDD5" w14:textId="77777777" w:rsidR="005F2738" w:rsidRDefault="005F2738">
            <w:pPr>
              <w:pStyle w:val="Parameter"/>
            </w:pPr>
          </w:p>
        </w:tc>
      </w:tr>
      <w:tr w:rsidR="005F2738" w14:paraId="2DF2DA7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BEFF08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EEC74C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049573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Firmware public key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8A430D9" w14:textId="77777777" w:rsidR="005F2738" w:rsidRDefault="005F2738">
            <w:pPr>
              <w:pStyle w:val="Parameter"/>
            </w:pPr>
          </w:p>
        </w:tc>
      </w:tr>
      <w:tr w:rsidR="005F2738" w14:paraId="428AA28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8B2B9D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B90BEC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F2D4C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Application public key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0DA520E" w14:textId="77777777" w:rsidR="005F2738" w:rsidRDefault="005F2738">
            <w:pPr>
              <w:pStyle w:val="Parameter"/>
            </w:pPr>
          </w:p>
        </w:tc>
      </w:tr>
      <w:tr w:rsidR="005F2738" w14:paraId="6404E959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B8ACF4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73F427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0E4CCD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Device login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493C54C" w14:textId="77777777" w:rsidR="005F2738" w:rsidRDefault="005F2738">
            <w:pPr>
              <w:pStyle w:val="Parameter"/>
            </w:pPr>
          </w:p>
        </w:tc>
      </w:tr>
      <w:tr w:rsidR="005F2738" w14:paraId="173F0B9F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B78D52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596CAA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4E9686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MD5[Device Login: Device </w:t>
            </w:r>
            <w:proofErr w:type="spellStart"/>
            <w:r>
              <w:rPr>
                <w:b w:val="0"/>
              </w:rPr>
              <w:t>Pwd</w:t>
            </w:r>
            <w:proofErr w:type="spellEnd"/>
            <w:r>
              <w:rPr>
                <w:b w:val="0"/>
              </w:rPr>
              <w:t xml:space="preserve">]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957C575" w14:textId="77777777" w:rsidR="005F2738" w:rsidRDefault="005F2738">
            <w:pPr>
              <w:pStyle w:val="Parameter"/>
            </w:pPr>
          </w:p>
        </w:tc>
      </w:tr>
      <w:tr w:rsidR="005F2738" w14:paraId="7C948B2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8AD9EBD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7AF998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6A23E0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MD5[Server ID: Server </w:t>
            </w:r>
            <w:proofErr w:type="spellStart"/>
            <w:r>
              <w:rPr>
                <w:b w:val="0"/>
              </w:rPr>
              <w:t>Pwd</w:t>
            </w:r>
            <w:proofErr w:type="spellEnd"/>
            <w:r>
              <w:rPr>
                <w:b w:val="0"/>
              </w:rPr>
              <w:t xml:space="preserve">]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931F519" w14:textId="77777777" w:rsidR="005F2738" w:rsidRDefault="005F2738">
            <w:pPr>
              <w:pStyle w:val="Parameter"/>
            </w:pPr>
          </w:p>
        </w:tc>
      </w:tr>
      <w:tr w:rsidR="005F2738" w14:paraId="2AFA982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9AB7DE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30926C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121C52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Server ID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7949A91" w14:textId="77777777" w:rsidR="005F2738" w:rsidRDefault="005F2738">
            <w:pPr>
              <w:pStyle w:val="Parameter"/>
            </w:pPr>
          </w:p>
        </w:tc>
      </w:tr>
      <w:tr w:rsidR="005F2738" w14:paraId="09AAD86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AAAC93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4F6D2D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C029BD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Server URL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B20F02E" w14:textId="77777777" w:rsidR="005F2738" w:rsidRDefault="005F2738">
            <w:pPr>
              <w:pStyle w:val="Parameter"/>
            </w:pPr>
          </w:p>
        </w:tc>
      </w:tr>
      <w:tr w:rsidR="005F2738" w14:paraId="00A96721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A3B8F2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9F082F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ADC506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Nonce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/OMA-DM)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105A575" w14:textId="77777777" w:rsidR="005F2738" w:rsidRDefault="005F2738">
            <w:pPr>
              <w:pStyle w:val="Parameter"/>
            </w:pPr>
          </w:p>
        </w:tc>
      </w:tr>
      <w:tr w:rsidR="005F2738" w14:paraId="5797272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DE6069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C9707F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919C74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Firmware public key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/LWM2M)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CFED751" w14:textId="77777777" w:rsidR="005F2738" w:rsidRDefault="005F2738">
            <w:pPr>
              <w:pStyle w:val="Parameter"/>
            </w:pPr>
          </w:p>
        </w:tc>
      </w:tr>
      <w:tr w:rsidR="005F2738" w14:paraId="01070D15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CC6C0C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FDEDE3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4010110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Software public key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/LWM2M)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592850D" w14:textId="77777777" w:rsidR="005F2738" w:rsidRDefault="005F2738">
            <w:pPr>
              <w:pStyle w:val="Parameter"/>
            </w:pPr>
          </w:p>
        </w:tc>
      </w:tr>
      <w:tr w:rsidR="005F2738" w14:paraId="12FB9176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68D8B71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F2B12F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2846E4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Bootstrap server address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/LWM2M)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D885A44" w14:textId="77777777" w:rsidR="005F2738" w:rsidRDefault="005F2738">
            <w:pPr>
              <w:pStyle w:val="Parameter"/>
            </w:pPr>
          </w:p>
        </w:tc>
      </w:tr>
      <w:tr w:rsidR="005F2738" w14:paraId="22A94E7D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8081C8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A3B5DE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8D5DB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PSK_IDENTITY for bootstrap server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/LWM2M)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4516C01" w14:textId="77777777" w:rsidR="005F2738" w:rsidRDefault="005F2738">
            <w:pPr>
              <w:pStyle w:val="Parameter"/>
            </w:pPr>
          </w:p>
        </w:tc>
      </w:tr>
      <w:tr w:rsidR="005F2738" w14:paraId="5D0EA664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434C90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810230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E1C7A1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PSK for bootstrap server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>/LWM2M)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584A72F" w14:textId="77777777" w:rsidR="005F2738" w:rsidRDefault="005F2738">
            <w:pPr>
              <w:pStyle w:val="Parameter"/>
            </w:pPr>
          </w:p>
        </w:tc>
      </w:tr>
      <w:tr w:rsidR="005F2738" w14:paraId="486970A5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6122EE3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29D64C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B30D7FF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DB5570" w14:textId="77777777" w:rsidR="005F2738" w:rsidRDefault="005F2738">
            <w:pPr>
              <w:pStyle w:val="Parameter"/>
            </w:pPr>
          </w:p>
        </w:tc>
      </w:tr>
      <w:tr w:rsidR="005F2738" w14:paraId="4BBA0090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013444F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&lt;data length&gt;: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4E30406C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Length of the actual data unit in bytes</w:t>
            </w:r>
          </w:p>
          <w:p w14:paraId="2C24522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Range: 1 - 512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86FFFEE" w14:textId="77777777" w:rsidR="005F2738" w:rsidRDefault="005F2738">
            <w:pPr>
              <w:pStyle w:val="Parameter"/>
            </w:pPr>
          </w:p>
        </w:tc>
      </w:tr>
      <w:tr w:rsidR="005F2738" w14:paraId="3A5FC4A9" w14:textId="77777777">
        <w:trPr>
          <w:cantSplit/>
        </w:trPr>
        <w:tc>
          <w:tcPr>
            <w:tcW w:w="698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9B46982" w14:textId="77777777" w:rsidR="005F2738" w:rsidRDefault="005F2738">
            <w:pPr>
              <w:pStyle w:val="Paraentte"/>
              <w:keepNext/>
              <w:ind w:left="708" w:hanging="708"/>
              <w:rPr>
                <w:b w:val="0"/>
              </w:rPr>
            </w:pPr>
          </w:p>
        </w:tc>
        <w:tc>
          <w:tcPr>
            <w:tcW w:w="1397" w:type="dxa"/>
            <w:tcBorders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94067DB" w14:textId="77777777" w:rsidR="005F2738" w:rsidRDefault="0015084F">
            <w:pPr>
              <w:pStyle w:val="Paraentte"/>
              <w:keepNext/>
              <w:ind w:left="708" w:hanging="708"/>
              <w:rPr>
                <w:b w:val="0"/>
              </w:rPr>
            </w:pPr>
            <w:r>
              <w:rPr>
                <w:b w:val="0"/>
              </w:rPr>
              <w:t>For &lt;item id&gt;:</w:t>
            </w:r>
          </w:p>
        </w:tc>
        <w:tc>
          <w:tcPr>
            <w:tcW w:w="6271" w:type="dxa"/>
            <w:shd w:val="clear" w:color="auto" w:fill="FFFFFF"/>
            <w:tcMar>
              <w:left w:w="70" w:type="dxa"/>
            </w:tcMar>
            <w:vAlign w:val="center"/>
          </w:tcPr>
          <w:p w14:paraId="16DD2F47" w14:textId="77777777" w:rsidR="005F2738" w:rsidRDefault="005F2738">
            <w:pPr>
              <w:pStyle w:val="Parameter"/>
              <w:rPr>
                <w:b w:val="0"/>
                <w:bCs/>
              </w:rPr>
            </w:pP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E6B6DCA" w14:textId="77777777" w:rsidR="005F2738" w:rsidRDefault="005F2738">
            <w:pPr>
              <w:pStyle w:val="Parameter"/>
            </w:pPr>
          </w:p>
        </w:tc>
      </w:tr>
      <w:tr w:rsidR="005F2738" w14:paraId="15EBEF74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07085EE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72DF07A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1, 2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F5E5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Public key (Firmware or Application)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/OMA-DM): PKCS #1 </w:t>
            </w:r>
            <w:proofErr w:type="spellStart"/>
            <w:r>
              <w:rPr>
                <w:b w:val="0"/>
              </w:rPr>
              <w:t>RSAPublicKey</w:t>
            </w:r>
            <w:proofErr w:type="spellEnd"/>
            <w:r>
              <w:rPr>
                <w:b w:val="0"/>
              </w:rPr>
              <w:t xml:space="preserve"> conformant key in ASN.1 DER format.</w:t>
            </w:r>
          </w:p>
          <w:p w14:paraId="13844B7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294 bytes.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550C03E" w14:textId="77777777" w:rsidR="005F2738" w:rsidRDefault="005F2738">
            <w:pPr>
              <w:pStyle w:val="Parameter"/>
            </w:pPr>
          </w:p>
        </w:tc>
      </w:tr>
      <w:tr w:rsidR="005F2738" w14:paraId="61B7FC2F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174E025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26BBBAB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3, 4, 5, 8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AF6B76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Device login, MD5 or nonce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/OMA-DM). Raw data. </w:t>
            </w:r>
          </w:p>
          <w:p w14:paraId="35E7AC3C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16 bytes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3C75942" w14:textId="77777777" w:rsidR="005F2738" w:rsidRDefault="005F2738">
            <w:pPr>
              <w:pStyle w:val="Parameter"/>
            </w:pPr>
          </w:p>
        </w:tc>
      </w:tr>
      <w:tr w:rsidR="005F2738" w14:paraId="42C0B3AA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A5294A7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D1DB4FD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7B54472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Server ID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/OMA-DM). </w:t>
            </w:r>
          </w:p>
          <w:p w14:paraId="000FB10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32 bytes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507AE90" w14:textId="77777777" w:rsidR="005F2738" w:rsidRDefault="005F2738">
            <w:pPr>
              <w:pStyle w:val="Parameter"/>
            </w:pPr>
          </w:p>
        </w:tc>
      </w:tr>
      <w:tr w:rsidR="005F2738" w14:paraId="218D36D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5B950DA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15FC21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A4DE38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Server URL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/OMA-DM). </w:t>
            </w:r>
          </w:p>
          <w:p w14:paraId="1CEDCE3B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80 bytes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A0D76A3" w14:textId="77777777" w:rsidR="005F2738" w:rsidRDefault="005F2738">
            <w:pPr>
              <w:pStyle w:val="Parameter"/>
            </w:pPr>
          </w:p>
        </w:tc>
      </w:tr>
      <w:tr w:rsidR="005F2738" w14:paraId="7B330238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417C9D1C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4A402F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9, 10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31224E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Public key (Firmware or Application) 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/LWM2M. </w:t>
            </w:r>
          </w:p>
          <w:p w14:paraId="6A1F939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512 bytes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86D7BCB" w14:textId="77777777" w:rsidR="005F2738" w:rsidRDefault="005F2738">
            <w:pPr>
              <w:pStyle w:val="Parameter"/>
            </w:pPr>
          </w:p>
        </w:tc>
      </w:tr>
      <w:tr w:rsidR="005F2738" w14:paraId="26C8211A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EE918A0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7F629CB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524378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Bootstrap server address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/LWM2M). </w:t>
            </w:r>
          </w:p>
          <w:p w14:paraId="59725443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200 bytes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217669C" w14:textId="77777777" w:rsidR="005F2738" w:rsidRDefault="005F2738">
            <w:pPr>
              <w:pStyle w:val="Parameter"/>
            </w:pPr>
          </w:p>
        </w:tc>
      </w:tr>
      <w:tr w:rsidR="005F2738" w14:paraId="5BB8BBCB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66AA9F4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AADA03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E93381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PSK_IDENTITY for bootstrap server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/LWM2M). </w:t>
            </w:r>
          </w:p>
          <w:p w14:paraId="5A69B28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128 bytes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3F3D17F" w14:textId="77777777" w:rsidR="005F2738" w:rsidRDefault="005F2738">
            <w:pPr>
              <w:pStyle w:val="Parameter"/>
            </w:pPr>
          </w:p>
        </w:tc>
      </w:tr>
      <w:tr w:rsidR="005F2738" w14:paraId="742C371E" w14:textId="77777777">
        <w:trPr>
          <w:cantSplit/>
        </w:trPr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9093F99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2D9BD2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62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63A629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PSK for bootstrap server (for </w:t>
            </w:r>
            <w:proofErr w:type="spellStart"/>
            <w:r>
              <w:rPr>
                <w:b w:val="0"/>
              </w:rPr>
              <w:t>AirVantage</w:t>
            </w:r>
            <w:proofErr w:type="spellEnd"/>
            <w:r>
              <w:rPr>
                <w:b w:val="0"/>
              </w:rPr>
              <w:t xml:space="preserve">/LWM2M). </w:t>
            </w:r>
          </w:p>
          <w:p w14:paraId="08E48057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Max size is 64 bytes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1C4267" w14:textId="77777777" w:rsidR="005F2738" w:rsidRDefault="005F2738">
            <w:pPr>
              <w:pStyle w:val="Parameter"/>
            </w:pPr>
          </w:p>
        </w:tc>
      </w:tr>
      <w:tr w:rsidR="005F2738" w14:paraId="20F3A0AC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5F4B6199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lastRenderedPageBreak/>
              <w:t>&lt;key index&gt;: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69EC1368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Index of the public key – relevant only if item is a public key (Firmware or Application)</w:t>
            </w:r>
          </w:p>
          <w:p w14:paraId="20B15B0B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Range 0 – 0xFFFF</w:t>
            </w:r>
          </w:p>
          <w:p w14:paraId="4EFE7BCE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This parameter is required </w:t>
            </w:r>
            <w:proofErr w:type="gramStart"/>
            <w:r>
              <w:rPr>
                <w:b w:val="0"/>
              </w:rPr>
              <w:t>for  &lt;</w:t>
            </w:r>
            <w:proofErr w:type="gramEnd"/>
            <w:r>
              <w:rPr>
                <w:b w:val="0"/>
              </w:rPr>
              <w:t>item id&gt;: 1, 2, 9, 10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3E05A44" w14:textId="77777777" w:rsidR="005F2738" w:rsidRDefault="005F2738">
            <w:pPr>
              <w:pStyle w:val="Parameter"/>
            </w:pPr>
          </w:p>
        </w:tc>
      </w:tr>
      <w:tr w:rsidR="005F2738" w14:paraId="4AE1285D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D67A247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&lt;key version&gt;: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4BC955A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Version of the public key – relevant only if item is a public key (Firmware or Application)</w:t>
            </w:r>
          </w:p>
          <w:p w14:paraId="05E8F6E4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Range 0 – 0xFFFF</w:t>
            </w:r>
          </w:p>
          <w:p w14:paraId="555433E9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 xml:space="preserve">This parameter is required </w:t>
            </w:r>
            <w:proofErr w:type="gramStart"/>
            <w:r>
              <w:rPr>
                <w:b w:val="0"/>
              </w:rPr>
              <w:t>for  &lt;</w:t>
            </w:r>
            <w:proofErr w:type="gramEnd"/>
            <w:r>
              <w:rPr>
                <w:b w:val="0"/>
              </w:rPr>
              <w:t>item id&gt;: 1, 2, 9, 10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A585C7F" w14:textId="77777777" w:rsidR="005F2738" w:rsidRDefault="005F2738">
            <w:pPr>
              <w:pStyle w:val="Parameter"/>
            </w:pPr>
          </w:p>
        </w:tc>
      </w:tr>
      <w:tr w:rsidR="005F2738" w14:paraId="157E3A91" w14:textId="77777777">
        <w:trPr>
          <w:cantSplit/>
        </w:trPr>
        <w:tc>
          <w:tcPr>
            <w:tcW w:w="209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  <w:tcMar>
              <w:left w:w="20" w:type="dxa"/>
            </w:tcMar>
          </w:tcPr>
          <w:p w14:paraId="3AD6426A" w14:textId="77777777" w:rsidR="005F2738" w:rsidRDefault="0015084F">
            <w:pPr>
              <w:pStyle w:val="Paraentte"/>
              <w:ind w:left="708" w:hanging="708"/>
              <w:rPr>
                <w:b w:val="0"/>
              </w:rPr>
            </w:pPr>
            <w:r>
              <w:rPr>
                <w:b w:val="0"/>
              </w:rPr>
              <w:t>&lt;result&gt;:</w:t>
            </w:r>
          </w:p>
        </w:tc>
        <w:tc>
          <w:tcPr>
            <w:tcW w:w="6271" w:type="dxa"/>
            <w:tcBorders>
              <w:top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BEB30D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Result code of requested Write/Verify operation</w:t>
            </w:r>
          </w:p>
        </w:tc>
        <w:tc>
          <w:tcPr>
            <w:tcW w:w="2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6E7CBB1" w14:textId="77777777" w:rsidR="005F2738" w:rsidRDefault="005F2738">
            <w:pPr>
              <w:pStyle w:val="Parameter"/>
            </w:pPr>
          </w:p>
        </w:tc>
      </w:tr>
      <w:tr w:rsidR="005F2738" w14:paraId="32AEA0D5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26998A6B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FFFFFF"/>
            <w:tcMar>
              <w:left w:w="40" w:type="dxa"/>
            </w:tcMar>
          </w:tcPr>
          <w:p w14:paraId="6B5FF81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2" w:space="0" w:color="00000A"/>
            </w:tcBorders>
            <w:shd w:val="clear" w:color="auto" w:fill="FFFFFF"/>
            <w:tcMar>
              <w:left w:w="70" w:type="dxa"/>
            </w:tcMar>
          </w:tcPr>
          <w:p w14:paraId="5BBEA184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Write operation OK or Verification OK (Credential matches the supplied data)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B47204B" w14:textId="77777777" w:rsidR="005F2738" w:rsidRDefault="005F2738">
            <w:pPr>
              <w:pStyle w:val="Parameter"/>
            </w:pPr>
          </w:p>
        </w:tc>
      </w:tr>
      <w:tr w:rsidR="005F2738" w14:paraId="1FDFFD50" w14:textId="77777777">
        <w:trPr>
          <w:cantSplit/>
        </w:trPr>
        <w:tc>
          <w:tcPr>
            <w:tcW w:w="698" w:type="dxa"/>
            <w:tcBorders>
              <w:left w:val="single" w:sz="4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705CDF1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shd w:val="clear" w:color="auto" w:fill="FFFFFF"/>
            <w:tcMar>
              <w:left w:w="40" w:type="dxa"/>
            </w:tcMar>
          </w:tcPr>
          <w:p w14:paraId="35E6B19F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271" w:type="dxa"/>
            <w:tcBorders>
              <w:top w:val="single" w:sz="2" w:space="0" w:color="00000A"/>
              <w:bottom w:val="single" w:sz="2" w:space="0" w:color="00000A"/>
            </w:tcBorders>
            <w:shd w:val="clear" w:color="auto" w:fill="FFFFFF"/>
            <w:tcMar>
              <w:left w:w="70" w:type="dxa"/>
            </w:tcMar>
          </w:tcPr>
          <w:p w14:paraId="6E38F2CE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No credential stored</w:t>
            </w:r>
          </w:p>
        </w:tc>
        <w:tc>
          <w:tcPr>
            <w:tcW w:w="2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C7C512" w14:textId="77777777" w:rsidR="005F2738" w:rsidRDefault="005F2738">
            <w:pPr>
              <w:pStyle w:val="Parameter"/>
            </w:pPr>
          </w:p>
        </w:tc>
      </w:tr>
      <w:tr w:rsidR="005F2738" w14:paraId="71A6F1BD" w14:textId="77777777">
        <w:trPr>
          <w:cantSplit/>
        </w:trPr>
        <w:tc>
          <w:tcPr>
            <w:tcW w:w="698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20" w:type="dxa"/>
            </w:tcMar>
          </w:tcPr>
          <w:p w14:paraId="6F059B42" w14:textId="77777777" w:rsidR="005F2738" w:rsidRDefault="005F2738">
            <w:pPr>
              <w:pStyle w:val="Parameter"/>
              <w:rPr>
                <w:b w:val="0"/>
              </w:rPr>
            </w:pP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</w:tcBorders>
            <w:shd w:val="clear" w:color="auto" w:fill="FFFFFF"/>
            <w:tcMar>
              <w:left w:w="40" w:type="dxa"/>
            </w:tcMar>
          </w:tcPr>
          <w:p w14:paraId="452231D5" w14:textId="77777777" w:rsidR="005F2738" w:rsidRDefault="0015084F">
            <w:pPr>
              <w:pStyle w:val="Parame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271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  <w:tcMar>
              <w:left w:w="70" w:type="dxa"/>
            </w:tcMar>
          </w:tcPr>
          <w:p w14:paraId="4BDE7FC9" w14:textId="77777777" w:rsidR="005F2738" w:rsidRDefault="0015084F">
            <w:pPr>
              <w:pStyle w:val="Parameter"/>
              <w:rPr>
                <w:b w:val="0"/>
                <w:bCs/>
              </w:rPr>
            </w:pPr>
            <w:r>
              <w:rPr>
                <w:b w:val="0"/>
                <w:bCs/>
              </w:rPr>
              <w:t>Credential does not match the supplied data (verification mode)</w:t>
            </w:r>
          </w:p>
        </w:tc>
        <w:tc>
          <w:tcPr>
            <w:tcW w:w="273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31D91FD5" w14:textId="77777777" w:rsidR="005F2738" w:rsidRDefault="005F2738">
            <w:pPr>
              <w:pStyle w:val="Parameter"/>
            </w:pPr>
          </w:p>
        </w:tc>
      </w:tr>
    </w:tbl>
    <w:p w14:paraId="2C94C4D1" w14:textId="77777777" w:rsidR="005F2738" w:rsidRDefault="005F2738"/>
    <w:p w14:paraId="624F41CB" w14:textId="77777777" w:rsidR="005F2738" w:rsidRDefault="0015084F">
      <w:pPr>
        <w:pStyle w:val="Style1"/>
        <w:keepNext/>
        <w:keepLines/>
      </w:pPr>
      <w:r>
        <w:t>Parameter Storage</w:t>
      </w:r>
    </w:p>
    <w:p w14:paraId="159BE79C" w14:textId="77777777" w:rsidR="005F2738" w:rsidRDefault="005F2738"/>
    <w:p w14:paraId="1910FD80" w14:textId="77777777" w:rsidR="005F2738" w:rsidRDefault="0015084F">
      <w:pPr>
        <w:pStyle w:val="Style1"/>
        <w:keepNext/>
        <w:keepLines/>
      </w:pPr>
      <w:r>
        <w:t>Examples</w:t>
      </w:r>
    </w:p>
    <w:tbl>
      <w:tblPr>
        <w:tblW w:w="5000" w:type="pct"/>
        <w:tblInd w:w="-20" w:type="dxa"/>
        <w:tblBorders>
          <w:top w:val="single" w:sz="18" w:space="0" w:color="000001"/>
          <w:left w:val="single" w:sz="2" w:space="0" w:color="00000A"/>
          <w:bottom w:val="single" w:sz="18" w:space="0" w:color="000001"/>
          <w:right w:val="single" w:sz="2" w:space="0" w:color="00000A"/>
          <w:insideH w:val="single" w:sz="18" w:space="0" w:color="000001"/>
          <w:insideV w:val="single" w:sz="2" w:space="0" w:color="00000A"/>
        </w:tblBorders>
        <w:tblCellMar>
          <w:left w:w="80" w:type="dxa"/>
        </w:tblCellMar>
        <w:tblLook w:val="0000" w:firstRow="0" w:lastRow="0" w:firstColumn="0" w:lastColumn="0" w:noHBand="0" w:noVBand="0"/>
      </w:tblPr>
      <w:tblGrid>
        <w:gridCol w:w="5580"/>
        <w:gridCol w:w="3248"/>
      </w:tblGrid>
      <w:tr w:rsidR="005F2738" w14:paraId="669B02E1" w14:textId="77777777">
        <w:trPr>
          <w:cantSplit/>
          <w:tblHeader/>
        </w:trPr>
        <w:tc>
          <w:tcPr>
            <w:tcW w:w="5461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2B2B2"/>
            <w:tcMar>
              <w:left w:w="80" w:type="dxa"/>
            </w:tcMar>
          </w:tcPr>
          <w:p w14:paraId="3BD9E953" w14:textId="77777777" w:rsidR="005F2738" w:rsidRDefault="0015084F">
            <w:pPr>
              <w:pStyle w:val="TableRowHead"/>
              <w:keepLines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178" w:type="dxa"/>
            <w:tcBorders>
              <w:top w:val="single" w:sz="18" w:space="0" w:color="000001"/>
              <w:left w:val="single" w:sz="2" w:space="0" w:color="00000A"/>
              <w:bottom w:val="single" w:sz="18" w:space="0" w:color="000001"/>
              <w:right w:val="single" w:sz="2" w:space="0" w:color="00000A"/>
            </w:tcBorders>
            <w:shd w:val="clear" w:color="auto" w:fill="B2B2B2"/>
            <w:tcMar>
              <w:left w:w="80" w:type="dxa"/>
            </w:tcMar>
          </w:tcPr>
          <w:p w14:paraId="31D8D61E" w14:textId="77777777" w:rsidR="005F2738" w:rsidRDefault="0015084F">
            <w:pPr>
              <w:pStyle w:val="TableRowHead"/>
              <w:keepLines/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</w:tr>
      <w:tr w:rsidR="005F2738" w14:paraId="634EA8DC" w14:textId="77777777">
        <w:trPr>
          <w:cantSplit/>
        </w:trPr>
        <w:tc>
          <w:tcPr>
            <w:tcW w:w="5461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3CA649A" w14:textId="77777777" w:rsidR="005F2738" w:rsidRDefault="0015084F">
            <w:pPr>
              <w:keepLines/>
              <w:spacing w:before="120"/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AT+WAMS=1,7,32</w:t>
            </w:r>
            <w:r>
              <w:rPr>
                <w:rFonts w:ascii="Courier New" w:hAnsi="Courier New" w:cs="Courier New"/>
                <w:b/>
                <w:sz w:val="18"/>
                <w:szCs w:val="18"/>
                <w:lang w:val="en-CA"/>
              </w:rPr>
              <w:t>&lt;CR&gt;</w:t>
            </w:r>
          </w:p>
          <w:p w14:paraId="6682533E" w14:textId="77777777" w:rsidR="005F2738" w:rsidRDefault="0015084F">
            <w:pPr>
              <w:keepLines/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&gt;“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https://www.sierrawireless.com”</w:t>
            </w:r>
            <w:r>
              <w:rPr>
                <w:rFonts w:ascii="Courier New" w:hAnsi="Courier New" w:cs="Courier New"/>
                <w:b/>
                <w:sz w:val="18"/>
                <w:szCs w:val="18"/>
                <w:lang w:val="en-CA"/>
              </w:rPr>
              <w:t>&lt;Ctrl-Z&gt;</w:t>
            </w:r>
          </w:p>
          <w:p w14:paraId="30C04F8F" w14:textId="77777777" w:rsidR="005F2738" w:rsidRDefault="005F2738">
            <w:pPr>
              <w:keepLines/>
              <w:rPr>
                <w:rFonts w:ascii="Courier New" w:hAnsi="Courier New" w:cs="Courier New"/>
                <w:sz w:val="18"/>
                <w:szCs w:val="18"/>
                <w:lang w:val="en-CA" w:eastAsia="zh-CN"/>
              </w:rPr>
            </w:pPr>
          </w:p>
          <w:p w14:paraId="5CB8F937" w14:textId="77777777" w:rsidR="005F2738" w:rsidRDefault="0015084F">
            <w:pPr>
              <w:pStyle w:val="notetable"/>
              <w:keepLines/>
              <w:rPr>
                <w:rFonts w:ascii="Courier New" w:eastAsia="SimSun" w:hAnsi="Courier New" w:cs="Courier New"/>
                <w:color w:val="00000A"/>
                <w:szCs w:val="18"/>
                <w:lang w:val="en-CA"/>
              </w:rPr>
            </w:pPr>
            <w:r>
              <w:rPr>
                <w:rFonts w:ascii="Courier New" w:eastAsia="SimSun" w:hAnsi="Courier New" w:cs="Courier New"/>
                <w:color w:val="00000A"/>
                <w:szCs w:val="18"/>
                <w:lang w:val="en-CA"/>
              </w:rPr>
              <w:t>Note: Server URL stored</w:t>
            </w:r>
          </w:p>
        </w:tc>
        <w:tc>
          <w:tcPr>
            <w:tcW w:w="3178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F3D8BC5" w14:textId="77777777" w:rsidR="005F2738" w:rsidRDefault="0015084F">
            <w:pPr>
              <w:pStyle w:val="commandreponse"/>
            </w:pPr>
            <w:r>
              <w:t>+WAMS: 0</w:t>
            </w:r>
          </w:p>
          <w:p w14:paraId="3727E7C6" w14:textId="77777777" w:rsidR="005F2738" w:rsidRDefault="005F2738">
            <w:pPr>
              <w:pStyle w:val="commandreponse"/>
            </w:pPr>
          </w:p>
          <w:p w14:paraId="10F35D4A" w14:textId="77777777" w:rsidR="005F2738" w:rsidRDefault="0015084F">
            <w:pPr>
              <w:pStyle w:val="commandreponse"/>
              <w:spacing w:after="0"/>
            </w:pPr>
            <w:r>
              <w:t>OK</w:t>
            </w:r>
          </w:p>
        </w:tc>
      </w:tr>
      <w:tr w:rsidR="005F2738" w14:paraId="4F7164C1" w14:textId="77777777">
        <w:trPr>
          <w:cantSplit/>
        </w:trPr>
        <w:tc>
          <w:tcPr>
            <w:tcW w:w="5461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5BB0FCFA" w14:textId="77777777" w:rsidR="005F2738" w:rsidRDefault="0015084F">
            <w:pPr>
              <w:pStyle w:val="command"/>
            </w:pPr>
            <w:r>
              <w:rPr>
                <w:b w:val="0"/>
              </w:rPr>
              <w:t>AT+WAMS=0,7,32</w:t>
            </w:r>
            <w:r>
              <w:t>&lt;CR&gt;</w:t>
            </w:r>
            <w:r>
              <w:br/>
            </w:r>
            <w:proofErr w:type="gramStart"/>
            <w:r>
              <w:rPr>
                <w:b w:val="0"/>
              </w:rPr>
              <w:t>&gt;“</w:t>
            </w:r>
            <w:proofErr w:type="gramEnd"/>
            <w:r>
              <w:rPr>
                <w:b w:val="0"/>
              </w:rPr>
              <w:t>https://www.sierrawireless.com”</w:t>
            </w:r>
            <w:r>
              <w:t>&lt;Ctrl-Z&gt;</w:t>
            </w:r>
          </w:p>
          <w:p w14:paraId="2FE5E2BB" w14:textId="77777777" w:rsidR="005F2738" w:rsidRDefault="005F2738">
            <w:pPr>
              <w:pStyle w:val="command"/>
            </w:pPr>
          </w:p>
          <w:p w14:paraId="2137E698" w14:textId="77777777" w:rsidR="005F2738" w:rsidRDefault="0015084F">
            <w:pPr>
              <w:pStyle w:val="command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Note: Server URL matches the supplied data</w:t>
            </w:r>
          </w:p>
        </w:tc>
        <w:tc>
          <w:tcPr>
            <w:tcW w:w="3178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89613B5" w14:textId="77777777" w:rsidR="005F2738" w:rsidRDefault="0015084F">
            <w:pPr>
              <w:pStyle w:val="commandreponse"/>
            </w:pPr>
            <w:r>
              <w:t>+WAMS: 0</w:t>
            </w:r>
          </w:p>
          <w:p w14:paraId="307EF354" w14:textId="77777777" w:rsidR="005F2738" w:rsidRDefault="005F2738">
            <w:pPr>
              <w:pStyle w:val="commandreponse"/>
            </w:pPr>
          </w:p>
          <w:p w14:paraId="114998A3" w14:textId="77777777" w:rsidR="005F2738" w:rsidRDefault="0015084F">
            <w:pPr>
              <w:pStyle w:val="commandreponse"/>
            </w:pPr>
            <w:r>
              <w:t>OK</w:t>
            </w:r>
          </w:p>
        </w:tc>
      </w:tr>
      <w:tr w:rsidR="005F2738" w14:paraId="0FB653A5" w14:textId="77777777">
        <w:trPr>
          <w:cantSplit/>
        </w:trPr>
        <w:tc>
          <w:tcPr>
            <w:tcW w:w="5461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4C331B27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AT+WAMS=0,3,10</w:t>
            </w:r>
            <w:r>
              <w:rPr>
                <w:rFonts w:eastAsia="SimSun"/>
                <w:szCs w:val="24"/>
                <w:lang w:val="en-CA"/>
              </w:rPr>
              <w:t>&lt;CR&gt;</w:t>
            </w:r>
          </w:p>
          <w:p w14:paraId="5FA5753E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&gt;1234567890</w:t>
            </w:r>
            <w:r>
              <w:rPr>
                <w:rFonts w:eastAsia="SimSun"/>
                <w:szCs w:val="24"/>
                <w:lang w:val="en-CA"/>
              </w:rPr>
              <w:t>&lt;Ctrl-Z&gt;</w:t>
            </w:r>
          </w:p>
          <w:p w14:paraId="698FAFB3" w14:textId="77777777" w:rsidR="005F2738" w:rsidRDefault="005F2738">
            <w:pPr>
              <w:pStyle w:val="command"/>
              <w:rPr>
                <w:rFonts w:eastAsia="SimSun"/>
                <w:iCs/>
                <w:szCs w:val="24"/>
                <w:lang w:val="en-CA" w:eastAsia="zh-CN"/>
              </w:rPr>
            </w:pPr>
          </w:p>
          <w:p w14:paraId="4854609C" w14:textId="77777777" w:rsidR="005F2738" w:rsidRDefault="0015084F">
            <w:pPr>
              <w:pStyle w:val="command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Note: No Device login stored</w:t>
            </w:r>
          </w:p>
        </w:tc>
        <w:tc>
          <w:tcPr>
            <w:tcW w:w="3178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80B20CE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+WAMS: 2</w:t>
            </w:r>
          </w:p>
          <w:p w14:paraId="0DF65A67" w14:textId="77777777" w:rsidR="005F2738" w:rsidRDefault="005F2738">
            <w:pPr>
              <w:pStyle w:val="commandreponse"/>
              <w:rPr>
                <w:rFonts w:eastAsia="SimSun"/>
                <w:iCs/>
                <w:lang w:val="en-CA" w:eastAsia="zh-CN"/>
              </w:rPr>
            </w:pPr>
          </w:p>
          <w:p w14:paraId="3EF6D38C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OK</w:t>
            </w:r>
          </w:p>
          <w:p w14:paraId="1E1E6932" w14:textId="77777777" w:rsidR="005F2738" w:rsidRDefault="005F2738">
            <w:pPr>
              <w:pStyle w:val="commandreponse"/>
            </w:pPr>
          </w:p>
        </w:tc>
      </w:tr>
      <w:tr w:rsidR="005F2738" w14:paraId="3B4C0FBD" w14:textId="77777777">
        <w:trPr>
          <w:cantSplit/>
        </w:trPr>
        <w:tc>
          <w:tcPr>
            <w:tcW w:w="5461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60B3A86C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AT+WAMS=1,3,10</w:t>
            </w:r>
            <w:r>
              <w:rPr>
                <w:rFonts w:eastAsia="SimSun"/>
                <w:szCs w:val="24"/>
                <w:lang w:val="en-CA"/>
              </w:rPr>
              <w:t>&lt;CR&gt;</w:t>
            </w:r>
          </w:p>
          <w:p w14:paraId="67511C03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&gt;123456789000</w:t>
            </w:r>
            <w:r>
              <w:rPr>
                <w:rFonts w:eastAsia="SimSun"/>
                <w:szCs w:val="24"/>
                <w:lang w:val="en-CA"/>
              </w:rPr>
              <w:t>&lt;Ctrl-Z&gt;</w:t>
            </w:r>
          </w:p>
          <w:p w14:paraId="2DAC84B2" w14:textId="77777777" w:rsidR="005F2738" w:rsidRDefault="005F2738">
            <w:pPr>
              <w:pStyle w:val="command"/>
              <w:rPr>
                <w:rFonts w:eastAsia="SimSun"/>
                <w:iCs/>
                <w:szCs w:val="24"/>
                <w:lang w:val="en-CA" w:eastAsia="zh-CN"/>
              </w:rPr>
            </w:pPr>
          </w:p>
          <w:p w14:paraId="4E6B5FD4" w14:textId="77777777" w:rsidR="005F2738" w:rsidRDefault="0015084F">
            <w:pPr>
              <w:pStyle w:val="command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Note: Device login store failed (incorrect length)</w:t>
            </w:r>
          </w:p>
        </w:tc>
        <w:tc>
          <w:tcPr>
            <w:tcW w:w="3178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08482694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+WAMS: 1</w:t>
            </w:r>
          </w:p>
          <w:p w14:paraId="52FCB815" w14:textId="77777777" w:rsidR="005F2738" w:rsidRDefault="005F2738">
            <w:pPr>
              <w:pStyle w:val="commandreponse"/>
              <w:rPr>
                <w:rFonts w:eastAsia="SimSun"/>
                <w:iCs/>
                <w:lang w:val="en-CA" w:eastAsia="zh-CN"/>
              </w:rPr>
            </w:pPr>
          </w:p>
          <w:p w14:paraId="442EDFEF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OK</w:t>
            </w:r>
          </w:p>
          <w:p w14:paraId="5551B9A7" w14:textId="77777777" w:rsidR="005F2738" w:rsidRDefault="005F2738">
            <w:pPr>
              <w:pStyle w:val="commandreponse"/>
            </w:pPr>
          </w:p>
        </w:tc>
      </w:tr>
      <w:tr w:rsidR="005F2738" w14:paraId="3CB31137" w14:textId="77777777">
        <w:trPr>
          <w:cantSplit/>
        </w:trPr>
        <w:tc>
          <w:tcPr>
            <w:tcW w:w="5461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00497DB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lastRenderedPageBreak/>
              <w:t>AT+WAMS=1,1,300,5,1234</w:t>
            </w:r>
            <w:r>
              <w:rPr>
                <w:rFonts w:eastAsia="SimSun"/>
                <w:szCs w:val="24"/>
                <w:lang w:val="en-CA"/>
              </w:rPr>
              <w:t>&lt;CR&gt;</w:t>
            </w:r>
          </w:p>
          <w:p w14:paraId="7B42905C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&gt;523321522…6633255</w:t>
            </w:r>
            <w:r>
              <w:rPr>
                <w:rFonts w:eastAsia="SimSun"/>
                <w:szCs w:val="24"/>
                <w:lang w:val="en-CA"/>
              </w:rPr>
              <w:t>&lt;Ctrl-Z&gt;</w:t>
            </w:r>
          </w:p>
          <w:p w14:paraId="43A91787" w14:textId="77777777" w:rsidR="005F2738" w:rsidRDefault="005F2738">
            <w:pPr>
              <w:pStyle w:val="command"/>
              <w:rPr>
                <w:rFonts w:eastAsia="SimSun"/>
                <w:iCs/>
                <w:szCs w:val="24"/>
                <w:lang w:val="en-CA" w:eastAsia="zh-CN"/>
              </w:rPr>
            </w:pPr>
          </w:p>
          <w:p w14:paraId="48F8647E" w14:textId="77777777" w:rsidR="005F2738" w:rsidRDefault="0015084F">
            <w:pPr>
              <w:pStyle w:val="command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Note: Firmware Public key stored</w:t>
            </w:r>
          </w:p>
        </w:tc>
        <w:tc>
          <w:tcPr>
            <w:tcW w:w="3178" w:type="dxa"/>
            <w:tcBorders>
              <w:top w:val="single" w:sz="6" w:space="0" w:color="000001"/>
              <w:left w:val="single" w:sz="2" w:space="0" w:color="00000A"/>
              <w:bottom w:val="single" w:sz="6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7C34166D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+WAMS: 0</w:t>
            </w:r>
          </w:p>
          <w:p w14:paraId="754D5FEF" w14:textId="77777777" w:rsidR="005F2738" w:rsidRDefault="005F2738">
            <w:pPr>
              <w:pStyle w:val="commandreponse"/>
              <w:rPr>
                <w:rFonts w:eastAsia="SimSun"/>
                <w:iCs/>
                <w:lang w:val="en-CA" w:eastAsia="zh-CN"/>
              </w:rPr>
            </w:pPr>
          </w:p>
          <w:p w14:paraId="34665C45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OK</w:t>
            </w:r>
          </w:p>
          <w:p w14:paraId="55EE9410" w14:textId="77777777" w:rsidR="005F2738" w:rsidRDefault="005F2738">
            <w:pPr>
              <w:pStyle w:val="commandreponse"/>
              <w:rPr>
                <w:rFonts w:eastAsia="SimSun"/>
                <w:lang w:val="en-CA"/>
              </w:rPr>
            </w:pPr>
          </w:p>
        </w:tc>
      </w:tr>
      <w:tr w:rsidR="005F2738" w14:paraId="0A86D746" w14:textId="77777777">
        <w:trPr>
          <w:cantSplit/>
        </w:trPr>
        <w:tc>
          <w:tcPr>
            <w:tcW w:w="5461" w:type="dxa"/>
            <w:tcBorders>
              <w:top w:val="single" w:sz="6" w:space="0" w:color="000001"/>
              <w:left w:val="single" w:sz="2" w:space="0" w:color="00000A"/>
              <w:bottom w:val="single" w:sz="12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3CA837EF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AT+WAMS=0,1,300,5,1234</w:t>
            </w:r>
            <w:r>
              <w:rPr>
                <w:rFonts w:eastAsia="SimSun"/>
                <w:szCs w:val="24"/>
                <w:lang w:val="en-CA"/>
              </w:rPr>
              <w:t>&lt;CR&gt;</w:t>
            </w:r>
          </w:p>
          <w:p w14:paraId="1C769435" w14:textId="77777777" w:rsidR="005F2738" w:rsidRDefault="0015084F">
            <w:pPr>
              <w:pStyle w:val="command"/>
            </w:pPr>
            <w:r>
              <w:rPr>
                <w:rFonts w:eastAsia="SimSun"/>
                <w:b w:val="0"/>
                <w:szCs w:val="24"/>
                <w:lang w:val="en-CA"/>
              </w:rPr>
              <w:t>&gt;623321522…6633255</w:t>
            </w:r>
            <w:r>
              <w:rPr>
                <w:rFonts w:eastAsia="SimSun"/>
                <w:szCs w:val="24"/>
                <w:lang w:val="en-CA"/>
              </w:rPr>
              <w:t>&lt;Ctrl-Z&gt;</w:t>
            </w:r>
          </w:p>
          <w:p w14:paraId="0C207A91" w14:textId="77777777" w:rsidR="005F2738" w:rsidRDefault="005F2738">
            <w:pPr>
              <w:pStyle w:val="command"/>
              <w:rPr>
                <w:rFonts w:eastAsia="SimSun"/>
                <w:iCs/>
                <w:szCs w:val="24"/>
                <w:lang w:val="en-CA" w:eastAsia="zh-CN"/>
              </w:rPr>
            </w:pPr>
          </w:p>
          <w:p w14:paraId="550AC0D3" w14:textId="77777777" w:rsidR="005F2738" w:rsidRDefault="0015084F">
            <w:pPr>
              <w:pStyle w:val="command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Note: Firmware public key does not match the supplied data</w:t>
            </w:r>
          </w:p>
        </w:tc>
        <w:tc>
          <w:tcPr>
            <w:tcW w:w="3178" w:type="dxa"/>
            <w:tcBorders>
              <w:top w:val="single" w:sz="6" w:space="0" w:color="000001"/>
              <w:left w:val="single" w:sz="2" w:space="0" w:color="00000A"/>
              <w:bottom w:val="single" w:sz="12" w:space="0" w:color="000001"/>
              <w:right w:val="single" w:sz="2" w:space="0" w:color="00000A"/>
            </w:tcBorders>
            <w:shd w:val="clear" w:color="auto" w:fill="FFFFFF"/>
            <w:tcMar>
              <w:left w:w="80" w:type="dxa"/>
            </w:tcMar>
          </w:tcPr>
          <w:p w14:paraId="189448AE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+WAMS: 2</w:t>
            </w:r>
          </w:p>
          <w:p w14:paraId="0BB4EF84" w14:textId="77777777" w:rsidR="005F2738" w:rsidRDefault="005F2738">
            <w:pPr>
              <w:pStyle w:val="commandreponse"/>
              <w:rPr>
                <w:rFonts w:eastAsia="SimSun"/>
                <w:iCs/>
                <w:lang w:val="en-CA" w:eastAsia="zh-CN"/>
              </w:rPr>
            </w:pPr>
          </w:p>
          <w:p w14:paraId="37554630" w14:textId="77777777" w:rsidR="005F2738" w:rsidRDefault="0015084F">
            <w:pPr>
              <w:pStyle w:val="commandreponse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OK</w:t>
            </w:r>
          </w:p>
          <w:p w14:paraId="5D7271DB" w14:textId="77777777" w:rsidR="005F2738" w:rsidRDefault="005F2738">
            <w:pPr>
              <w:pStyle w:val="commandreponse"/>
              <w:rPr>
                <w:rFonts w:eastAsia="SimSun"/>
                <w:lang w:val="en-CA"/>
              </w:rPr>
            </w:pPr>
          </w:p>
        </w:tc>
      </w:tr>
    </w:tbl>
    <w:p w14:paraId="71FD3D71" w14:textId="77777777" w:rsidR="005F2738" w:rsidRDefault="005F2738"/>
    <w:p w14:paraId="1B2B0DEA" w14:textId="77777777" w:rsidR="005F2738" w:rsidRDefault="0015084F">
      <w:pPr>
        <w:pStyle w:val="Style1"/>
        <w:keepNext/>
        <w:keepLines/>
      </w:pPr>
      <w:r>
        <w:t>Notes</w:t>
      </w:r>
    </w:p>
    <w:p w14:paraId="5DC19935" w14:textId="77777777" w:rsidR="005F2738" w:rsidRDefault="005F2738"/>
    <w:p w14:paraId="671F5FDE" w14:textId="77777777" w:rsidR="005F2738" w:rsidRDefault="005F2738"/>
    <w:sectPr w:rsidR="005F2738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8" w:author="" w:date="1900-01-01T00:00:00Z" w:initials="">
    <w:p w14:paraId="250ABBB3" w14:textId="77777777" w:rsidR="00F01EB2" w:rsidRDefault="00F01EB2">
      <w:r>
        <w:rPr>
          <w:rStyle w:val="CommentReference"/>
        </w:rPr>
        <w:annotationRef/>
      </w:r>
    </w:p>
  </w:comment>
  <w:comment w:id="189" w:author="Author" w:date="1900-01-01T00:00:00Z" w:initials="A">
    <w:p w14:paraId="27CF84CA" w14:textId="77777777" w:rsidR="00F01EB2" w:rsidRDefault="00F01EB2"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0ABBB3" w15:done="0"/>
  <w15:commentEx w15:paraId="27CF84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0ABBB3" w16cid:durableId="1F8EBB9A"/>
  <w16cid:commentId w16cid:paraId="27CF84CA" w16cid:durableId="1F8EBB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0F5F2" w14:textId="77777777" w:rsidR="00F01EB2" w:rsidRDefault="00F01EB2">
      <w:r>
        <w:separator/>
      </w:r>
    </w:p>
  </w:endnote>
  <w:endnote w:type="continuationSeparator" w:id="0">
    <w:p w14:paraId="165D51F1" w14:textId="77777777" w:rsidR="00F01EB2" w:rsidRDefault="00F0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1"/>
    <w:family w:val="roman"/>
    <w:pitch w:val="variable"/>
  </w:font>
  <w:font w:name="MS Sans Serif"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20B0704020202020204"/>
    <w:charset w:val="01"/>
    <w:family w:val="roman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Zurich Ex B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20A5" w14:textId="77777777" w:rsidR="00F01EB2" w:rsidRDefault="00F01EB2">
    <w:pPr>
      <w:pStyle w:val="Footer"/>
      <w:jc w:val="center"/>
    </w:pPr>
    <w:r>
      <w:t>Confidential</w:t>
    </w:r>
  </w:p>
  <w:p w14:paraId="1AA461B7" w14:textId="77777777" w:rsidR="00F01EB2" w:rsidRDefault="00F01EB2">
    <w:pPr>
      <w:pStyle w:val="Footer"/>
    </w:pPr>
  </w:p>
  <w:p w14:paraId="2F45620D" w14:textId="77777777" w:rsidR="00F01EB2" w:rsidRDefault="00F01EB2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789C8" w14:textId="77777777" w:rsidR="00F01EB2" w:rsidRDefault="00F01EB2">
      <w:r>
        <w:separator/>
      </w:r>
    </w:p>
  </w:footnote>
  <w:footnote w:type="continuationSeparator" w:id="0">
    <w:p w14:paraId="3B7F29D5" w14:textId="77777777" w:rsidR="00F01EB2" w:rsidRDefault="00F0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30" w:type="dxa"/>
      <w:tblInd w:w="-4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3" w:type="dxa"/>
      </w:tblCellMar>
      <w:tblLook w:val="0000" w:firstRow="0" w:lastRow="0" w:firstColumn="0" w:lastColumn="0" w:noHBand="0" w:noVBand="0"/>
    </w:tblPr>
    <w:tblGrid>
      <w:gridCol w:w="2034"/>
      <w:gridCol w:w="1921"/>
      <w:gridCol w:w="1230"/>
      <w:gridCol w:w="1731"/>
      <w:gridCol w:w="1714"/>
    </w:tblGrid>
    <w:tr w:rsidR="00F01EB2" w14:paraId="3660BA32" w14:textId="77777777">
      <w:tc>
        <w:tcPr>
          <w:tcW w:w="203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14:paraId="55C6DD00" w14:textId="77777777" w:rsidR="00F01EB2" w:rsidRDefault="00F01EB2">
          <w:r>
            <w:t>Document #</w:t>
          </w:r>
        </w:p>
      </w:tc>
      <w:tc>
        <w:tcPr>
          <w:tcW w:w="192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14:paraId="49191EB8" w14:textId="77777777" w:rsidR="00F01EB2" w:rsidRDefault="00F01EB2">
          <w:r>
            <w:fldChar w:fldCharType="begin"/>
          </w:r>
          <w:r>
            <w:instrText>REF Doc_No \h</w:instrText>
          </w:r>
          <w:r>
            <w:fldChar w:fldCharType="end"/>
          </w:r>
        </w:p>
      </w:tc>
      <w:tc>
        <w:tcPr>
          <w:tcW w:w="123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14:paraId="63BC4AE3" w14:textId="77777777" w:rsidR="00F01EB2" w:rsidRDefault="00F01EB2">
          <w:r>
            <w:t>Revision</w:t>
          </w:r>
        </w:p>
      </w:tc>
      <w:tc>
        <w:tcPr>
          <w:tcW w:w="173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14:paraId="4991E2B2" w14:textId="77777777" w:rsidR="00F01EB2" w:rsidRDefault="00F01EB2">
          <w:pPr>
            <w:tabs>
              <w:tab w:val="left" w:pos="802"/>
            </w:tabs>
          </w:pPr>
          <w:r>
            <w:fldChar w:fldCharType="begin"/>
          </w:r>
          <w:r>
            <w:instrText>REF Doc_Rev \h</w:instrText>
          </w:r>
          <w:r>
            <w:fldChar w:fldCharType="separate"/>
          </w:r>
          <w:r>
            <w:t>1.</w:t>
          </w:r>
          <w:r>
            <w:fldChar w:fldCharType="end"/>
          </w:r>
        </w:p>
        <w:p w14:paraId="7CB2A6A5" w14:textId="77777777" w:rsidR="00F01EB2" w:rsidRDefault="00F01EB2">
          <w:pPr>
            <w:tabs>
              <w:tab w:val="left" w:pos="802"/>
            </w:tabs>
          </w:pPr>
          <w:r>
            <w:tab/>
          </w:r>
        </w:p>
      </w:tc>
      <w:tc>
        <w:tcPr>
          <w:tcW w:w="1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63" w:type="dxa"/>
          </w:tcMar>
        </w:tcPr>
        <w:p w14:paraId="6CAFFBEE" w14:textId="77777777" w:rsidR="00F01EB2" w:rsidRDefault="00F01EB2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43</w:t>
          </w:r>
          <w:r>
            <w:fldChar w:fldCharType="end"/>
          </w:r>
        </w:p>
      </w:tc>
    </w:tr>
  </w:tbl>
  <w:p w14:paraId="37D3D6D3" w14:textId="77777777" w:rsidR="00F01EB2" w:rsidRDefault="00F01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356"/>
    <w:multiLevelType w:val="multilevel"/>
    <w:tmpl w:val="93DE1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D3E4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F54669"/>
    <w:multiLevelType w:val="multilevel"/>
    <w:tmpl w:val="EE64331A"/>
    <w:lvl w:ilvl="0">
      <w:start w:val="1"/>
      <w:numFmt w:val="none"/>
      <w:suff w:val="nothing"/>
      <w:lvlText w:val=" "/>
      <w:lvlJc w:val="left"/>
      <w:pPr>
        <w:ind w:left="360" w:hanging="360"/>
      </w:pPr>
      <w:rPr>
        <w:b w:val="0"/>
        <w:i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1B53AB"/>
    <w:multiLevelType w:val="multilevel"/>
    <w:tmpl w:val="10B40F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09300D0"/>
    <w:multiLevelType w:val="multilevel"/>
    <w:tmpl w:val="CF42A492"/>
    <w:lvl w:ilvl="0">
      <w:start w:val="1"/>
      <w:numFmt w:val="bullet"/>
      <w:lvlText w:val="•"/>
      <w:lvlJc w:val="left"/>
      <w:pPr>
        <w:ind w:left="1080" w:hanging="720"/>
      </w:pPr>
      <w:rPr>
        <w:rFonts w:ascii="Arial" w:hAnsi="Arial" w:cs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hAnsi="Helvetica" w:cs="Helvetic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193A5F"/>
    <w:multiLevelType w:val="multilevel"/>
    <w:tmpl w:val="FD1817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elete Seketeli">
    <w15:presenceInfo w15:providerId="AD" w15:userId="S::Aseketeli@sierrawireless.com::03fac526-c642-4393-a232-7f4a55b30707"/>
  </w15:person>
  <w15:person w15:author="Frédéric Dur [2]">
    <w15:presenceInfo w15:providerId="AD" w15:userId="S::fdur@sierrawireless.com::95bdd0f2-a431-4a49-a9b8-18bb8c705e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738"/>
    <w:rsid w:val="0015084F"/>
    <w:rsid w:val="00212F44"/>
    <w:rsid w:val="005F2738"/>
    <w:rsid w:val="007241E9"/>
    <w:rsid w:val="008023D9"/>
    <w:rsid w:val="00AF1917"/>
    <w:rsid w:val="00D567BD"/>
    <w:rsid w:val="00EB22EF"/>
    <w:rsid w:val="00F01EB2"/>
    <w:rsid w:val="00F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6010C5"/>
  <w15:docId w15:val="{264300DA-3895-4EF8-B5BD-9188945E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color w:val="00000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60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36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4"/>
      <w:lang w:val="en-C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CA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lang w:val="en-CA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ckbox">
    <w:name w:val="Checkbox"/>
    <w:qFormat/>
    <w:rPr>
      <w:spacing w:val="0"/>
      <w:sz w:val="22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ZGSM">
    <w:name w:val="ZGSM"/>
    <w:qFormat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PageNumber">
    <w:name w:val="page numbe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7z3">
    <w:name w:val="WW8Num17z3"/>
    <w:qFormat/>
    <w:rPr>
      <w:rFonts w:ascii="Symbol" w:hAnsi="Symbol"/>
    </w:rPr>
  </w:style>
  <w:style w:type="character" w:customStyle="1" w:styleId="WW8Num21z0">
    <w:name w:val="WW8Num21z0"/>
    <w:qFormat/>
    <w:rPr>
      <w:rFonts w:ascii="Wingdings" w:eastAsia="Times New Roman" w:hAnsi="Wingdings" w:cs="Times New Roman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1z3">
    <w:name w:val="WW8Num21z3"/>
    <w:qFormat/>
    <w:rPr>
      <w:rFonts w:ascii="Symbol" w:hAnsi="Symbol"/>
    </w:rPr>
  </w:style>
  <w:style w:type="character" w:customStyle="1" w:styleId="WW8Num23z0">
    <w:name w:val="WW8Num23z0"/>
    <w:qFormat/>
    <w:rPr>
      <w:rFonts w:ascii="Wingdings" w:hAnsi="Wingdings"/>
      <w:sz w:val="44"/>
    </w:rPr>
  </w:style>
  <w:style w:type="character" w:customStyle="1" w:styleId="WW8Num23z1">
    <w:name w:val="WW8Num23z1"/>
    <w:qFormat/>
    <w:rPr>
      <w:rFonts w:ascii="Courier New" w:hAnsi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5z0">
    <w:name w:val="WW8Num25z0"/>
    <w:qFormat/>
    <w:rPr>
      <w:rFonts w:ascii="Times New Roman" w:eastAsia="Times New Roman" w:hAnsi="Times New Roman" w:cs="Times New Roman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5z3">
    <w:name w:val="WW8Num25z3"/>
    <w:qFormat/>
    <w:rPr>
      <w:rFonts w:ascii="Symbol" w:hAnsi="Symbol"/>
    </w:rPr>
  </w:style>
  <w:style w:type="character" w:customStyle="1" w:styleId="WW8Num27z0">
    <w:name w:val="WW8Num27z0"/>
    <w:qFormat/>
    <w:rPr>
      <w:rFonts w:ascii="Times New Roman" w:eastAsia="Times New Roman" w:hAnsi="Times New Roman" w:cs="Times New Roman"/>
    </w:rPr>
  </w:style>
  <w:style w:type="character" w:customStyle="1" w:styleId="WW8Num27z1">
    <w:name w:val="WW8Num27z1"/>
    <w:qFormat/>
    <w:rPr>
      <w:rFonts w:ascii="Courier New" w:hAnsi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7z3">
    <w:name w:val="WW8Num27z3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WW8Num30z3">
    <w:name w:val="WW8Num30z3"/>
    <w:qFormat/>
    <w:rPr>
      <w:rFonts w:ascii="Symbol" w:hAnsi="Symbol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/>
    </w:rPr>
  </w:style>
  <w:style w:type="character" w:customStyle="1" w:styleId="WW8Num33z0">
    <w:name w:val="WW8Num33z0"/>
    <w:qFormat/>
    <w:rPr>
      <w:rFonts w:ascii="Symbol" w:eastAsia="Times New Roman" w:hAnsi="Symbol" w:cs="Times New Roman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/>
    </w:rPr>
  </w:style>
  <w:style w:type="character" w:customStyle="1" w:styleId="WW8Num33z3">
    <w:name w:val="WW8Num33z3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6z0">
    <w:name w:val="WW8Num16z0"/>
    <w:qFormat/>
    <w:rPr>
      <w:rFonts w:ascii="Times New Roman" w:eastAsia="Times New Roman" w:hAnsi="Times New Roman" w:cs="Times New Roman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-DefaultParagraphFont">
    <w:name w:val="WW-Default Paragraph Font"/>
    <w:qFormat/>
  </w:style>
  <w:style w:type="character" w:customStyle="1" w:styleId="FootnoteCharacters">
    <w:name w:val="Footnote Characters"/>
    <w:basedOn w:val="WW-DefaultParagraphFont"/>
    <w:qFormat/>
    <w:rPr>
      <w:vertAlign w:val="superscript"/>
    </w:rPr>
  </w:style>
  <w:style w:type="character" w:customStyle="1" w:styleId="BalloonTextChar">
    <w:name w:val="Balloon Text Char"/>
    <w:basedOn w:val="WW-DefaultParagraphFont"/>
    <w:qFormat/>
    <w:rPr>
      <w:rFonts w:ascii="Tahoma" w:hAnsi="Tahoma" w:cs="Tahoma"/>
      <w:sz w:val="16"/>
      <w:szCs w:val="16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PlainTextChar">
    <w:name w:val="Plain Text Char"/>
    <w:basedOn w:val="DefaultParagraphFont"/>
    <w:qFormat/>
    <w:rPr>
      <w:rFonts w:ascii="Arial" w:hAnsi="Arial"/>
      <w:szCs w:val="21"/>
    </w:rPr>
  </w:style>
  <w:style w:type="character" w:styleId="EndnoteReference">
    <w:name w:val="endnote reference"/>
    <w:qFormat/>
    <w:rPr>
      <w:vertAlign w:val="superscript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Courier New" w:hAnsi="Courier New" w:cs="Courier New"/>
      <w:lang w:eastAsia="ar-SA"/>
    </w:rPr>
  </w:style>
  <w:style w:type="character" w:customStyle="1" w:styleId="PlainTextChar1">
    <w:name w:val="Plain Text Char1"/>
    <w:basedOn w:val="DefaultParagraphFont"/>
    <w:qFormat/>
    <w:rPr>
      <w:rFonts w:ascii="Arial" w:hAnsi="Arial"/>
      <w:szCs w:val="21"/>
      <w:lang w:eastAsia="ar-SA"/>
    </w:rPr>
  </w:style>
  <w:style w:type="character" w:customStyle="1" w:styleId="BodyTextChar">
    <w:name w:val="Body Text Char"/>
    <w:basedOn w:val="DefaultParagraphFont"/>
    <w:qFormat/>
    <w:rPr>
      <w:rFonts w:ascii="Arial" w:hAnsi="Arial"/>
      <w:spacing w:val="-5"/>
    </w:rPr>
  </w:style>
  <w:style w:type="character" w:customStyle="1" w:styleId="Heading3Char">
    <w:name w:val="Heading 3 Char"/>
    <w:basedOn w:val="DefaultParagraphFont"/>
    <w:qFormat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qFormat/>
    <w:rPr>
      <w:rFonts w:ascii="Arial" w:hAnsi="Arial"/>
      <w:b/>
      <w:i/>
      <w:sz w:val="24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basedOn w:val="CommentTextChar"/>
    <w:qFormat/>
    <w:rPr>
      <w:b/>
      <w:bCs/>
    </w:rPr>
  </w:style>
  <w:style w:type="character" w:customStyle="1" w:styleId="Heading1Char">
    <w:name w:val="Heading 1 Char"/>
    <w:basedOn w:val="DefaultParagraphFont"/>
    <w:qFormat/>
    <w:rPr>
      <w:rFonts w:ascii="Arial" w:hAnsi="Arial"/>
      <w:b/>
      <w:sz w:val="28"/>
    </w:rPr>
  </w:style>
  <w:style w:type="character" w:customStyle="1" w:styleId="Heading4Char">
    <w:name w:val="Heading 4 Char"/>
    <w:basedOn w:val="DefaultParagraphFont"/>
    <w:qFormat/>
    <w:rPr>
      <w:rFonts w:ascii="Arial" w:hAnsi="Arial"/>
      <w:i/>
      <w:sz w:val="22"/>
    </w:rPr>
  </w:style>
  <w:style w:type="character" w:customStyle="1" w:styleId="Heading5Char">
    <w:name w:val="Heading 5 Char"/>
    <w:basedOn w:val="DefaultParagraphFont"/>
    <w:qFormat/>
    <w:rPr>
      <w:rFonts w:ascii="Arial" w:hAnsi="Arial"/>
      <w:sz w:val="24"/>
      <w:lang w:val="en-CA"/>
    </w:rPr>
  </w:style>
  <w:style w:type="character" w:customStyle="1" w:styleId="Heading6Char">
    <w:name w:val="Heading 6 Char"/>
    <w:basedOn w:val="DefaultParagraphFont"/>
    <w:qFormat/>
    <w:rPr>
      <w:rFonts w:ascii="Arial" w:hAnsi="Arial"/>
      <w:i/>
      <w:sz w:val="22"/>
      <w:lang w:val="en-CA"/>
    </w:rPr>
  </w:style>
  <w:style w:type="character" w:customStyle="1" w:styleId="Heading7Char">
    <w:name w:val="Heading 7 Char"/>
    <w:basedOn w:val="DefaultParagraphFont"/>
    <w:qFormat/>
    <w:rPr>
      <w:rFonts w:ascii="Arial" w:hAnsi="Arial"/>
      <w:lang w:val="en-CA"/>
    </w:rPr>
  </w:style>
  <w:style w:type="character" w:customStyle="1" w:styleId="Heading8Char">
    <w:name w:val="Heading 8 Char"/>
    <w:basedOn w:val="DefaultParagraphFont"/>
    <w:qFormat/>
    <w:rPr>
      <w:rFonts w:ascii="Arial" w:hAnsi="Arial"/>
      <w:i/>
      <w:lang w:val="en-CA"/>
    </w:rPr>
  </w:style>
  <w:style w:type="character" w:customStyle="1" w:styleId="Heading9Char">
    <w:name w:val="Heading 9 Char"/>
    <w:basedOn w:val="DefaultParagraphFont"/>
    <w:qFormat/>
    <w:rPr>
      <w:rFonts w:ascii="Arial" w:hAnsi="Arial"/>
      <w:b/>
      <w:i/>
      <w:sz w:val="18"/>
      <w:lang w:val="en-CA"/>
    </w:rPr>
  </w:style>
  <w:style w:type="character" w:customStyle="1" w:styleId="DocumentMapChar">
    <w:name w:val="Document Map Char"/>
    <w:basedOn w:val="DefaultParagraphFont"/>
    <w:qFormat/>
    <w:rPr>
      <w:rFonts w:ascii="Tahoma" w:hAnsi="Tahoma"/>
      <w:highlight w:val="darkBlue"/>
    </w:rPr>
  </w:style>
  <w:style w:type="character" w:customStyle="1" w:styleId="HeaderChar">
    <w:name w:val="Header Char"/>
    <w:basedOn w:val="DefaultParagraphFont"/>
    <w:qFormat/>
    <w:rPr>
      <w:rFonts w:ascii="Arial" w:hAnsi="Arial"/>
      <w:sz w:val="24"/>
      <w:lang w:val="en-CA"/>
    </w:rPr>
  </w:style>
  <w:style w:type="character" w:customStyle="1" w:styleId="FootnoteTextChar">
    <w:name w:val="Footnote Text Char"/>
    <w:basedOn w:val="DefaultParagraphFont"/>
    <w:qFormat/>
    <w:rPr>
      <w:rFonts w:ascii="Arial" w:hAnsi="Arial"/>
    </w:rPr>
  </w:style>
  <w:style w:type="character" w:customStyle="1" w:styleId="BodyTextIndentChar">
    <w:name w:val="Body Text Indent Char"/>
    <w:basedOn w:val="DefaultParagraphFont"/>
    <w:qFormat/>
    <w:rPr>
      <w:rFonts w:ascii="Arial" w:hAnsi="Arial"/>
    </w:rPr>
  </w:style>
  <w:style w:type="character" w:customStyle="1" w:styleId="BodyText2Char">
    <w:name w:val="Body Text 2 Char"/>
    <w:basedOn w:val="DefaultParagraphFont"/>
    <w:qFormat/>
    <w:rPr>
      <w:rFonts w:ascii="Arial" w:hAnsi="Arial"/>
      <w:sz w:val="24"/>
    </w:rPr>
  </w:style>
  <w:style w:type="character" w:customStyle="1" w:styleId="BodyText3Char">
    <w:name w:val="Body Text 3 Char"/>
    <w:basedOn w:val="DefaultParagraphFont"/>
    <w:qFormat/>
    <w:rPr>
      <w:rFonts w:ascii="Arial" w:hAnsi="Arial"/>
      <w:color w:val="000000"/>
      <w:sz w:val="24"/>
    </w:rPr>
  </w:style>
  <w:style w:type="character" w:customStyle="1" w:styleId="SubtitleChar">
    <w:name w:val="Subtitle Char"/>
    <w:basedOn w:val="DefaultParagraphFont"/>
    <w:qFormat/>
    <w:rPr>
      <w:rFonts w:ascii="Arial" w:hAnsi="Arial" w:cs="Arial"/>
      <w:sz w:val="24"/>
      <w:szCs w:val="24"/>
    </w:rPr>
  </w:style>
  <w:style w:type="character" w:customStyle="1" w:styleId="ParameterChar">
    <w:name w:val="Parameter Char"/>
    <w:qFormat/>
    <w:rPr>
      <w:rFonts w:ascii="Helvetica" w:eastAsia="SimSun" w:hAnsi="Helvetica"/>
      <w:b/>
      <w:lang w:val="en-CA"/>
    </w:rPr>
  </w:style>
  <w:style w:type="character" w:customStyle="1" w:styleId="syntaxcommandCar">
    <w:name w:val="syntaxcommand Car"/>
    <w:qFormat/>
    <w:rPr>
      <w:rFonts w:ascii="Palatino Linotype" w:eastAsia="Times New Roman" w:hAnsi="Palatino Linotype"/>
      <w:i/>
      <w:iCs/>
    </w:rPr>
  </w:style>
  <w:style w:type="character" w:customStyle="1" w:styleId="commandChar1">
    <w:name w:val="command Char1"/>
    <w:qFormat/>
    <w:rPr>
      <w:rFonts w:ascii="Courier New" w:eastAsia="Times New Roman" w:hAnsi="Courier New"/>
      <w:b/>
      <w:color w:val="3D3E40"/>
      <w:sz w:val="18"/>
    </w:rPr>
  </w:style>
  <w:style w:type="character" w:customStyle="1" w:styleId="BulletedChar">
    <w:name w:val="Bulleted Char"/>
    <w:qFormat/>
    <w:rPr>
      <w:rFonts w:ascii="Helvetica" w:eastAsia="SimSun" w:hAnsi="Helvetica"/>
      <w:color w:val="3D3E40"/>
      <w:lang w:eastAsia="zh-TW"/>
    </w:rPr>
  </w:style>
  <w:style w:type="character" w:customStyle="1" w:styleId="NoteChar">
    <w:name w:val="Note Char"/>
    <w:qFormat/>
    <w:rPr>
      <w:rFonts w:ascii="Arial" w:eastAsia="Times New Roman" w:hAnsi="Arial" w:cs="Arial"/>
      <w:i/>
      <w:iCs/>
      <w:color w:val="3D3E40"/>
      <w:sz w:val="18"/>
      <w:szCs w:val="18"/>
    </w:rPr>
  </w:style>
  <w:style w:type="character" w:customStyle="1" w:styleId="commandreponseCar">
    <w:name w:val="commandreponse Car"/>
    <w:qFormat/>
    <w:rPr>
      <w:rFonts w:ascii="Courier New" w:eastAsia="Times New Roman" w:hAnsi="Courier New"/>
      <w:color w:val="3D3E40"/>
      <w:sz w:val="18"/>
      <w:szCs w:val="24"/>
    </w:rPr>
  </w:style>
  <w:style w:type="character" w:customStyle="1" w:styleId="notetableCar">
    <w:name w:val="notetable Car"/>
    <w:qFormat/>
    <w:rPr>
      <w:rFonts w:ascii="Arial" w:eastAsia="Times New Roman" w:hAnsi="Arial"/>
      <w:i/>
      <w:color w:val="3D3E40"/>
      <w:sz w:val="16"/>
    </w:rPr>
  </w:style>
  <w:style w:type="character" w:customStyle="1" w:styleId="ParameterCar">
    <w:name w:val="Parameter Car"/>
    <w:qFormat/>
    <w:rPr>
      <w:rFonts w:ascii="Arial" w:hAnsi="Arial"/>
      <w:color w:val="3D3E40"/>
      <w:sz w:val="18"/>
      <w:szCs w:val="24"/>
      <w:lang w:val="en-US" w:eastAsia="en-US" w:bidi="ar-SA"/>
    </w:rPr>
  </w:style>
  <w:style w:type="character" w:customStyle="1" w:styleId="BlueColorChar">
    <w:name w:val="BlueColor Char"/>
    <w:qFormat/>
    <w:rPr>
      <w:rFonts w:ascii="Arial" w:eastAsia="Times New Roman" w:hAnsi="Arial"/>
      <w:color w:val="4C82C3"/>
      <w:szCs w:val="24"/>
    </w:rPr>
  </w:style>
  <w:style w:type="character" w:customStyle="1" w:styleId="commandChar">
    <w:name w:val="command Char"/>
    <w:qFormat/>
    <w:rPr>
      <w:rFonts w:ascii="Courier New" w:eastAsia="Times New Roman" w:hAnsi="Courier New"/>
      <w:b/>
      <w:iCs/>
      <w:sz w:val="24"/>
      <w:lang w:eastAsia="fr-FR"/>
    </w:rPr>
  </w:style>
  <w:style w:type="character" w:customStyle="1" w:styleId="commandreponseChar">
    <w:name w:val="commandreponse Char"/>
    <w:qFormat/>
    <w:rPr>
      <w:rFonts w:ascii="Courier New" w:eastAsia="Times New Roman" w:hAnsi="Courier New"/>
      <w:iCs/>
      <w:sz w:val="24"/>
      <w:szCs w:val="24"/>
      <w:lang w:eastAsia="fr-FR"/>
    </w:rPr>
  </w:style>
  <w:style w:type="character" w:customStyle="1" w:styleId="ListLabel1">
    <w:name w:val="ListLabel 1"/>
    <w:qFormat/>
    <w:rPr>
      <w:sz w:val="44"/>
    </w:rPr>
  </w:style>
  <w:style w:type="character" w:customStyle="1" w:styleId="ListLabel2">
    <w:name w:val="ListLabel 2"/>
    <w:qFormat/>
    <w:rPr>
      <w:sz w:val="44"/>
    </w:rPr>
  </w:style>
  <w:style w:type="character" w:customStyle="1" w:styleId="ListLabel3">
    <w:name w:val="ListLabel 3"/>
    <w:qFormat/>
    <w:rPr>
      <w:sz w:val="44"/>
    </w:rPr>
  </w:style>
  <w:style w:type="character" w:customStyle="1" w:styleId="ListLabel4">
    <w:name w:val="ListLabel 4"/>
    <w:qFormat/>
    <w:rPr>
      <w:sz w:val="44"/>
    </w:rPr>
  </w:style>
  <w:style w:type="character" w:customStyle="1" w:styleId="ListLabel5">
    <w:name w:val="ListLabel 5"/>
    <w:qFormat/>
    <w:rPr>
      <w:rFonts w:eastAsia="SimSun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SimSun" w:cs="Aria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SimSun"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SimSun"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eastAsia="SimSun" w:cs="Arial"/>
    </w:rPr>
  </w:style>
  <w:style w:type="character" w:customStyle="1" w:styleId="ListLabel28">
    <w:name w:val="ListLabel 28"/>
    <w:qFormat/>
    <w:rPr>
      <w:rFonts w:eastAsia="SimSun" w:cs="Helvetica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3D3E4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 w:val="0"/>
      <w:i/>
      <w:sz w:val="1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color w:val="3D3E4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color w:val="3D3E4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color w:val="3D3E4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color w:val="3D3E4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color w:val="3D3E40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color w:val="3D3E40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color w:val="3D3E4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SimSun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SimSun" w:cs="Times New Roman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87">
    <w:name w:val="ListLabel 87"/>
    <w:qFormat/>
    <w:rPr>
      <w:rFonts w:cs="Arial"/>
    </w:rPr>
  </w:style>
  <w:style w:type="character" w:customStyle="1" w:styleId="ListLabel88">
    <w:name w:val="ListLabel 88"/>
    <w:qFormat/>
    <w:rPr>
      <w:rFonts w:cs="Helvetica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color w:val="3D3E40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b w:val="0"/>
      <w:i/>
      <w:sz w:val="18"/>
    </w:rPr>
  </w:style>
  <w:style w:type="character" w:customStyle="1" w:styleId="ListLabel106">
    <w:name w:val="ListLabel 106"/>
    <w:qFormat/>
    <w:rPr>
      <w:rFonts w:cs="Arial"/>
    </w:rPr>
  </w:style>
  <w:style w:type="character" w:customStyle="1" w:styleId="ListLabel107">
    <w:name w:val="ListLabel 107"/>
    <w:qFormat/>
    <w:rPr>
      <w:rFonts w:cs="Helvetica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color w:val="3D3E4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b w:val="0"/>
      <w:i/>
      <w:sz w:val="18"/>
    </w:rPr>
  </w:style>
  <w:style w:type="character" w:customStyle="1" w:styleId="ListLabel125">
    <w:name w:val="ListLabel 125"/>
    <w:qFormat/>
    <w:rPr>
      <w:rFonts w:cs="Arial"/>
    </w:rPr>
  </w:style>
  <w:style w:type="character" w:customStyle="1" w:styleId="ListLabel126">
    <w:name w:val="ListLabel 126"/>
    <w:qFormat/>
    <w:rPr>
      <w:rFonts w:cs="Helvetica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  <w:color w:val="3D3E4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b w:val="0"/>
      <w:i/>
      <w:sz w:val="18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Helvetica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color w:val="3D3E40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b w:val="0"/>
      <w:i/>
      <w:sz w:val="18"/>
    </w:rPr>
  </w:style>
  <w:style w:type="character" w:customStyle="1" w:styleId="ListLabel163">
    <w:name w:val="ListLabel 163"/>
    <w:qFormat/>
    <w:rPr>
      <w:rFonts w:cs="Arial"/>
    </w:rPr>
  </w:style>
  <w:style w:type="character" w:customStyle="1" w:styleId="ListLabel164">
    <w:name w:val="ListLabel 164"/>
    <w:qFormat/>
    <w:rPr>
      <w:rFonts w:cs="Helvetica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  <w:color w:val="3D3E40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b w:val="0"/>
      <w:i/>
      <w:sz w:val="18"/>
    </w:rPr>
  </w:style>
  <w:style w:type="character" w:customStyle="1" w:styleId="ListLabel182">
    <w:name w:val="ListLabel 182"/>
    <w:qFormat/>
    <w:rPr>
      <w:rFonts w:cs="Arial"/>
    </w:rPr>
  </w:style>
  <w:style w:type="character" w:customStyle="1" w:styleId="ListLabel183">
    <w:name w:val="ListLabel 183"/>
    <w:qFormat/>
    <w:rPr>
      <w:rFonts w:cs="Helvetica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  <w:color w:val="3D3E40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b w:val="0"/>
      <w:i/>
      <w:sz w:val="18"/>
    </w:rPr>
  </w:style>
  <w:style w:type="character" w:customStyle="1" w:styleId="ListLabel201">
    <w:name w:val="ListLabel 201"/>
    <w:qFormat/>
    <w:rPr>
      <w:rFonts w:cs="Arial"/>
    </w:rPr>
  </w:style>
  <w:style w:type="character" w:customStyle="1" w:styleId="ListLabel202">
    <w:name w:val="ListLabel 202"/>
    <w:qFormat/>
    <w:rPr>
      <w:rFonts w:cs="Helvetica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  <w:color w:val="3D3E40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b w:val="0"/>
      <w:i/>
      <w:sz w:val="18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Helvetica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  <w:color w:val="3D3E40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b w:val="0"/>
      <w:i/>
      <w:sz w:val="18"/>
    </w:rPr>
  </w:style>
  <w:style w:type="character" w:customStyle="1" w:styleId="ListLabel239">
    <w:name w:val="ListLabel 239"/>
    <w:qFormat/>
    <w:rPr>
      <w:rFonts w:cs="Arial"/>
    </w:rPr>
  </w:style>
  <w:style w:type="character" w:customStyle="1" w:styleId="ListLabel240">
    <w:name w:val="ListLabel 240"/>
    <w:qFormat/>
    <w:rPr>
      <w:rFonts w:cs="Helvetica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  <w:color w:val="3D3E40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b w:val="0"/>
      <w:i/>
      <w:sz w:val="18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BodyText">
    <w:name w:val="Body Text"/>
    <w:basedOn w:val="Normal"/>
    <w:pPr>
      <w:spacing w:after="120" w:line="240" w:lineRule="atLeast"/>
    </w:pPr>
    <w:rPr>
      <w:spacing w:val="-5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tabs>
        <w:tab w:val="left" w:pos="1260"/>
      </w:tabs>
      <w:spacing w:before="120" w:after="12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cs="Tahoma"/>
      <w:lang w:eastAsia="ar-SA"/>
    </w:rPr>
  </w:style>
  <w:style w:type="paragraph" w:customStyle="1" w:styleId="Checkboxes">
    <w:name w:val="Checkboxes"/>
    <w:basedOn w:val="Normal"/>
    <w:qFormat/>
    <w:pPr>
      <w:spacing w:before="360" w:after="360"/>
    </w:pPr>
  </w:style>
  <w:style w:type="paragraph" w:customStyle="1" w:styleId="Style1">
    <w:name w:val="Style1"/>
    <w:basedOn w:val="Normal"/>
    <w:next w:val="Heading1"/>
    <w:qFormat/>
    <w:pPr>
      <w:spacing w:before="120" w:after="120"/>
    </w:pPr>
    <w:rPr>
      <w:b/>
      <w:sz w:val="22"/>
    </w:rPr>
  </w:style>
  <w:style w:type="paragraph" w:customStyle="1" w:styleId="Style2">
    <w:name w:val="Style2"/>
    <w:basedOn w:val="Normal"/>
    <w:next w:val="Heading2"/>
    <w:qFormat/>
    <w:rPr>
      <w:b/>
      <w:i/>
      <w:sz w:val="22"/>
    </w:rPr>
  </w:style>
  <w:style w:type="paragraph" w:customStyle="1" w:styleId="Style3">
    <w:name w:val="Style3"/>
    <w:basedOn w:val="Normal"/>
    <w:next w:val="Heading4"/>
    <w:qFormat/>
    <w:rPr>
      <w:sz w:val="22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lang w:val="en-CA"/>
    </w:rPr>
  </w:style>
  <w:style w:type="paragraph" w:styleId="TOC1">
    <w:name w:val="toc 1"/>
    <w:basedOn w:val="Normal"/>
    <w:next w:val="Normal"/>
    <w:autoRedefine/>
    <w:pPr>
      <w:tabs>
        <w:tab w:val="left" w:pos="540"/>
        <w:tab w:val="right" w:leader="dot" w:pos="8630"/>
      </w:tabs>
      <w:spacing w:before="120"/>
    </w:pPr>
    <w:rPr>
      <w:sz w:val="28"/>
      <w:lang w:val="en-CA"/>
    </w:rPr>
  </w:style>
  <w:style w:type="paragraph" w:styleId="TOC2">
    <w:name w:val="toc 2"/>
    <w:basedOn w:val="Normal"/>
    <w:next w:val="Normal"/>
    <w:autoRedefine/>
    <w:pPr>
      <w:tabs>
        <w:tab w:val="left" w:pos="1260"/>
        <w:tab w:val="right" w:leader="dot" w:pos="8630"/>
      </w:tabs>
      <w:spacing w:before="60"/>
      <w:ind w:left="547"/>
    </w:pPr>
    <w:rPr>
      <w:i/>
      <w:sz w:val="24"/>
      <w:szCs w:val="24"/>
      <w:lang w:val="en-CA"/>
    </w:rPr>
  </w:style>
  <w:style w:type="paragraph" w:styleId="TOC3">
    <w:name w:val="toc 3"/>
    <w:basedOn w:val="Normal"/>
    <w:next w:val="Normal"/>
    <w:autoRedefine/>
    <w:pPr>
      <w:tabs>
        <w:tab w:val="left" w:pos="1980"/>
        <w:tab w:val="right" w:leader="dot" w:pos="8630"/>
      </w:tabs>
      <w:ind w:left="1260"/>
    </w:pPr>
    <w:rPr>
      <w:lang w:val="en-CA"/>
    </w:rPr>
  </w:style>
  <w:style w:type="paragraph" w:customStyle="1" w:styleId="appendixheader">
    <w:name w:val="appendix header"/>
    <w:basedOn w:val="Normal"/>
    <w:qFormat/>
    <w:pPr>
      <w:ind w:left="360" w:hanging="360"/>
    </w:pPr>
    <w:rPr>
      <w:b/>
      <w:sz w:val="28"/>
      <w:lang w:val="en-CA"/>
    </w:r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4">
    <w:name w:val="toc 4"/>
    <w:basedOn w:val="Normal"/>
    <w:next w:val="Normal"/>
    <w:autoRedefine/>
    <w:pPr>
      <w:tabs>
        <w:tab w:val="left" w:pos="2700"/>
        <w:tab w:val="right" w:leader="dot" w:pos="8630"/>
      </w:tabs>
      <w:ind w:left="198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ppendixheader2">
    <w:name w:val="appendix header 2"/>
    <w:basedOn w:val="appendixheader"/>
    <w:qFormat/>
  </w:style>
  <w:style w:type="paragraph" w:styleId="FootnoteText">
    <w:name w:val="footnote text"/>
    <w:basedOn w:val="Normal"/>
    <w:qFormat/>
  </w:style>
  <w:style w:type="paragraph" w:styleId="BodyTextIndent">
    <w:name w:val="Body Text Indent"/>
    <w:basedOn w:val="Normal"/>
    <w:pPr>
      <w:ind w:left="360"/>
    </w:pPr>
  </w:style>
  <w:style w:type="paragraph" w:styleId="BodyText2">
    <w:name w:val="Body Text 2"/>
    <w:basedOn w:val="Normal"/>
    <w:qFormat/>
    <w:rPr>
      <w:sz w:val="24"/>
    </w:rPr>
  </w:style>
  <w:style w:type="paragraph" w:styleId="BodyText3">
    <w:name w:val="Body Text 3"/>
    <w:basedOn w:val="Normal"/>
    <w:qFormat/>
    <w:rPr>
      <w:color w:val="000000"/>
      <w:sz w:val="24"/>
    </w:rPr>
  </w:style>
  <w:style w:type="paragraph" w:customStyle="1" w:styleId="TAL">
    <w:name w:val="TAL"/>
    <w:basedOn w:val="Normal"/>
    <w:qFormat/>
    <w:pPr>
      <w:keepNext/>
      <w:keepLines/>
    </w:pPr>
    <w:rPr>
      <w:sz w:val="18"/>
      <w:lang w:val="en-GB"/>
    </w:rPr>
  </w:style>
  <w:style w:type="paragraph" w:customStyle="1" w:styleId="TAH">
    <w:name w:val="TAH"/>
    <w:basedOn w:val="Normal"/>
    <w:qFormat/>
    <w:pPr>
      <w:keepNext/>
      <w:keepLines/>
      <w:jc w:val="center"/>
    </w:pPr>
    <w:rPr>
      <w:b/>
      <w:sz w:val="18"/>
      <w:lang w:val="en-GB"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ZT">
    <w:name w:val="ZT"/>
    <w:qFormat/>
    <w:pPr>
      <w:widowControl w:val="0"/>
      <w:overflowPunct w:val="0"/>
      <w:spacing w:line="240" w:lineRule="atLeast"/>
      <w:jc w:val="right"/>
      <w:textAlignment w:val="baseline"/>
    </w:pPr>
    <w:rPr>
      <w:rFonts w:ascii="Arial" w:hAnsi="Arial"/>
      <w:b/>
      <w:color w:val="00000A"/>
      <w:sz w:val="34"/>
      <w:lang w:val="en-GB"/>
    </w:rPr>
  </w:style>
  <w:style w:type="paragraph" w:customStyle="1" w:styleId="TableCell">
    <w:name w:val="Table Cell"/>
    <w:basedOn w:val="BodyText"/>
    <w:autoRedefine/>
    <w:qFormat/>
    <w:pPr>
      <w:spacing w:after="0" w:line="240" w:lineRule="auto"/>
      <w:jc w:val="center"/>
    </w:pPr>
    <w:rPr>
      <w:rFonts w:ascii="Times New Roman" w:hAnsi="Times New Roman"/>
      <w:spacing w:val="0"/>
    </w:rPr>
  </w:style>
  <w:style w:type="paragraph" w:customStyle="1" w:styleId="MemoTitle">
    <w:name w:val="Memo Title"/>
    <w:basedOn w:val="Normal"/>
    <w:qFormat/>
    <w:pPr>
      <w:tabs>
        <w:tab w:val="left" w:pos="1260"/>
      </w:tabs>
    </w:pPr>
    <w:rPr>
      <w:sz w:val="24"/>
    </w:rPr>
  </w:style>
  <w:style w:type="paragraph" w:customStyle="1" w:styleId="B1">
    <w:name w:val="B1"/>
    <w:basedOn w:val="List"/>
    <w:qFormat/>
    <w:pPr>
      <w:spacing w:after="180"/>
      <w:ind w:left="568" w:hanging="284"/>
    </w:pPr>
    <w:rPr>
      <w:lang w:val="en-GB"/>
    </w:rPr>
  </w:style>
  <w:style w:type="paragraph" w:styleId="ListBullet3">
    <w:name w:val="List Bullet 3"/>
    <w:basedOn w:val="Normal"/>
    <w:autoRedefine/>
    <w:qFormat/>
    <w:rPr>
      <w:sz w:val="24"/>
      <w:szCs w:val="24"/>
    </w:rPr>
  </w:style>
  <w:style w:type="paragraph" w:customStyle="1" w:styleId="Table">
    <w:name w:val="Table"/>
    <w:basedOn w:val="Caption"/>
    <w:next w:val="Normal"/>
    <w:qFormat/>
    <w:pPr>
      <w:keepNext/>
      <w:keepLines/>
      <w:spacing w:before="40" w:after="40"/>
      <w:ind w:left="101" w:right="101"/>
      <w:jc w:val="left"/>
    </w:pPr>
    <w:rPr>
      <w:rFonts w:ascii="Times" w:hAnsi="Times"/>
    </w:rPr>
  </w:style>
  <w:style w:type="paragraph" w:customStyle="1" w:styleId="B3">
    <w:name w:val="B3"/>
    <w:qFormat/>
    <w:pPr>
      <w:widowControl w:val="0"/>
      <w:overflowPunct w:val="0"/>
      <w:spacing w:after="180"/>
      <w:ind w:left="1135" w:hanging="284"/>
      <w:textAlignment w:val="baseline"/>
    </w:pPr>
    <w:rPr>
      <w:color w:val="00000A"/>
      <w:lang w:val="en-GB"/>
    </w:rPr>
  </w:style>
  <w:style w:type="paragraph" w:styleId="ListBullet4">
    <w:name w:val="List Bullet 4"/>
    <w:basedOn w:val="Normal"/>
    <w:autoRedefine/>
    <w:qFormat/>
    <w:rPr>
      <w:sz w:val="24"/>
      <w:szCs w:val="24"/>
    </w:rPr>
  </w:style>
  <w:style w:type="paragraph" w:customStyle="1" w:styleId="B4">
    <w:name w:val="B4"/>
    <w:qFormat/>
    <w:pPr>
      <w:widowControl w:val="0"/>
      <w:overflowPunct w:val="0"/>
      <w:spacing w:after="180"/>
      <w:ind w:left="1418" w:hanging="284"/>
      <w:textAlignment w:val="baseline"/>
    </w:pPr>
    <w:rPr>
      <w:color w:val="00000A"/>
      <w:lang w:val="en-GB"/>
    </w:rPr>
  </w:style>
  <w:style w:type="paragraph" w:styleId="ListBullet5">
    <w:name w:val="List Bullet 5"/>
    <w:basedOn w:val="Normal"/>
    <w:qFormat/>
    <w:pPr>
      <w:tabs>
        <w:tab w:val="left" w:pos="1800"/>
      </w:tabs>
      <w:spacing w:before="120" w:after="120"/>
      <w:ind w:left="1800" w:hanging="360"/>
    </w:pPr>
    <w:rPr>
      <w:rFonts w:ascii="Palatino Linotype" w:eastAsia="Times New Roman" w:hAnsi="Palatino Linotype"/>
      <w:szCs w:val="24"/>
    </w:rPr>
  </w:style>
  <w:style w:type="paragraph" w:customStyle="1" w:styleId="Body">
    <w:name w:val="Body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customStyle="1" w:styleId="TableBullet">
    <w:name w:val="TableBullet"/>
    <w:basedOn w:val="Normal"/>
    <w:qFormat/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Revision">
    <w:name w:val="Revision"/>
    <w:qFormat/>
    <w:rPr>
      <w:color w:val="00000A"/>
    </w:rPr>
  </w:style>
  <w:style w:type="paragraph" w:customStyle="1" w:styleId="xl47">
    <w:name w:val="xl47"/>
    <w:basedOn w:val="Normal"/>
    <w:qFormat/>
    <w:pPr>
      <w:pBdr>
        <w:left w:val="single" w:sz="4" w:space="0" w:color="00000A"/>
        <w:right w:val="single" w:sz="4" w:space="0" w:color="000001"/>
      </w:pBdr>
      <w:spacing w:before="280" w:after="280"/>
      <w:jc w:val="center"/>
      <w:textAlignment w:val="top"/>
    </w:pPr>
    <w:rPr>
      <w:rFonts w:ascii="MS Sans Serif" w:hAnsi="MS Sans Serif"/>
      <w:sz w:val="24"/>
      <w:szCs w:val="24"/>
    </w:rPr>
  </w:style>
  <w:style w:type="paragraph" w:customStyle="1" w:styleId="CodeFragment">
    <w:name w:val="Code Fragment"/>
    <w:basedOn w:val="BodyText"/>
    <w:qFormat/>
    <w:pPr>
      <w:tabs>
        <w:tab w:val="left" w:pos="1260"/>
      </w:tabs>
      <w:suppressAutoHyphens/>
      <w:spacing w:after="0" w:line="240" w:lineRule="auto"/>
    </w:pPr>
    <w:rPr>
      <w:rFonts w:ascii="Courier New" w:hAnsi="Courier New"/>
      <w:spacing w:val="0"/>
      <w:sz w:val="22"/>
      <w:lang w:eastAsia="ar-SA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lang w:eastAsia="ar-SA"/>
    </w:rPr>
  </w:style>
  <w:style w:type="paragraph" w:customStyle="1" w:styleId="CodeFragmentSmall">
    <w:name w:val="Code Fragment Small"/>
    <w:basedOn w:val="CodeFragment"/>
    <w:qFormat/>
    <w:rPr>
      <w:sz w:val="18"/>
    </w:rPr>
  </w:style>
  <w:style w:type="paragraph" w:customStyle="1" w:styleId="Reference">
    <w:name w:val="Reference"/>
    <w:basedOn w:val="Normal"/>
    <w:qFormat/>
    <w:pPr>
      <w:tabs>
        <w:tab w:val="left" w:pos="0"/>
      </w:tabs>
      <w:suppressAutoHyphens/>
    </w:pPr>
    <w:rPr>
      <w:sz w:val="24"/>
      <w:lang w:val="en-CA" w:eastAsia="ar-SA"/>
    </w:rPr>
  </w:style>
  <w:style w:type="paragraph" w:customStyle="1" w:styleId="codefragment0">
    <w:name w:val="codefragment"/>
    <w:basedOn w:val="Normal"/>
    <w:qFormat/>
    <w:pPr>
      <w:suppressAutoHyphens/>
      <w:spacing w:before="280" w:after="280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style10">
    <w:name w:val="style1"/>
    <w:basedOn w:val="Normal"/>
    <w:qFormat/>
    <w:pPr>
      <w:suppressAutoHyphens/>
      <w:spacing w:before="280" w:after="280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WW-Footnote">
    <w:name w:val="WW-Footnote"/>
    <w:basedOn w:val="Normal"/>
    <w:qFormat/>
    <w:pPr>
      <w:tabs>
        <w:tab w:val="left" w:pos="1260"/>
      </w:tabs>
      <w:suppressAutoHyphens/>
    </w:pPr>
    <w:rPr>
      <w:rFonts w:ascii="Helvetica" w:hAnsi="Helvetica"/>
      <w:sz w:val="24"/>
      <w:lang w:eastAsia="ar-SA"/>
    </w:rPr>
  </w:style>
  <w:style w:type="paragraph" w:customStyle="1" w:styleId="HO">
    <w:name w:val="HO"/>
    <w:basedOn w:val="Normal"/>
    <w:qFormat/>
    <w:pPr>
      <w:suppressAutoHyphens/>
      <w:jc w:val="right"/>
    </w:pPr>
    <w:rPr>
      <w:b/>
      <w:lang w:val="en-GB" w:eastAsia="ar-SA"/>
    </w:rPr>
  </w:style>
  <w:style w:type="paragraph" w:customStyle="1" w:styleId="TableContents">
    <w:name w:val="Table Contents"/>
    <w:basedOn w:val="Normal"/>
    <w:qFormat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pPr>
      <w:tabs>
        <w:tab w:val="right" w:leader="dot" w:pos="9972"/>
      </w:tabs>
      <w:ind w:left="2547"/>
    </w:pPr>
  </w:style>
  <w:style w:type="paragraph" w:customStyle="1" w:styleId="PreformattedText">
    <w:name w:val="Preformatted Text"/>
    <w:basedOn w:val="Normal"/>
    <w:qFormat/>
    <w:pPr>
      <w:suppressAutoHyphens/>
    </w:pPr>
    <w:rPr>
      <w:rFonts w:ascii="Courier New" w:eastAsia="Courier New" w:hAnsi="Courier New" w:cs="Courier New"/>
      <w:lang w:eastAsia="ar-SA"/>
    </w:rPr>
  </w:style>
  <w:style w:type="paragraph" w:styleId="NormalWeb">
    <w:name w:val="Normal (Web)"/>
    <w:basedOn w:val="Normal"/>
    <w:qFormat/>
    <w:rPr>
      <w:rFonts w:eastAsia="Calibri"/>
      <w:sz w:val="24"/>
      <w:szCs w:val="24"/>
      <w:lang w:eastAsia="ar-SA"/>
    </w:rPr>
  </w:style>
  <w:style w:type="paragraph" w:styleId="PlainText">
    <w:name w:val="Plain Text"/>
    <w:basedOn w:val="Normal"/>
    <w:qFormat/>
    <w:rPr>
      <w:szCs w:val="21"/>
      <w:lang w:eastAsia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Default">
    <w:name w:val="Default"/>
    <w:qFormat/>
    <w:rPr>
      <w:rFonts w:ascii="Arial" w:hAnsi="Arial" w:cs="Arial"/>
      <w:color w:val="000000"/>
      <w:sz w:val="24"/>
      <w:szCs w:val="24"/>
    </w:rPr>
  </w:style>
  <w:style w:type="paragraph" w:customStyle="1" w:styleId="TableBody">
    <w:name w:val="TableBody"/>
    <w:basedOn w:val="Normal"/>
    <w:qFormat/>
    <w:pPr>
      <w:spacing w:before="40" w:after="40"/>
    </w:pPr>
    <w:rPr>
      <w:rFonts w:eastAsia="Times New Roman" w:cs="Arial"/>
      <w:color w:val="3D3E40"/>
      <w:sz w:val="18"/>
      <w:szCs w:val="24"/>
      <w:lang w:eastAsia="ja-JP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</w:pPr>
    <w:rPr>
      <w:rFonts w:ascii="Cambria" w:hAnsi="Cambria"/>
      <w:bCs/>
      <w:color w:val="365F91"/>
      <w:szCs w:val="28"/>
      <w:lang w:eastAsia="ja-JP"/>
    </w:rPr>
  </w:style>
  <w:style w:type="paragraph" w:customStyle="1" w:styleId="TableColumnHead">
    <w:name w:val="TableColumnHead"/>
    <w:basedOn w:val="Normal"/>
    <w:qFormat/>
    <w:pPr>
      <w:keepNext/>
      <w:spacing w:before="120" w:after="120"/>
    </w:pPr>
    <w:rPr>
      <w:rFonts w:eastAsia="Times New Roman"/>
      <w:b/>
      <w:color w:val="000000"/>
      <w:spacing w:val="10"/>
      <w:sz w:val="18"/>
      <w:szCs w:val="24"/>
    </w:rPr>
  </w:style>
  <w:style w:type="paragraph" w:customStyle="1" w:styleId="BoldHeading">
    <w:name w:val="Bold Heading"/>
    <w:basedOn w:val="Normal"/>
    <w:qFormat/>
    <w:pPr>
      <w:spacing w:before="120" w:after="120"/>
    </w:pPr>
    <w:rPr>
      <w:rFonts w:ascii="Calibri" w:hAnsi="Calibri"/>
      <w:b/>
      <w:bCs/>
      <w:sz w:val="28"/>
      <w:szCs w:val="28"/>
      <w:lang w:eastAsia="zh-CN"/>
    </w:rPr>
  </w:style>
  <w:style w:type="paragraph" w:customStyle="1" w:styleId="Parameter">
    <w:name w:val="Parameter"/>
    <w:basedOn w:val="Normal"/>
    <w:qFormat/>
    <w:pPr>
      <w:keepNext/>
      <w:spacing w:before="60" w:after="60"/>
    </w:pPr>
    <w:rPr>
      <w:rFonts w:ascii="Helvetica" w:hAnsi="Helvetica"/>
      <w:b/>
      <w:lang w:val="en-CA"/>
    </w:rPr>
  </w:style>
  <w:style w:type="paragraph" w:customStyle="1" w:styleId="Logo">
    <w:name w:val="Logo"/>
    <w:basedOn w:val="Footer"/>
    <w:autoRedefine/>
    <w:qFormat/>
    <w:pPr>
      <w:tabs>
        <w:tab w:val="left" w:pos="2400"/>
        <w:tab w:val="right" w:pos="9360"/>
      </w:tabs>
    </w:pPr>
    <w:rPr>
      <w:rFonts w:eastAsia="Times New Roman" w:cs="Arial"/>
      <w:bCs/>
      <w:color w:val="3D3E40"/>
      <w:szCs w:val="24"/>
      <w:lang w:eastAsia="fr-FR"/>
    </w:rPr>
  </w:style>
  <w:style w:type="paragraph" w:customStyle="1" w:styleId="syntaxcommand">
    <w:name w:val="syntaxcommand"/>
    <w:basedOn w:val="Normal"/>
    <w:qFormat/>
    <w:pPr>
      <w:keepNext/>
      <w:keepLines/>
      <w:spacing w:before="120" w:after="120"/>
    </w:pPr>
    <w:rPr>
      <w:rFonts w:ascii="Palatino Linotype" w:eastAsia="Times New Roman" w:hAnsi="Palatino Linotype"/>
      <w:i/>
      <w:iCs/>
    </w:rPr>
  </w:style>
  <w:style w:type="paragraph" w:customStyle="1" w:styleId="command">
    <w:name w:val="command"/>
    <w:basedOn w:val="Normal"/>
    <w:qFormat/>
    <w:pPr>
      <w:keepLines/>
      <w:spacing w:before="120" w:after="120"/>
    </w:pPr>
    <w:rPr>
      <w:rFonts w:ascii="Courier New" w:eastAsia="Times New Roman" w:hAnsi="Courier New"/>
      <w:b/>
      <w:color w:val="3D3E40"/>
      <w:sz w:val="18"/>
    </w:rPr>
  </w:style>
  <w:style w:type="paragraph" w:customStyle="1" w:styleId="TableCommandresult">
    <w:name w:val="TableCommandresult"/>
    <w:basedOn w:val="Normal"/>
    <w:qFormat/>
    <w:pPr>
      <w:spacing w:before="120" w:after="120"/>
    </w:pPr>
    <w:rPr>
      <w:rFonts w:ascii="Courier New" w:eastAsia="Times New Roman" w:hAnsi="Courier New"/>
      <w:color w:val="3D3E40"/>
      <w:sz w:val="18"/>
      <w:szCs w:val="24"/>
    </w:rPr>
  </w:style>
  <w:style w:type="paragraph" w:customStyle="1" w:styleId="Bulleted">
    <w:name w:val="Bulleted"/>
    <w:basedOn w:val="Normal"/>
    <w:qFormat/>
    <w:pPr>
      <w:tabs>
        <w:tab w:val="left" w:pos="720"/>
      </w:tabs>
      <w:spacing w:before="60" w:after="60"/>
      <w:jc w:val="both"/>
    </w:pPr>
    <w:rPr>
      <w:rFonts w:ascii="Helvetica" w:hAnsi="Helvetica"/>
      <w:color w:val="3D3E40"/>
      <w:lang w:eastAsia="zh-TW"/>
    </w:rPr>
  </w:style>
  <w:style w:type="paragraph" w:customStyle="1" w:styleId="Paraentte">
    <w:name w:val="Paraentête"/>
    <w:basedOn w:val="Normal"/>
    <w:qFormat/>
    <w:pPr>
      <w:keepLines/>
      <w:spacing w:before="120" w:after="120"/>
    </w:pPr>
    <w:rPr>
      <w:rFonts w:ascii="Arial Bold" w:eastAsia="Times New Roman" w:hAnsi="Arial Bold"/>
      <w:b/>
      <w:bCs/>
      <w:color w:val="3D3E40"/>
      <w:sz w:val="18"/>
    </w:rPr>
  </w:style>
  <w:style w:type="paragraph" w:customStyle="1" w:styleId="Note">
    <w:name w:val="Note"/>
    <w:basedOn w:val="Normal"/>
    <w:qFormat/>
    <w:pPr>
      <w:pBdr>
        <w:top w:val="single" w:sz="18" w:space="1" w:color="FF1900"/>
        <w:bottom w:val="single" w:sz="2" w:space="1" w:color="FF1900"/>
      </w:pBdr>
      <w:tabs>
        <w:tab w:val="left" w:pos="900"/>
      </w:tabs>
      <w:spacing w:before="120" w:after="120"/>
      <w:ind w:left="900" w:hanging="900"/>
    </w:pPr>
    <w:rPr>
      <w:rFonts w:eastAsia="Times New Roman" w:cs="Arial"/>
      <w:i/>
      <w:iCs/>
      <w:color w:val="3D3E40"/>
      <w:sz w:val="18"/>
      <w:szCs w:val="18"/>
    </w:rPr>
  </w:style>
  <w:style w:type="paragraph" w:customStyle="1" w:styleId="commandreponse">
    <w:name w:val="commandreponse"/>
    <w:basedOn w:val="Normal"/>
    <w:qFormat/>
    <w:pPr>
      <w:keepLines/>
      <w:spacing w:before="120" w:after="120"/>
    </w:pPr>
    <w:rPr>
      <w:rFonts w:ascii="Courier New" w:eastAsia="Times New Roman" w:hAnsi="Courier New"/>
      <w:color w:val="3D3E40"/>
      <w:sz w:val="18"/>
      <w:szCs w:val="24"/>
    </w:rPr>
  </w:style>
  <w:style w:type="paragraph" w:customStyle="1" w:styleId="notetable">
    <w:name w:val="notetable"/>
    <w:basedOn w:val="Normal"/>
    <w:qFormat/>
    <w:pPr>
      <w:spacing w:before="120" w:after="120"/>
    </w:pPr>
    <w:rPr>
      <w:rFonts w:eastAsia="Times New Roman"/>
      <w:i/>
      <w:color w:val="3D3E40"/>
      <w:sz w:val="16"/>
    </w:rPr>
  </w:style>
  <w:style w:type="paragraph" w:customStyle="1" w:styleId="TableRowHead">
    <w:name w:val="TableRowHead"/>
    <w:basedOn w:val="TableColumnHead"/>
    <w:autoRedefine/>
    <w:qFormat/>
    <w:pPr>
      <w:spacing w:before="144" w:after="144"/>
    </w:pPr>
    <w:rPr>
      <w:b w:val="0"/>
      <w:sz w:val="16"/>
    </w:rPr>
  </w:style>
  <w:style w:type="paragraph" w:customStyle="1" w:styleId="BlueColor">
    <w:name w:val="BlueColor"/>
    <w:basedOn w:val="Normal"/>
    <w:qFormat/>
    <w:pPr>
      <w:spacing w:before="120" w:after="120"/>
    </w:pPr>
    <w:rPr>
      <w:rFonts w:eastAsia="Times New Roman"/>
      <w:color w:val="4C82C3"/>
      <w:szCs w:val="24"/>
    </w:rPr>
  </w:style>
  <w:style w:type="paragraph" w:customStyle="1" w:styleId="Tabwhat">
    <w:name w:val="Tab_what"/>
    <w:basedOn w:val="Normal"/>
    <w:qFormat/>
    <w:pPr>
      <w:keepNext/>
      <w:spacing w:before="120" w:after="120"/>
    </w:pPr>
    <w:rPr>
      <w:rFonts w:ascii="Helvetica" w:eastAsia="Times New Roman" w:hAnsi="Helvetica"/>
      <w:b/>
      <w:color w:val="3D3E40"/>
    </w:rPr>
  </w:style>
  <w:style w:type="paragraph" w:customStyle="1" w:styleId="parameter0">
    <w:name w:val="parameter"/>
    <w:basedOn w:val="Normal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md-ev-fh01.sierrawireless.local/FH/FileHold/WebClient/LibraryForm.aspx?docId=293" TargetMode="External"/><Relationship Id="rId13" Type="http://schemas.openxmlformats.org/officeDocument/2006/relationships/image" Target="media/image3.jpeg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fluence.sierrawireless.com/download/attachments/55479779/WDSW.doc?version=1&amp;modificationDate=1406029211000&amp;api=v2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hyperlink" Target="https://carmd-ev-fh01.sierrawireless.local/FH/FileHold/WebClient/LibraryForm.aspx?docId=2538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carmd-ev-fh01.sierrawireless.local/FH/FileHold/WebClient/LibraryForm.aspx?docId=164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39</Pages>
  <Words>5912</Words>
  <Characters>32517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Protocol/Interface Specification for AT commands</vt:lpstr>
    </vt:vector>
  </TitlesOfParts>
  <Company/>
  <LinksUpToDate>false</LinksUpToDate>
  <CharactersWithSpaces>38353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Protocol/Interface Specification for AT commands</dc:title>
  <dc:subject/>
  <dc:creator/>
  <dc:description/>
  <cp:lastModifiedBy>Apelete Seketeli</cp:lastModifiedBy>
  <cp:revision>57</cp:revision>
  <dcterms:created xsi:type="dcterms:W3CDTF">2017-11-29T13:59:00Z</dcterms:created>
  <dcterms:modified xsi:type="dcterms:W3CDTF">2018-11-28T11:49:00Z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6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-1268450589</vt:i4>
  </property>
</Properties>
</file>